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96B46" w14:textId="77777777" w:rsidR="00214F9F" w:rsidRPr="00817AF7" w:rsidRDefault="00214F9F">
      <w:pPr>
        <w:shd w:val="clear" w:color="auto" w:fill="FFFFFF"/>
        <w:spacing w:before="360" w:after="240" w:line="240" w:lineRule="auto"/>
        <w:outlineLvl w:val="0"/>
        <w:rPr>
          <w:rFonts w:ascii="Segoe UI" w:eastAsia="Times New Roman" w:hAnsi="Segoe UI" w:cs="Segoe UI"/>
          <w:b/>
          <w:bCs/>
          <w:color w:val="24292E"/>
          <w:kern w:val="36"/>
          <w:sz w:val="32"/>
          <w:szCs w:val="32"/>
          <w:rPrChange w:id="0" w:author="Madhuri K S" w:date="2020-05-22T17:42:00Z">
            <w:rPr>
              <w:rFonts w:ascii="Segoe UI" w:eastAsia="Times New Roman" w:hAnsi="Segoe UI" w:cs="Segoe UI"/>
              <w:b/>
              <w:bCs/>
              <w:color w:val="24292E"/>
              <w:kern w:val="36"/>
              <w:sz w:val="28"/>
              <w:szCs w:val="28"/>
            </w:rPr>
          </w:rPrChange>
        </w:rPr>
        <w:pPrChange w:id="1" w:author="Madhuri K S" w:date="2020-05-22T16:23:00Z">
          <w:pPr>
            <w:pBdr>
              <w:bottom w:val="single" w:sz="6" w:space="4" w:color="EAECEF"/>
            </w:pBdr>
            <w:shd w:val="clear" w:color="auto" w:fill="FFFFFF"/>
            <w:spacing w:before="360" w:after="240" w:line="240" w:lineRule="auto"/>
            <w:outlineLvl w:val="0"/>
          </w:pPr>
        </w:pPrChange>
      </w:pPr>
      <w:bookmarkStart w:id="2" w:name="_GoBack"/>
      <w:bookmarkEnd w:id="2"/>
      <w:r w:rsidRPr="00817AF7">
        <w:rPr>
          <w:rFonts w:ascii="Segoe UI" w:eastAsia="Times New Roman" w:hAnsi="Segoe UI" w:cs="Segoe UI"/>
          <w:b/>
          <w:bCs/>
          <w:color w:val="24292E"/>
          <w:kern w:val="36"/>
          <w:sz w:val="32"/>
          <w:szCs w:val="32"/>
          <w:rPrChange w:id="3" w:author="Madhuri K S" w:date="2020-05-22T17:42:00Z">
            <w:rPr>
              <w:rFonts w:ascii="Segoe UI" w:eastAsia="Times New Roman" w:hAnsi="Segoe UI" w:cs="Segoe UI"/>
              <w:b/>
              <w:bCs/>
              <w:color w:val="24292E"/>
              <w:kern w:val="36"/>
              <w:sz w:val="28"/>
              <w:szCs w:val="28"/>
            </w:rPr>
          </w:rPrChange>
        </w:rPr>
        <w:t>Best practices for cluster security and upgrades in Azure Kubernetes Service (AKS)</w:t>
      </w:r>
    </w:p>
    <w:p w14:paraId="1275476E" w14:textId="000D9F80" w:rsidR="00214F9F" w:rsidRPr="00B943F6" w:rsidRDefault="00214F9F" w:rsidP="001242BE">
      <w:pPr>
        <w:shd w:val="clear" w:color="auto" w:fill="FFFFFF"/>
        <w:spacing w:after="240" w:line="240" w:lineRule="auto"/>
        <w:rPr>
          <w:rFonts w:eastAsia="Times New Roman" w:cstheme="minorHAnsi"/>
          <w:color w:val="24292E"/>
          <w:rPrChange w:id="4" w:author="Madhuri K S" w:date="2020-05-22T16:23:00Z">
            <w:rPr>
              <w:rFonts w:ascii="Segoe UI" w:eastAsia="Times New Roman" w:hAnsi="Segoe UI" w:cs="Segoe UI"/>
              <w:color w:val="24292E"/>
              <w:sz w:val="24"/>
              <w:szCs w:val="24"/>
            </w:rPr>
          </w:rPrChange>
        </w:rPr>
      </w:pPr>
      <w:r w:rsidRPr="00B943F6">
        <w:rPr>
          <w:rFonts w:eastAsia="Times New Roman" w:cstheme="minorHAnsi"/>
          <w:color w:val="24292E"/>
          <w:rPrChange w:id="5" w:author="Madhuri K S" w:date="2020-05-22T16:23:00Z">
            <w:rPr>
              <w:rFonts w:ascii="Segoe UI" w:eastAsia="Times New Roman" w:hAnsi="Segoe UI" w:cs="Segoe UI"/>
              <w:color w:val="24292E"/>
              <w:sz w:val="24"/>
              <w:szCs w:val="24"/>
            </w:rPr>
          </w:rPrChange>
        </w:rPr>
        <w:t>As you manage clusters in Azure Kubernetes Serv</w:t>
      </w:r>
      <w:r w:rsidR="000A280F" w:rsidRPr="00B943F6">
        <w:rPr>
          <w:rFonts w:eastAsia="Times New Roman" w:cstheme="minorHAnsi"/>
          <w:color w:val="24292E"/>
          <w:rPrChange w:id="6" w:author="Madhuri K S" w:date="2020-05-22T16:23:00Z">
            <w:rPr>
              <w:rFonts w:ascii="Segoe UI" w:eastAsia="Times New Roman" w:hAnsi="Segoe UI" w:cs="Segoe UI"/>
              <w:color w:val="24292E"/>
              <w:sz w:val="24"/>
              <w:szCs w:val="24"/>
            </w:rPr>
          </w:rPrChange>
        </w:rPr>
        <w:t xml:space="preserve">ice (AKS), the security of </w:t>
      </w:r>
      <w:ins w:id="7" w:author="Madhuri K S" w:date="2020-05-22T15:54:00Z">
        <w:r w:rsidR="000A280F" w:rsidRPr="00B943F6">
          <w:rPr>
            <w:rFonts w:eastAsia="Times New Roman" w:cstheme="minorHAnsi"/>
            <w:color w:val="24292E"/>
            <w:rPrChange w:id="8" w:author="Madhuri K S" w:date="2020-05-22T16:23:00Z">
              <w:rPr>
                <w:rFonts w:ascii="Segoe UI" w:eastAsia="Times New Roman" w:hAnsi="Segoe UI" w:cs="Segoe UI"/>
                <w:color w:val="24292E"/>
                <w:sz w:val="24"/>
                <w:szCs w:val="24"/>
              </w:rPr>
            </w:rPrChange>
          </w:rPr>
          <w:t>the</w:t>
        </w:r>
      </w:ins>
      <w:del w:id="9" w:author="Madhuri K S" w:date="2020-05-22T15:54:00Z">
        <w:r w:rsidR="000A280F" w:rsidRPr="00B943F6" w:rsidDel="000A280F">
          <w:rPr>
            <w:rFonts w:eastAsia="Times New Roman" w:cstheme="minorHAnsi"/>
            <w:color w:val="24292E"/>
            <w:rPrChange w:id="10" w:author="Madhuri K S" w:date="2020-05-22T16:23:00Z">
              <w:rPr>
                <w:rFonts w:ascii="Segoe UI" w:eastAsia="Times New Roman" w:hAnsi="Segoe UI" w:cs="Segoe UI"/>
                <w:color w:val="24292E"/>
                <w:sz w:val="24"/>
                <w:szCs w:val="24"/>
              </w:rPr>
            </w:rPrChange>
          </w:rPr>
          <w:delText>the</w:delText>
        </w:r>
      </w:del>
      <w:r w:rsidR="000A280F" w:rsidRPr="00B943F6">
        <w:rPr>
          <w:rFonts w:eastAsia="Times New Roman" w:cstheme="minorHAnsi"/>
          <w:color w:val="24292E"/>
          <w:rPrChange w:id="11" w:author="Madhuri K S" w:date="2020-05-22T16:23:00Z">
            <w:rPr>
              <w:rFonts w:ascii="Segoe UI" w:eastAsia="Times New Roman" w:hAnsi="Segoe UI" w:cs="Segoe UI"/>
              <w:color w:val="24292E"/>
              <w:sz w:val="24"/>
              <w:szCs w:val="24"/>
            </w:rPr>
          </w:rPrChange>
        </w:rPr>
        <w:t xml:space="preserve"> </w:t>
      </w:r>
      <w:r w:rsidRPr="00B943F6">
        <w:rPr>
          <w:rFonts w:eastAsia="Times New Roman" w:cstheme="minorHAnsi"/>
          <w:color w:val="24292E"/>
          <w:rPrChange w:id="12" w:author="Madhuri K S" w:date="2020-05-22T16:23:00Z">
            <w:rPr>
              <w:rFonts w:ascii="Segoe UI" w:eastAsia="Times New Roman" w:hAnsi="Segoe UI" w:cs="Segoe UI"/>
              <w:color w:val="24292E"/>
              <w:sz w:val="24"/>
              <w:szCs w:val="24"/>
            </w:rPr>
          </w:rPrChange>
        </w:rPr>
        <w:t>workloads and data is a key consideration. Especially when you run multi-tenant clusters using logical isolation, you need to secure access to resources and workloads. To minimize the risk of attack, you also need to make sure you apply the latest Kubernetes and node OS security updates.</w:t>
      </w:r>
    </w:p>
    <w:p w14:paraId="38420920" w14:textId="6ADB40CA" w:rsidR="00214F9F" w:rsidRPr="00B943F6" w:rsidRDefault="00214F9F" w:rsidP="001242BE">
      <w:pPr>
        <w:shd w:val="clear" w:color="auto" w:fill="FFFFFF"/>
        <w:spacing w:after="240" w:line="240" w:lineRule="auto"/>
        <w:rPr>
          <w:rFonts w:eastAsia="Times New Roman" w:cstheme="minorHAnsi"/>
          <w:color w:val="24292E"/>
          <w:rPrChange w:id="13" w:author="Madhuri K S" w:date="2020-05-22T16:23:00Z">
            <w:rPr>
              <w:rFonts w:ascii="Segoe UI" w:eastAsia="Times New Roman" w:hAnsi="Segoe UI" w:cs="Segoe UI"/>
              <w:color w:val="24292E"/>
              <w:sz w:val="24"/>
              <w:szCs w:val="24"/>
            </w:rPr>
          </w:rPrChange>
        </w:rPr>
      </w:pPr>
      <w:r w:rsidRPr="00B943F6">
        <w:rPr>
          <w:rFonts w:eastAsia="Times New Roman" w:cstheme="minorHAnsi"/>
          <w:color w:val="24292E"/>
          <w:rPrChange w:id="14" w:author="Madhuri K S" w:date="2020-05-22T16:23:00Z">
            <w:rPr>
              <w:rFonts w:ascii="Segoe UI" w:eastAsia="Times New Roman" w:hAnsi="Segoe UI" w:cs="Segoe UI"/>
              <w:color w:val="24292E"/>
              <w:sz w:val="24"/>
              <w:szCs w:val="24"/>
            </w:rPr>
          </w:rPrChange>
        </w:rPr>
        <w:t>This article focuses on how to secure your AKS cluster. You</w:t>
      </w:r>
      <w:ins w:id="15" w:author="Madhuri K S" w:date="2020-05-22T17:42:00Z">
        <w:r w:rsidR="003A77F3">
          <w:rPr>
            <w:rFonts w:eastAsia="Times New Roman" w:cstheme="minorHAnsi"/>
            <w:color w:val="24292E"/>
          </w:rPr>
          <w:t xml:space="preserve"> can</w:t>
        </w:r>
      </w:ins>
      <w:r w:rsidRPr="00B943F6">
        <w:rPr>
          <w:rFonts w:eastAsia="Times New Roman" w:cstheme="minorHAnsi"/>
          <w:color w:val="24292E"/>
          <w:rPrChange w:id="16" w:author="Madhuri K S" w:date="2020-05-22T16:23:00Z">
            <w:rPr>
              <w:rFonts w:ascii="Segoe UI" w:eastAsia="Times New Roman" w:hAnsi="Segoe UI" w:cs="Segoe UI"/>
              <w:color w:val="24292E"/>
              <w:sz w:val="24"/>
              <w:szCs w:val="24"/>
            </w:rPr>
          </w:rPrChange>
        </w:rPr>
        <w:t xml:space="preserve"> learn how to:</w:t>
      </w:r>
    </w:p>
    <w:p w14:paraId="5864D303" w14:textId="07CC1317" w:rsidR="00214F9F" w:rsidRPr="00B943F6" w:rsidRDefault="00214F9F">
      <w:pPr>
        <w:shd w:val="clear" w:color="auto" w:fill="FFFFFF"/>
        <w:spacing w:after="240" w:line="240" w:lineRule="auto"/>
        <w:rPr>
          <w:rFonts w:eastAsia="Times New Roman" w:cstheme="minorHAnsi"/>
          <w:color w:val="000000" w:themeColor="text1"/>
          <w:rPrChange w:id="17" w:author="Madhuri K S" w:date="2020-05-22T16:23:00Z">
            <w:rPr>
              <w:rFonts w:ascii="Segoe UI" w:eastAsia="Times New Roman" w:hAnsi="Segoe UI" w:cs="Segoe UI"/>
              <w:color w:val="000000" w:themeColor="text1"/>
              <w:sz w:val="24"/>
              <w:szCs w:val="24"/>
            </w:rPr>
          </w:rPrChange>
        </w:rPr>
      </w:pPr>
      <w:r w:rsidRPr="00B943F6">
        <w:rPr>
          <w:rFonts w:eastAsia="Times New Roman" w:cstheme="minorHAnsi"/>
          <w:color w:val="000000" w:themeColor="text1"/>
          <w:rPrChange w:id="18" w:author="Madhuri K S" w:date="2020-05-22T16:23:00Z">
            <w:rPr>
              <w:rFonts w:ascii="Segoe UI" w:eastAsia="Times New Roman" w:hAnsi="Segoe UI" w:cs="Segoe UI"/>
              <w:color w:val="000000" w:themeColor="text1"/>
              <w:sz w:val="24"/>
              <w:szCs w:val="24"/>
            </w:rPr>
          </w:rPrChange>
        </w:rPr>
        <w:tab/>
      </w:r>
      <w:r w:rsidRPr="00B943F6">
        <w:rPr>
          <w:rFonts w:eastAsia="Times New Roman" w:cstheme="minorHAnsi"/>
          <w:color w:val="000000" w:themeColor="text1"/>
          <w:rPrChange w:id="19" w:author="Madhuri K S" w:date="2020-05-22T16:23:00Z">
            <w:rPr>
              <w:rFonts w:ascii="Segoe UI" w:eastAsia="Times New Roman" w:hAnsi="Segoe UI" w:cs="Segoe UI"/>
              <w:color w:val="000000" w:themeColor="text1"/>
              <w:sz w:val="24"/>
              <w:szCs w:val="24"/>
            </w:rPr>
          </w:rPrChange>
        </w:rPr>
        <w:tab/>
      </w:r>
      <w:r w:rsidRPr="00B943F6">
        <w:rPr>
          <w:rFonts w:eastAsia="Times New Roman" w:cstheme="minorHAnsi"/>
          <w:color w:val="000000" w:themeColor="text1"/>
          <w:rPrChange w:id="20" w:author="Madhuri K S" w:date="2020-05-22T16:23:00Z">
            <w:rPr>
              <w:rFonts w:ascii="Segoe UI" w:eastAsia="Times New Roman" w:hAnsi="Segoe UI" w:cs="Segoe UI"/>
              <w:color w:val="000000" w:themeColor="text1"/>
              <w:sz w:val="24"/>
              <w:szCs w:val="24"/>
            </w:rPr>
          </w:rPrChange>
        </w:rPr>
        <w:tab/>
      </w:r>
      <w:r w:rsidRPr="00B943F6">
        <w:rPr>
          <w:rFonts w:eastAsia="Times New Roman" w:cstheme="minorHAnsi"/>
          <w:color w:val="000000" w:themeColor="text1"/>
          <w:rPrChange w:id="21" w:author="Madhuri K S" w:date="2020-05-22T16:23:00Z">
            <w:rPr>
              <w:rFonts w:ascii="Segoe UI" w:eastAsia="Times New Roman" w:hAnsi="Segoe UI" w:cs="Segoe UI"/>
              <w:color w:val="000000" w:themeColor="text1"/>
              <w:sz w:val="24"/>
              <w:szCs w:val="24"/>
            </w:rPr>
          </w:rPrChange>
        </w:rPr>
        <w:tab/>
      </w:r>
      <w:r w:rsidRPr="00B943F6">
        <w:rPr>
          <w:rFonts w:eastAsia="Times New Roman" w:cstheme="minorHAnsi"/>
          <w:color w:val="000000" w:themeColor="text1"/>
          <w:rPrChange w:id="22" w:author="Madhuri K S" w:date="2020-05-22T16:23:00Z">
            <w:rPr>
              <w:rFonts w:ascii="Segoe UI" w:eastAsia="Times New Roman" w:hAnsi="Segoe UI" w:cs="Segoe UI"/>
              <w:color w:val="000000" w:themeColor="text1"/>
              <w:sz w:val="24"/>
              <w:szCs w:val="24"/>
            </w:rPr>
          </w:rPrChange>
        </w:rPr>
        <w:tab/>
      </w:r>
      <w:r w:rsidRPr="00B943F6">
        <w:rPr>
          <w:rFonts w:eastAsia="Times New Roman" w:cstheme="minorHAnsi"/>
          <w:color w:val="000000" w:themeColor="text1"/>
          <w:rPrChange w:id="23" w:author="Madhuri K S" w:date="2020-05-22T16:23:00Z">
            <w:rPr>
              <w:rFonts w:ascii="Segoe UI" w:eastAsia="Times New Roman" w:hAnsi="Segoe UI" w:cs="Segoe UI"/>
              <w:color w:val="000000" w:themeColor="text1"/>
              <w:sz w:val="24"/>
              <w:szCs w:val="24"/>
            </w:rPr>
          </w:rPrChange>
        </w:rPr>
        <w:tab/>
      </w:r>
      <w:r w:rsidRPr="00B943F6">
        <w:rPr>
          <w:rFonts w:eastAsia="Times New Roman" w:cstheme="minorHAnsi"/>
          <w:color w:val="000000" w:themeColor="text1"/>
          <w:rPrChange w:id="24" w:author="Madhuri K S" w:date="2020-05-22T16:23:00Z">
            <w:rPr>
              <w:rFonts w:ascii="Segoe UI" w:eastAsia="Times New Roman" w:hAnsi="Segoe UI" w:cs="Segoe UI"/>
              <w:color w:val="000000" w:themeColor="text1"/>
              <w:sz w:val="24"/>
              <w:szCs w:val="24"/>
            </w:rPr>
          </w:rPrChange>
        </w:rPr>
        <w:tab/>
      </w:r>
    </w:p>
    <w:p w14:paraId="2EFFF162" w14:textId="77777777" w:rsidR="00214F9F" w:rsidRPr="00B943F6" w:rsidRDefault="00214F9F">
      <w:pPr>
        <w:numPr>
          <w:ilvl w:val="0"/>
          <w:numId w:val="1"/>
        </w:numPr>
        <w:shd w:val="clear" w:color="auto" w:fill="FFFFFF"/>
        <w:spacing w:before="100" w:beforeAutospacing="1" w:after="100" w:afterAutospacing="1" w:line="240" w:lineRule="auto"/>
        <w:rPr>
          <w:rFonts w:eastAsia="Times New Roman" w:cstheme="minorHAnsi"/>
          <w:color w:val="000000" w:themeColor="text1"/>
          <w:rPrChange w:id="25" w:author="Madhuri K S" w:date="2020-05-22T16:23:00Z">
            <w:rPr>
              <w:rFonts w:ascii="Segoe UI" w:eastAsia="Times New Roman" w:hAnsi="Segoe UI" w:cs="Segoe UI"/>
              <w:color w:val="000000" w:themeColor="text1"/>
              <w:sz w:val="24"/>
              <w:szCs w:val="24"/>
            </w:rPr>
          </w:rPrChange>
        </w:rPr>
      </w:pPr>
      <w:r w:rsidRPr="00B943F6">
        <w:rPr>
          <w:rFonts w:eastAsia="Times New Roman" w:cstheme="minorHAnsi"/>
          <w:color w:val="000000" w:themeColor="text1"/>
          <w:rPrChange w:id="26" w:author="Madhuri K S" w:date="2020-05-22T16:23:00Z">
            <w:rPr>
              <w:rFonts w:ascii="Segoe UI" w:eastAsia="Times New Roman" w:hAnsi="Segoe UI" w:cs="Segoe UI"/>
              <w:color w:val="000000" w:themeColor="text1"/>
              <w:sz w:val="24"/>
              <w:szCs w:val="24"/>
            </w:rPr>
          </w:rPrChange>
        </w:rPr>
        <w:t>Use Azure Active Directory and role-based access controls to secure API server access</w:t>
      </w:r>
    </w:p>
    <w:p w14:paraId="2BDC0788" w14:textId="77777777" w:rsidR="00214F9F" w:rsidRPr="00B943F6" w:rsidRDefault="00214F9F">
      <w:pPr>
        <w:numPr>
          <w:ilvl w:val="0"/>
          <w:numId w:val="1"/>
        </w:numPr>
        <w:shd w:val="clear" w:color="auto" w:fill="FFFFFF"/>
        <w:spacing w:before="60" w:after="100" w:afterAutospacing="1" w:line="240" w:lineRule="auto"/>
        <w:rPr>
          <w:rFonts w:eastAsia="Times New Roman" w:cstheme="minorHAnsi"/>
          <w:color w:val="000000" w:themeColor="text1"/>
          <w:rPrChange w:id="27" w:author="Madhuri K S" w:date="2020-05-22T16:23:00Z">
            <w:rPr>
              <w:rFonts w:ascii="Segoe UI" w:eastAsia="Times New Roman" w:hAnsi="Segoe UI" w:cs="Segoe UI"/>
              <w:color w:val="000000" w:themeColor="text1"/>
              <w:sz w:val="24"/>
              <w:szCs w:val="24"/>
            </w:rPr>
          </w:rPrChange>
        </w:rPr>
      </w:pPr>
      <w:r w:rsidRPr="00B943F6">
        <w:rPr>
          <w:rFonts w:eastAsia="Times New Roman" w:cstheme="minorHAnsi"/>
          <w:color w:val="000000" w:themeColor="text1"/>
          <w:rPrChange w:id="28" w:author="Madhuri K S" w:date="2020-05-22T16:23:00Z">
            <w:rPr>
              <w:rFonts w:ascii="Segoe UI" w:eastAsia="Times New Roman" w:hAnsi="Segoe UI" w:cs="Segoe UI"/>
              <w:color w:val="000000" w:themeColor="text1"/>
              <w:sz w:val="24"/>
              <w:szCs w:val="24"/>
            </w:rPr>
          </w:rPrChange>
        </w:rPr>
        <w:t>Secure container access to node resources</w:t>
      </w:r>
    </w:p>
    <w:p w14:paraId="3319B876" w14:textId="77777777" w:rsidR="00214F9F" w:rsidRPr="00B943F6" w:rsidRDefault="00214F9F">
      <w:pPr>
        <w:numPr>
          <w:ilvl w:val="0"/>
          <w:numId w:val="1"/>
        </w:numPr>
        <w:shd w:val="clear" w:color="auto" w:fill="FFFFFF"/>
        <w:spacing w:before="60" w:after="100" w:afterAutospacing="1" w:line="240" w:lineRule="auto"/>
        <w:rPr>
          <w:rFonts w:eastAsia="Times New Roman" w:cstheme="minorHAnsi"/>
          <w:color w:val="000000" w:themeColor="text1"/>
          <w:rPrChange w:id="29" w:author="Madhuri K S" w:date="2020-05-22T16:23:00Z">
            <w:rPr>
              <w:rFonts w:ascii="Segoe UI" w:eastAsia="Times New Roman" w:hAnsi="Segoe UI" w:cs="Segoe UI"/>
              <w:color w:val="000000" w:themeColor="text1"/>
              <w:sz w:val="24"/>
              <w:szCs w:val="24"/>
            </w:rPr>
          </w:rPrChange>
        </w:rPr>
      </w:pPr>
      <w:r w:rsidRPr="00B943F6">
        <w:rPr>
          <w:rFonts w:eastAsia="Times New Roman" w:cstheme="minorHAnsi"/>
          <w:color w:val="000000" w:themeColor="text1"/>
          <w:rPrChange w:id="30" w:author="Madhuri K S" w:date="2020-05-22T16:23:00Z">
            <w:rPr>
              <w:rFonts w:ascii="Segoe UI" w:eastAsia="Times New Roman" w:hAnsi="Segoe UI" w:cs="Segoe UI"/>
              <w:color w:val="000000" w:themeColor="text1"/>
              <w:sz w:val="24"/>
              <w:szCs w:val="24"/>
            </w:rPr>
          </w:rPrChange>
        </w:rPr>
        <w:t>Upgrade an AKS cluster to the latest Kubernetes version</w:t>
      </w:r>
    </w:p>
    <w:p w14:paraId="7CC6485A" w14:textId="77777777" w:rsidR="00214F9F" w:rsidRPr="00B943F6" w:rsidRDefault="00214F9F">
      <w:pPr>
        <w:numPr>
          <w:ilvl w:val="0"/>
          <w:numId w:val="1"/>
        </w:numPr>
        <w:shd w:val="clear" w:color="auto" w:fill="FFFFFF"/>
        <w:spacing w:before="60" w:after="100" w:afterAutospacing="1" w:line="240" w:lineRule="auto"/>
        <w:rPr>
          <w:rFonts w:eastAsia="Times New Roman" w:cstheme="minorHAnsi"/>
          <w:color w:val="000000" w:themeColor="text1"/>
          <w:rPrChange w:id="31" w:author="Madhuri K S" w:date="2020-05-22T16:23:00Z">
            <w:rPr>
              <w:rFonts w:ascii="Segoe UI" w:eastAsia="Times New Roman" w:hAnsi="Segoe UI" w:cs="Segoe UI"/>
              <w:color w:val="000000" w:themeColor="text1"/>
              <w:sz w:val="24"/>
              <w:szCs w:val="24"/>
            </w:rPr>
          </w:rPrChange>
        </w:rPr>
      </w:pPr>
      <w:r w:rsidRPr="00B943F6">
        <w:rPr>
          <w:rFonts w:eastAsia="Times New Roman" w:cstheme="minorHAnsi"/>
          <w:color w:val="000000" w:themeColor="text1"/>
          <w:rPrChange w:id="32" w:author="Madhuri K S" w:date="2020-05-22T16:23:00Z">
            <w:rPr>
              <w:rFonts w:ascii="Segoe UI" w:eastAsia="Times New Roman" w:hAnsi="Segoe UI" w:cs="Segoe UI"/>
              <w:color w:val="000000" w:themeColor="text1"/>
              <w:sz w:val="24"/>
              <w:szCs w:val="24"/>
            </w:rPr>
          </w:rPrChange>
        </w:rPr>
        <w:t>Keep nodes up to date and automatically apply security patches</w:t>
      </w:r>
    </w:p>
    <w:p w14:paraId="5DD29B75" w14:textId="77777777" w:rsidR="00214F9F" w:rsidRPr="006C137A" w:rsidRDefault="00214F9F">
      <w:pPr>
        <w:shd w:val="clear" w:color="auto" w:fill="FFFFFF"/>
        <w:spacing w:after="240" w:line="240" w:lineRule="auto"/>
        <w:rPr>
          <w:rFonts w:eastAsia="Times New Roman" w:cstheme="minorHAnsi"/>
          <w:color w:val="24292E"/>
          <w:rPrChange w:id="33" w:author="Madhuri K S" w:date="2020-05-22T17:43:00Z">
            <w:rPr>
              <w:rFonts w:ascii="Segoe UI" w:eastAsia="Times New Roman" w:hAnsi="Segoe UI" w:cs="Segoe UI"/>
              <w:color w:val="24292E"/>
              <w:sz w:val="24"/>
              <w:szCs w:val="24"/>
            </w:rPr>
          </w:rPrChange>
        </w:rPr>
      </w:pPr>
      <w:r w:rsidRPr="00B943F6">
        <w:rPr>
          <w:rFonts w:eastAsia="Times New Roman" w:cstheme="minorHAnsi"/>
          <w:color w:val="24292E"/>
          <w:rPrChange w:id="34" w:author="Madhuri K S" w:date="2020-05-22T16:23:00Z">
            <w:rPr>
              <w:rFonts w:ascii="Segoe UI" w:eastAsia="Times New Roman" w:hAnsi="Segoe UI" w:cs="Segoe UI"/>
              <w:color w:val="24292E"/>
              <w:sz w:val="24"/>
              <w:szCs w:val="24"/>
            </w:rPr>
          </w:rPrChange>
        </w:rPr>
        <w:t>You can also read the best practices fo</w:t>
      </w:r>
      <w:r w:rsidRPr="006C137A">
        <w:rPr>
          <w:rFonts w:eastAsia="Times New Roman" w:cstheme="minorHAnsi"/>
          <w:color w:val="24292E"/>
          <w:rPrChange w:id="35" w:author="Madhuri K S" w:date="2020-05-22T17:42:00Z">
            <w:rPr>
              <w:rFonts w:ascii="Segoe UI" w:eastAsia="Times New Roman" w:hAnsi="Segoe UI" w:cs="Segoe UI"/>
              <w:color w:val="24292E"/>
              <w:sz w:val="24"/>
              <w:szCs w:val="24"/>
            </w:rPr>
          </w:rPrChange>
        </w:rPr>
        <w:t>r </w:t>
      </w:r>
      <w:r w:rsidR="00EC0760" w:rsidRPr="006C137A">
        <w:rPr>
          <w:rFonts w:eastAsia="Times New Roman" w:cstheme="minorHAnsi"/>
          <w:color w:val="0366D6"/>
          <w:rPrChange w:id="36" w:author="Madhuri K S" w:date="2020-05-22T17:42:00Z">
            <w:rPr>
              <w:rFonts w:ascii="Segoe UI" w:eastAsia="Times New Roman" w:hAnsi="Segoe UI" w:cs="Segoe UI"/>
              <w:color w:val="0366D6"/>
              <w:sz w:val="24"/>
              <w:szCs w:val="24"/>
              <w:u w:val="single"/>
            </w:rPr>
          </w:rPrChange>
        </w:rPr>
        <w:fldChar w:fldCharType="begin"/>
      </w:r>
      <w:r w:rsidR="00EC0760" w:rsidRPr="006C137A">
        <w:rPr>
          <w:rFonts w:eastAsia="Times New Roman" w:cstheme="minorHAnsi"/>
          <w:color w:val="0366D6"/>
          <w:rPrChange w:id="37" w:author="Madhuri K S" w:date="2020-05-22T17:42:00Z">
            <w:rPr>
              <w:rFonts w:ascii="Segoe UI" w:eastAsia="Times New Roman" w:hAnsi="Segoe UI" w:cs="Segoe UI"/>
              <w:color w:val="0366D6"/>
              <w:sz w:val="24"/>
              <w:szCs w:val="24"/>
              <w:u w:val="single"/>
            </w:rPr>
          </w:rPrChange>
        </w:rPr>
        <w:instrText xml:space="preserve"> HYPERLINK "https://github.com/MicrosoftDocs/azure-docs/blob/master/articles/aks/operator-best-practices-container-image-management.md" </w:instrText>
      </w:r>
      <w:r w:rsidR="00EC0760" w:rsidRPr="006C137A">
        <w:rPr>
          <w:rFonts w:eastAsia="Times New Roman" w:cstheme="minorHAnsi"/>
          <w:color w:val="0366D6"/>
          <w:rPrChange w:id="38" w:author="Madhuri K S" w:date="2020-05-22T17:42:00Z">
            <w:rPr>
              <w:rFonts w:ascii="Segoe UI" w:eastAsia="Times New Roman" w:hAnsi="Segoe UI" w:cs="Segoe UI"/>
              <w:color w:val="0366D6"/>
              <w:sz w:val="24"/>
              <w:szCs w:val="24"/>
              <w:u w:val="single"/>
            </w:rPr>
          </w:rPrChange>
        </w:rPr>
        <w:fldChar w:fldCharType="separate"/>
      </w:r>
      <w:r w:rsidRPr="006C137A">
        <w:rPr>
          <w:rFonts w:eastAsia="Times New Roman" w:cstheme="minorHAnsi"/>
          <w:color w:val="0366D6"/>
          <w:rPrChange w:id="39" w:author="Madhuri K S" w:date="2020-05-22T17:42:00Z">
            <w:rPr>
              <w:rFonts w:ascii="Segoe UI" w:eastAsia="Times New Roman" w:hAnsi="Segoe UI" w:cs="Segoe UI"/>
              <w:color w:val="0366D6"/>
              <w:sz w:val="24"/>
              <w:szCs w:val="24"/>
              <w:u w:val="single"/>
            </w:rPr>
          </w:rPrChange>
        </w:rPr>
        <w:t>container image management</w:t>
      </w:r>
      <w:r w:rsidR="00EC0760" w:rsidRPr="006C137A">
        <w:rPr>
          <w:rFonts w:eastAsia="Times New Roman" w:cstheme="minorHAnsi"/>
          <w:color w:val="0366D6"/>
          <w:rPrChange w:id="40" w:author="Madhuri K S" w:date="2020-05-22T17:42:00Z">
            <w:rPr>
              <w:rFonts w:ascii="Segoe UI" w:eastAsia="Times New Roman" w:hAnsi="Segoe UI" w:cs="Segoe UI"/>
              <w:color w:val="0366D6"/>
              <w:sz w:val="24"/>
              <w:szCs w:val="24"/>
              <w:u w:val="single"/>
            </w:rPr>
          </w:rPrChange>
        </w:rPr>
        <w:fldChar w:fldCharType="end"/>
      </w:r>
      <w:r w:rsidRPr="00B943F6">
        <w:rPr>
          <w:rFonts w:eastAsia="Times New Roman" w:cstheme="minorHAnsi"/>
          <w:color w:val="24292E"/>
          <w:rPrChange w:id="41" w:author="Madhuri K S" w:date="2020-05-22T16:23:00Z">
            <w:rPr>
              <w:rFonts w:ascii="Segoe UI" w:eastAsia="Times New Roman" w:hAnsi="Segoe UI" w:cs="Segoe UI"/>
              <w:color w:val="24292E"/>
              <w:sz w:val="24"/>
              <w:szCs w:val="24"/>
            </w:rPr>
          </w:rPrChange>
        </w:rPr>
        <w:t> and for </w:t>
      </w:r>
      <w:r w:rsidR="00EC0760" w:rsidRPr="006C137A">
        <w:rPr>
          <w:rFonts w:eastAsia="Times New Roman" w:cstheme="minorHAnsi"/>
          <w:color w:val="0366D6"/>
          <w:rPrChange w:id="42" w:author="Madhuri K S" w:date="2020-05-22T17:43:00Z">
            <w:rPr>
              <w:rFonts w:ascii="Segoe UI" w:eastAsia="Times New Roman" w:hAnsi="Segoe UI" w:cs="Segoe UI"/>
              <w:color w:val="0366D6"/>
              <w:sz w:val="24"/>
              <w:szCs w:val="24"/>
              <w:u w:val="single"/>
            </w:rPr>
          </w:rPrChange>
        </w:rPr>
        <w:fldChar w:fldCharType="begin"/>
      </w:r>
      <w:r w:rsidR="00EC0760" w:rsidRPr="006C137A">
        <w:rPr>
          <w:rFonts w:eastAsia="Times New Roman" w:cstheme="minorHAnsi"/>
          <w:color w:val="0366D6"/>
          <w:rPrChange w:id="43" w:author="Madhuri K S" w:date="2020-05-22T17:43:00Z">
            <w:rPr>
              <w:rFonts w:ascii="Segoe UI" w:eastAsia="Times New Roman" w:hAnsi="Segoe UI" w:cs="Segoe UI"/>
              <w:color w:val="0366D6"/>
              <w:sz w:val="24"/>
              <w:szCs w:val="24"/>
              <w:u w:val="single"/>
            </w:rPr>
          </w:rPrChange>
        </w:rPr>
        <w:instrText xml:space="preserve"> HYPERLINK "https://github.com/MicrosoftDocs/azure-docs/blob/master/articles/aks/developer-best-practices-pod-security.md" </w:instrText>
      </w:r>
      <w:r w:rsidR="00EC0760" w:rsidRPr="006C137A">
        <w:rPr>
          <w:rFonts w:eastAsia="Times New Roman" w:cstheme="minorHAnsi"/>
          <w:color w:val="0366D6"/>
          <w:rPrChange w:id="44" w:author="Madhuri K S" w:date="2020-05-22T17:43:00Z">
            <w:rPr>
              <w:rFonts w:ascii="Segoe UI" w:eastAsia="Times New Roman" w:hAnsi="Segoe UI" w:cs="Segoe UI"/>
              <w:color w:val="0366D6"/>
              <w:sz w:val="24"/>
              <w:szCs w:val="24"/>
              <w:u w:val="single"/>
            </w:rPr>
          </w:rPrChange>
        </w:rPr>
        <w:fldChar w:fldCharType="separate"/>
      </w:r>
      <w:r w:rsidRPr="006C137A">
        <w:rPr>
          <w:rFonts w:eastAsia="Times New Roman" w:cstheme="minorHAnsi"/>
          <w:color w:val="0366D6"/>
          <w:rPrChange w:id="45" w:author="Madhuri K S" w:date="2020-05-22T17:43:00Z">
            <w:rPr>
              <w:rFonts w:ascii="Segoe UI" w:eastAsia="Times New Roman" w:hAnsi="Segoe UI" w:cs="Segoe UI"/>
              <w:color w:val="0366D6"/>
              <w:sz w:val="24"/>
              <w:szCs w:val="24"/>
              <w:u w:val="single"/>
            </w:rPr>
          </w:rPrChange>
        </w:rPr>
        <w:t>pod security</w:t>
      </w:r>
      <w:r w:rsidR="00EC0760" w:rsidRPr="006C137A">
        <w:rPr>
          <w:rFonts w:eastAsia="Times New Roman" w:cstheme="minorHAnsi"/>
          <w:color w:val="0366D6"/>
          <w:rPrChange w:id="46" w:author="Madhuri K S" w:date="2020-05-22T17:43:00Z">
            <w:rPr>
              <w:rFonts w:ascii="Segoe UI" w:eastAsia="Times New Roman" w:hAnsi="Segoe UI" w:cs="Segoe UI"/>
              <w:color w:val="0366D6"/>
              <w:sz w:val="24"/>
              <w:szCs w:val="24"/>
              <w:u w:val="single"/>
            </w:rPr>
          </w:rPrChange>
        </w:rPr>
        <w:fldChar w:fldCharType="end"/>
      </w:r>
      <w:r w:rsidRPr="006C137A">
        <w:rPr>
          <w:rFonts w:eastAsia="Times New Roman" w:cstheme="minorHAnsi"/>
          <w:color w:val="24292E"/>
          <w:rPrChange w:id="47" w:author="Madhuri K S" w:date="2020-05-22T17:43:00Z">
            <w:rPr>
              <w:rFonts w:ascii="Segoe UI" w:eastAsia="Times New Roman" w:hAnsi="Segoe UI" w:cs="Segoe UI"/>
              <w:color w:val="24292E"/>
              <w:sz w:val="24"/>
              <w:szCs w:val="24"/>
            </w:rPr>
          </w:rPrChange>
        </w:rPr>
        <w:t>.</w:t>
      </w:r>
    </w:p>
    <w:p w14:paraId="73A2AD98" w14:textId="77777777" w:rsidR="00214F9F" w:rsidRPr="00B943F6" w:rsidRDefault="00214F9F">
      <w:pPr>
        <w:shd w:val="clear" w:color="auto" w:fill="FFFFFF"/>
        <w:spacing w:after="240" w:line="240" w:lineRule="auto"/>
        <w:rPr>
          <w:rFonts w:eastAsia="Times New Roman" w:cstheme="minorHAnsi"/>
          <w:color w:val="24292E"/>
          <w:rPrChange w:id="48" w:author="Madhuri K S" w:date="2020-05-22T16:23:00Z">
            <w:rPr>
              <w:rFonts w:ascii="Segoe UI" w:eastAsia="Times New Roman" w:hAnsi="Segoe UI" w:cs="Segoe UI"/>
              <w:color w:val="24292E"/>
              <w:sz w:val="24"/>
              <w:szCs w:val="24"/>
            </w:rPr>
          </w:rPrChange>
        </w:rPr>
      </w:pPr>
      <w:r w:rsidRPr="00B943F6">
        <w:rPr>
          <w:rFonts w:eastAsia="Times New Roman" w:cstheme="minorHAnsi"/>
          <w:color w:val="24292E"/>
          <w:rPrChange w:id="49" w:author="Madhuri K S" w:date="2020-05-22T16:23:00Z">
            <w:rPr>
              <w:rFonts w:ascii="Segoe UI" w:eastAsia="Times New Roman" w:hAnsi="Segoe UI" w:cs="Segoe UI"/>
              <w:color w:val="24292E"/>
              <w:sz w:val="24"/>
              <w:szCs w:val="24"/>
            </w:rPr>
          </w:rPrChange>
        </w:rPr>
        <w:t>You can also use </w:t>
      </w:r>
      <w:r w:rsidR="00EC0760" w:rsidRPr="006C137A">
        <w:rPr>
          <w:rFonts w:eastAsia="Times New Roman" w:cstheme="minorHAnsi"/>
          <w:color w:val="0366D6"/>
          <w:rPrChange w:id="50" w:author="Madhuri K S" w:date="2020-05-22T17:43:00Z">
            <w:rPr>
              <w:rFonts w:ascii="Segoe UI" w:eastAsia="Times New Roman" w:hAnsi="Segoe UI" w:cs="Segoe UI"/>
              <w:color w:val="0366D6"/>
              <w:sz w:val="24"/>
              <w:szCs w:val="24"/>
              <w:u w:val="single"/>
            </w:rPr>
          </w:rPrChange>
        </w:rPr>
        <w:fldChar w:fldCharType="begin"/>
      </w:r>
      <w:r w:rsidR="00EC0760" w:rsidRPr="006C137A">
        <w:rPr>
          <w:rFonts w:eastAsia="Times New Roman" w:cstheme="minorHAnsi"/>
          <w:color w:val="0366D6"/>
          <w:rPrChange w:id="51" w:author="Madhuri K S" w:date="2020-05-22T17:43:00Z">
            <w:rPr>
              <w:rFonts w:ascii="Segoe UI" w:eastAsia="Times New Roman" w:hAnsi="Segoe UI" w:cs="Segoe UI"/>
              <w:color w:val="0366D6"/>
              <w:sz w:val="24"/>
              <w:szCs w:val="24"/>
              <w:u w:val="single"/>
            </w:rPr>
          </w:rPrChange>
        </w:rPr>
        <w:instrText xml:space="preserve"> HYPERLINK "https://github.com/MicrosoftDocs/azure-docs/blob/master/azure/security-center/azure-kubernetes-service-integration" </w:instrText>
      </w:r>
      <w:r w:rsidR="00EC0760" w:rsidRPr="006C137A">
        <w:rPr>
          <w:rFonts w:eastAsia="Times New Roman" w:cstheme="minorHAnsi"/>
          <w:color w:val="0366D6"/>
          <w:rPrChange w:id="52" w:author="Madhuri K S" w:date="2020-05-22T17:43:00Z">
            <w:rPr>
              <w:rFonts w:ascii="Segoe UI" w:eastAsia="Times New Roman" w:hAnsi="Segoe UI" w:cs="Segoe UI"/>
              <w:color w:val="0366D6"/>
              <w:sz w:val="24"/>
              <w:szCs w:val="24"/>
              <w:u w:val="single"/>
            </w:rPr>
          </w:rPrChange>
        </w:rPr>
        <w:fldChar w:fldCharType="separate"/>
      </w:r>
      <w:r w:rsidRPr="006C137A">
        <w:rPr>
          <w:rFonts w:eastAsia="Times New Roman" w:cstheme="minorHAnsi"/>
          <w:color w:val="0366D6"/>
          <w:rPrChange w:id="53" w:author="Madhuri K S" w:date="2020-05-22T17:43:00Z">
            <w:rPr>
              <w:rFonts w:ascii="Segoe UI" w:eastAsia="Times New Roman" w:hAnsi="Segoe UI" w:cs="Segoe UI"/>
              <w:color w:val="0366D6"/>
              <w:sz w:val="24"/>
              <w:szCs w:val="24"/>
              <w:u w:val="single"/>
            </w:rPr>
          </w:rPrChange>
        </w:rPr>
        <w:t>Azure Kubernetes Services integration with Security Center</w:t>
      </w:r>
      <w:r w:rsidR="00EC0760" w:rsidRPr="006C137A">
        <w:rPr>
          <w:rFonts w:eastAsia="Times New Roman" w:cstheme="minorHAnsi"/>
          <w:color w:val="0366D6"/>
          <w:rPrChange w:id="54" w:author="Madhuri K S" w:date="2020-05-22T17:43:00Z">
            <w:rPr>
              <w:rFonts w:ascii="Segoe UI" w:eastAsia="Times New Roman" w:hAnsi="Segoe UI" w:cs="Segoe UI"/>
              <w:color w:val="0366D6"/>
              <w:sz w:val="24"/>
              <w:szCs w:val="24"/>
              <w:u w:val="single"/>
            </w:rPr>
          </w:rPrChange>
        </w:rPr>
        <w:fldChar w:fldCharType="end"/>
      </w:r>
      <w:r w:rsidRPr="00B943F6">
        <w:rPr>
          <w:rFonts w:eastAsia="Times New Roman" w:cstheme="minorHAnsi"/>
          <w:color w:val="24292E"/>
          <w:rPrChange w:id="55" w:author="Madhuri K S" w:date="2020-05-22T16:23:00Z">
            <w:rPr>
              <w:rFonts w:ascii="Segoe UI" w:eastAsia="Times New Roman" w:hAnsi="Segoe UI" w:cs="Segoe UI"/>
              <w:color w:val="24292E"/>
              <w:sz w:val="24"/>
              <w:szCs w:val="24"/>
            </w:rPr>
          </w:rPrChange>
        </w:rPr>
        <w:t> to help detect threats and view recommendations for securing your AKS clusters.</w:t>
      </w:r>
    </w:p>
    <w:p w14:paraId="42EA951B" w14:textId="77777777" w:rsidR="00214F9F" w:rsidRPr="00214F9F" w:rsidRDefault="00214F9F">
      <w:pPr>
        <w:shd w:val="clear" w:color="auto" w:fill="FFFFFF"/>
        <w:spacing w:before="360" w:after="240" w:line="240" w:lineRule="auto"/>
        <w:outlineLvl w:val="1"/>
        <w:rPr>
          <w:rFonts w:ascii="Segoe UI" w:eastAsia="Times New Roman" w:hAnsi="Segoe UI" w:cs="Segoe UI"/>
          <w:b/>
          <w:bCs/>
          <w:color w:val="24292E"/>
          <w:sz w:val="36"/>
          <w:szCs w:val="36"/>
        </w:rPr>
        <w:pPrChange w:id="56" w:author="Madhuri K S" w:date="2020-05-22T16:23:00Z">
          <w:pPr>
            <w:pBdr>
              <w:bottom w:val="single" w:sz="6" w:space="4" w:color="EAECEF"/>
            </w:pBdr>
            <w:shd w:val="clear" w:color="auto" w:fill="FFFFFF"/>
            <w:spacing w:before="360" w:after="240" w:line="240" w:lineRule="auto"/>
            <w:outlineLvl w:val="1"/>
          </w:pPr>
        </w:pPrChange>
      </w:pPr>
      <w:r w:rsidRPr="00214F9F">
        <w:rPr>
          <w:rFonts w:ascii="Segoe UI" w:eastAsia="Times New Roman" w:hAnsi="Segoe UI" w:cs="Segoe UI"/>
          <w:b/>
          <w:bCs/>
          <w:color w:val="24292E"/>
          <w:sz w:val="36"/>
          <w:szCs w:val="36"/>
        </w:rPr>
        <w:t>Secure access to the API server and cluster nodes</w:t>
      </w:r>
    </w:p>
    <w:p w14:paraId="6B92881D" w14:textId="723B5C28" w:rsidR="00B943F6" w:rsidRPr="00B943F6" w:rsidRDefault="00214F9F" w:rsidP="001242BE">
      <w:pPr>
        <w:shd w:val="clear" w:color="auto" w:fill="FFFFFF"/>
        <w:spacing w:after="240" w:line="240" w:lineRule="auto"/>
        <w:rPr>
          <w:ins w:id="57" w:author="Madhuri K S" w:date="2020-05-22T16:23:00Z"/>
          <w:rFonts w:eastAsia="Times New Roman" w:cstheme="minorHAnsi"/>
          <w:color w:val="24292E"/>
          <w:sz w:val="24"/>
          <w:szCs w:val="24"/>
          <w:rPrChange w:id="58" w:author="Madhuri K S" w:date="2020-05-22T16:24:00Z">
            <w:rPr>
              <w:ins w:id="59" w:author="Madhuri K S" w:date="2020-05-22T16:23:00Z"/>
              <w:rFonts w:ascii="Segoe UI" w:eastAsia="Times New Roman" w:hAnsi="Segoe UI" w:cs="Segoe UI"/>
              <w:color w:val="24292E"/>
              <w:sz w:val="24"/>
              <w:szCs w:val="24"/>
            </w:rPr>
          </w:rPrChange>
        </w:rPr>
      </w:pPr>
      <w:r w:rsidRPr="00B943F6">
        <w:rPr>
          <w:rFonts w:eastAsia="Times New Roman" w:cstheme="minorHAnsi"/>
          <w:b/>
          <w:bCs/>
          <w:color w:val="24292E"/>
          <w:sz w:val="24"/>
          <w:szCs w:val="24"/>
          <w:rPrChange w:id="60" w:author="Madhuri K S" w:date="2020-05-22T16:24:00Z">
            <w:rPr>
              <w:rFonts w:ascii="Segoe UI" w:eastAsia="Times New Roman" w:hAnsi="Segoe UI" w:cs="Segoe UI"/>
              <w:b/>
              <w:bCs/>
              <w:color w:val="24292E"/>
              <w:sz w:val="24"/>
              <w:szCs w:val="24"/>
            </w:rPr>
          </w:rPrChange>
        </w:rPr>
        <w:t>Best practice guidance</w:t>
      </w:r>
      <w:r w:rsidRPr="00B943F6">
        <w:rPr>
          <w:rFonts w:eastAsia="Times New Roman" w:cstheme="minorHAnsi"/>
          <w:color w:val="24292E"/>
          <w:sz w:val="24"/>
          <w:szCs w:val="24"/>
          <w:rPrChange w:id="61" w:author="Madhuri K S" w:date="2020-05-22T16:24:00Z">
            <w:rPr>
              <w:rFonts w:ascii="Segoe UI" w:eastAsia="Times New Roman" w:hAnsi="Segoe UI" w:cs="Segoe UI"/>
              <w:color w:val="24292E"/>
              <w:sz w:val="24"/>
              <w:szCs w:val="24"/>
            </w:rPr>
          </w:rPrChange>
        </w:rPr>
        <w:t> </w:t>
      </w:r>
      <w:del w:id="62" w:author="Madhuri K S" w:date="2020-05-22T16:23:00Z">
        <w:r w:rsidRPr="00B943F6" w:rsidDel="00B943F6">
          <w:rPr>
            <w:rFonts w:eastAsia="Times New Roman" w:cstheme="minorHAnsi"/>
            <w:color w:val="24292E"/>
            <w:sz w:val="24"/>
            <w:szCs w:val="24"/>
            <w:rPrChange w:id="63" w:author="Madhuri K S" w:date="2020-05-22T16:24:00Z">
              <w:rPr>
                <w:rFonts w:ascii="Segoe UI" w:eastAsia="Times New Roman" w:hAnsi="Segoe UI" w:cs="Segoe UI"/>
                <w:color w:val="24292E"/>
                <w:sz w:val="24"/>
                <w:szCs w:val="24"/>
              </w:rPr>
            </w:rPrChange>
          </w:rPr>
          <w:delText xml:space="preserve">- </w:delText>
        </w:r>
      </w:del>
    </w:p>
    <w:p w14:paraId="3C67146F" w14:textId="6F7CAAEE" w:rsidR="00214F9F" w:rsidRPr="00B943F6" w:rsidRDefault="00214F9F" w:rsidP="001242BE">
      <w:pPr>
        <w:shd w:val="clear" w:color="auto" w:fill="FFFFFF"/>
        <w:spacing w:after="240" w:line="240" w:lineRule="auto"/>
        <w:rPr>
          <w:rFonts w:eastAsia="Times New Roman" w:cstheme="minorHAnsi"/>
          <w:color w:val="24292E"/>
          <w:rPrChange w:id="64" w:author="Madhuri K S" w:date="2020-05-22T16:24:00Z">
            <w:rPr>
              <w:rFonts w:ascii="Segoe UI" w:eastAsia="Times New Roman" w:hAnsi="Segoe UI" w:cs="Segoe UI"/>
              <w:color w:val="24292E"/>
              <w:sz w:val="24"/>
              <w:szCs w:val="24"/>
            </w:rPr>
          </w:rPrChange>
        </w:rPr>
      </w:pPr>
      <w:r w:rsidRPr="00B943F6">
        <w:rPr>
          <w:rFonts w:eastAsia="Times New Roman" w:cstheme="minorHAnsi"/>
          <w:color w:val="24292E"/>
          <w:rPrChange w:id="65" w:author="Madhuri K S" w:date="2020-05-22T16:24:00Z">
            <w:rPr>
              <w:rFonts w:ascii="Segoe UI" w:eastAsia="Times New Roman" w:hAnsi="Segoe UI" w:cs="Segoe UI"/>
              <w:color w:val="24292E"/>
              <w:sz w:val="24"/>
              <w:szCs w:val="24"/>
            </w:rPr>
          </w:rPrChange>
        </w:rPr>
        <w:t xml:space="preserve">Securing access to the Kubernetes API-Server is one of the most important things you can do to </w:t>
      </w:r>
      <w:ins w:id="66" w:author="Madhuri K S" w:date="2020-05-22T16:17:00Z">
        <w:r w:rsidR="00B943F6" w:rsidRPr="00B943F6">
          <w:rPr>
            <w:rFonts w:eastAsia="Times New Roman" w:cstheme="minorHAnsi"/>
            <w:color w:val="24292E"/>
            <w:rPrChange w:id="67" w:author="Madhuri K S" w:date="2020-05-22T16:24:00Z">
              <w:rPr>
                <w:rFonts w:ascii="Segoe UI" w:eastAsia="Times New Roman" w:hAnsi="Segoe UI" w:cs="Segoe UI"/>
                <w:color w:val="24292E"/>
                <w:sz w:val="24"/>
                <w:szCs w:val="24"/>
              </w:rPr>
            </w:rPrChange>
          </w:rPr>
          <w:t>safeguard</w:t>
        </w:r>
      </w:ins>
      <w:del w:id="68" w:author="Madhuri K S" w:date="2020-05-22T16:17:00Z">
        <w:r w:rsidRPr="00B943F6" w:rsidDel="00B943F6">
          <w:rPr>
            <w:rFonts w:eastAsia="Times New Roman" w:cstheme="minorHAnsi"/>
            <w:color w:val="24292E"/>
            <w:rPrChange w:id="69" w:author="Madhuri K S" w:date="2020-05-22T16:24:00Z">
              <w:rPr>
                <w:rFonts w:ascii="Segoe UI" w:eastAsia="Times New Roman" w:hAnsi="Segoe UI" w:cs="Segoe UI"/>
                <w:color w:val="24292E"/>
                <w:sz w:val="24"/>
                <w:szCs w:val="24"/>
              </w:rPr>
            </w:rPrChange>
          </w:rPr>
          <w:delText xml:space="preserve">secure </w:delText>
        </w:r>
      </w:del>
      <w:del w:id="70" w:author="Madhuri K S" w:date="2020-05-22T16:18:00Z">
        <w:r w:rsidRPr="00B943F6" w:rsidDel="00B943F6">
          <w:rPr>
            <w:rFonts w:eastAsia="Times New Roman" w:cstheme="minorHAnsi"/>
            <w:color w:val="24292E"/>
            <w:rPrChange w:id="71" w:author="Madhuri K S" w:date="2020-05-22T16:24:00Z">
              <w:rPr>
                <w:rFonts w:ascii="Segoe UI" w:eastAsia="Times New Roman" w:hAnsi="Segoe UI" w:cs="Segoe UI"/>
                <w:color w:val="24292E"/>
                <w:sz w:val="24"/>
                <w:szCs w:val="24"/>
              </w:rPr>
            </w:rPrChange>
          </w:rPr>
          <w:delText xml:space="preserve">your </w:delText>
        </w:r>
      </w:del>
      <w:ins w:id="72" w:author="Madhuri K S" w:date="2020-05-22T16:18:00Z">
        <w:r w:rsidR="00B943F6" w:rsidRPr="00B943F6">
          <w:rPr>
            <w:rFonts w:eastAsia="Times New Roman" w:cstheme="minorHAnsi"/>
            <w:color w:val="24292E"/>
            <w:rPrChange w:id="73" w:author="Madhuri K S" w:date="2020-05-22T16:24:00Z">
              <w:rPr>
                <w:rFonts w:ascii="Segoe UI" w:eastAsia="Times New Roman" w:hAnsi="Segoe UI" w:cs="Segoe UI"/>
                <w:color w:val="24292E"/>
                <w:sz w:val="24"/>
                <w:szCs w:val="24"/>
              </w:rPr>
            </w:rPrChange>
          </w:rPr>
          <w:t xml:space="preserve"> the </w:t>
        </w:r>
      </w:ins>
      <w:r w:rsidRPr="00B943F6">
        <w:rPr>
          <w:rFonts w:eastAsia="Times New Roman" w:cstheme="minorHAnsi"/>
          <w:color w:val="24292E"/>
          <w:rPrChange w:id="74" w:author="Madhuri K S" w:date="2020-05-22T16:24:00Z">
            <w:rPr>
              <w:rFonts w:ascii="Segoe UI" w:eastAsia="Times New Roman" w:hAnsi="Segoe UI" w:cs="Segoe UI"/>
              <w:color w:val="24292E"/>
              <w:sz w:val="24"/>
              <w:szCs w:val="24"/>
            </w:rPr>
          </w:rPrChange>
        </w:rPr>
        <w:t xml:space="preserve">cluster. Integrate Kubernetes role-based access control (RBAC) with Azure Active Directory to control access to the API server. These controls </w:t>
      </w:r>
      <w:del w:id="75" w:author="Madhuri K S" w:date="2020-05-22T16:18:00Z">
        <w:r w:rsidRPr="00B943F6" w:rsidDel="00B943F6">
          <w:rPr>
            <w:rFonts w:eastAsia="Times New Roman" w:cstheme="minorHAnsi"/>
            <w:color w:val="24292E"/>
            <w:rPrChange w:id="76" w:author="Madhuri K S" w:date="2020-05-22T16:24:00Z">
              <w:rPr>
                <w:rFonts w:ascii="Segoe UI" w:eastAsia="Times New Roman" w:hAnsi="Segoe UI" w:cs="Segoe UI"/>
                <w:color w:val="24292E"/>
                <w:sz w:val="24"/>
                <w:szCs w:val="24"/>
              </w:rPr>
            </w:rPrChange>
          </w:rPr>
          <w:delText>let</w:delText>
        </w:r>
      </w:del>
      <w:ins w:id="77" w:author="Madhuri K S" w:date="2020-05-22T16:18:00Z">
        <w:r w:rsidR="00B943F6" w:rsidRPr="00B943F6">
          <w:rPr>
            <w:rFonts w:eastAsia="Times New Roman" w:cstheme="minorHAnsi"/>
            <w:color w:val="24292E"/>
            <w:rPrChange w:id="78" w:author="Madhuri K S" w:date="2020-05-22T16:24:00Z">
              <w:rPr>
                <w:rFonts w:ascii="Segoe UI" w:eastAsia="Times New Roman" w:hAnsi="Segoe UI" w:cs="Segoe UI"/>
                <w:color w:val="24292E"/>
                <w:sz w:val="24"/>
                <w:szCs w:val="24"/>
              </w:rPr>
            </w:rPrChange>
          </w:rPr>
          <w:t>allows</w:t>
        </w:r>
      </w:ins>
      <w:r w:rsidRPr="00B943F6">
        <w:rPr>
          <w:rFonts w:eastAsia="Times New Roman" w:cstheme="minorHAnsi"/>
          <w:color w:val="24292E"/>
          <w:rPrChange w:id="79" w:author="Madhuri K S" w:date="2020-05-22T16:24:00Z">
            <w:rPr>
              <w:rFonts w:ascii="Segoe UI" w:eastAsia="Times New Roman" w:hAnsi="Segoe UI" w:cs="Segoe UI"/>
              <w:color w:val="24292E"/>
              <w:sz w:val="24"/>
              <w:szCs w:val="24"/>
            </w:rPr>
          </w:rPrChange>
        </w:rPr>
        <w:t xml:space="preserve"> you </w:t>
      </w:r>
      <w:ins w:id="80" w:author="Madhuri K S" w:date="2020-05-22T16:18:00Z">
        <w:r w:rsidR="00B943F6" w:rsidRPr="00B943F6">
          <w:rPr>
            <w:rFonts w:eastAsia="Times New Roman" w:cstheme="minorHAnsi"/>
            <w:color w:val="24292E"/>
            <w:rPrChange w:id="81" w:author="Madhuri K S" w:date="2020-05-22T16:24:00Z">
              <w:rPr>
                <w:rFonts w:ascii="Segoe UI" w:eastAsia="Times New Roman" w:hAnsi="Segoe UI" w:cs="Segoe UI"/>
                <w:color w:val="24292E"/>
                <w:sz w:val="24"/>
                <w:szCs w:val="24"/>
              </w:rPr>
            </w:rPrChange>
          </w:rPr>
          <w:t xml:space="preserve">to </w:t>
        </w:r>
      </w:ins>
      <w:r w:rsidRPr="00B943F6">
        <w:rPr>
          <w:rFonts w:eastAsia="Times New Roman" w:cstheme="minorHAnsi"/>
          <w:color w:val="24292E"/>
          <w:rPrChange w:id="82" w:author="Madhuri K S" w:date="2020-05-22T16:24:00Z">
            <w:rPr>
              <w:rFonts w:ascii="Segoe UI" w:eastAsia="Times New Roman" w:hAnsi="Segoe UI" w:cs="Segoe UI"/>
              <w:color w:val="24292E"/>
              <w:sz w:val="24"/>
              <w:szCs w:val="24"/>
            </w:rPr>
          </w:rPrChange>
        </w:rPr>
        <w:t>secure AKS the same way</w:t>
      </w:r>
      <w:ins w:id="83" w:author="Madhuri K S" w:date="2020-05-22T16:18:00Z">
        <w:r w:rsidR="00B943F6" w:rsidRPr="00B943F6">
          <w:rPr>
            <w:rFonts w:eastAsia="Times New Roman" w:cstheme="minorHAnsi"/>
            <w:color w:val="24292E"/>
            <w:rPrChange w:id="84" w:author="Madhuri K S" w:date="2020-05-22T16:24:00Z">
              <w:rPr>
                <w:rFonts w:ascii="Segoe UI" w:eastAsia="Times New Roman" w:hAnsi="Segoe UI" w:cs="Segoe UI"/>
                <w:color w:val="24292E"/>
                <w:sz w:val="24"/>
                <w:szCs w:val="24"/>
              </w:rPr>
            </w:rPrChange>
          </w:rPr>
          <w:t>,</w:t>
        </w:r>
      </w:ins>
      <w:r w:rsidRPr="00B943F6">
        <w:rPr>
          <w:rFonts w:eastAsia="Times New Roman" w:cstheme="minorHAnsi"/>
          <w:color w:val="24292E"/>
          <w:rPrChange w:id="85" w:author="Madhuri K S" w:date="2020-05-22T16:24:00Z">
            <w:rPr>
              <w:rFonts w:ascii="Segoe UI" w:eastAsia="Times New Roman" w:hAnsi="Segoe UI" w:cs="Segoe UI"/>
              <w:color w:val="24292E"/>
              <w:sz w:val="24"/>
              <w:szCs w:val="24"/>
            </w:rPr>
          </w:rPrChange>
        </w:rPr>
        <w:t xml:space="preserve"> that you </w:t>
      </w:r>
      <w:ins w:id="86" w:author="Madhuri K S" w:date="2020-05-22T16:18:00Z">
        <w:r w:rsidR="00B943F6" w:rsidRPr="00B943F6">
          <w:rPr>
            <w:rFonts w:eastAsia="Times New Roman" w:cstheme="minorHAnsi"/>
            <w:color w:val="24292E"/>
            <w:rPrChange w:id="87" w:author="Madhuri K S" w:date="2020-05-22T16:24:00Z">
              <w:rPr>
                <w:rFonts w:ascii="Segoe UI" w:eastAsia="Times New Roman" w:hAnsi="Segoe UI" w:cs="Segoe UI"/>
                <w:color w:val="24292E"/>
                <w:sz w:val="24"/>
                <w:szCs w:val="24"/>
              </w:rPr>
            </w:rPrChange>
          </w:rPr>
          <w:t xml:space="preserve">have </w:t>
        </w:r>
      </w:ins>
      <w:ins w:id="88" w:author="Madhuri K S" w:date="2020-05-22T16:19:00Z">
        <w:r w:rsidR="00B943F6" w:rsidRPr="00B943F6">
          <w:rPr>
            <w:rFonts w:eastAsia="Times New Roman" w:cstheme="minorHAnsi"/>
            <w:color w:val="24292E"/>
            <w:rPrChange w:id="89" w:author="Madhuri K S" w:date="2020-05-22T16:24:00Z">
              <w:rPr>
                <w:rFonts w:ascii="Segoe UI" w:eastAsia="Times New Roman" w:hAnsi="Segoe UI" w:cs="Segoe UI"/>
                <w:color w:val="24292E"/>
                <w:sz w:val="24"/>
                <w:szCs w:val="24"/>
              </w:rPr>
            </w:rPrChange>
          </w:rPr>
          <w:t>secured</w:t>
        </w:r>
      </w:ins>
      <w:del w:id="90" w:author="Madhuri K S" w:date="2020-05-22T16:18:00Z">
        <w:r w:rsidRPr="00B943F6" w:rsidDel="00B943F6">
          <w:rPr>
            <w:rFonts w:eastAsia="Times New Roman" w:cstheme="minorHAnsi"/>
            <w:color w:val="24292E"/>
            <w:rPrChange w:id="91" w:author="Madhuri K S" w:date="2020-05-22T16:24:00Z">
              <w:rPr>
                <w:rFonts w:ascii="Segoe UI" w:eastAsia="Times New Roman" w:hAnsi="Segoe UI" w:cs="Segoe UI"/>
                <w:color w:val="24292E"/>
                <w:sz w:val="24"/>
                <w:szCs w:val="24"/>
              </w:rPr>
            </w:rPrChange>
          </w:rPr>
          <w:delText>secure</w:delText>
        </w:r>
      </w:del>
      <w:r w:rsidRPr="00B943F6">
        <w:rPr>
          <w:rFonts w:eastAsia="Times New Roman" w:cstheme="minorHAnsi"/>
          <w:color w:val="24292E"/>
          <w:rPrChange w:id="92" w:author="Madhuri K S" w:date="2020-05-22T16:24:00Z">
            <w:rPr>
              <w:rFonts w:ascii="Segoe UI" w:eastAsia="Times New Roman" w:hAnsi="Segoe UI" w:cs="Segoe UI"/>
              <w:color w:val="24292E"/>
              <w:sz w:val="24"/>
              <w:szCs w:val="24"/>
            </w:rPr>
          </w:rPrChange>
        </w:rPr>
        <w:t xml:space="preserve"> access to your Azure subscriptions.</w:t>
      </w:r>
    </w:p>
    <w:p w14:paraId="5987C82E" w14:textId="0C20153B" w:rsidR="00214F9F" w:rsidRPr="00B943F6" w:rsidRDefault="00214F9F">
      <w:pPr>
        <w:shd w:val="clear" w:color="auto" w:fill="FFFFFF"/>
        <w:spacing w:after="240" w:line="240" w:lineRule="auto"/>
        <w:rPr>
          <w:rFonts w:eastAsia="Times New Roman" w:cstheme="minorHAnsi"/>
          <w:color w:val="24292E"/>
          <w:rPrChange w:id="93" w:author="Madhuri K S" w:date="2020-05-22T16:24:00Z">
            <w:rPr>
              <w:rFonts w:ascii="Segoe UI" w:eastAsia="Times New Roman" w:hAnsi="Segoe UI" w:cs="Segoe UI"/>
              <w:color w:val="24292E"/>
              <w:sz w:val="24"/>
              <w:szCs w:val="24"/>
            </w:rPr>
          </w:rPrChange>
        </w:rPr>
      </w:pPr>
      <w:r w:rsidRPr="00B943F6">
        <w:rPr>
          <w:rFonts w:eastAsia="Times New Roman" w:cstheme="minorHAnsi"/>
          <w:color w:val="24292E"/>
          <w:rPrChange w:id="94" w:author="Madhuri K S" w:date="2020-05-22T16:24:00Z">
            <w:rPr>
              <w:rFonts w:ascii="Segoe UI" w:eastAsia="Times New Roman" w:hAnsi="Segoe UI" w:cs="Segoe UI"/>
              <w:color w:val="24292E"/>
              <w:sz w:val="24"/>
              <w:szCs w:val="24"/>
            </w:rPr>
          </w:rPrChange>
        </w:rPr>
        <w:t xml:space="preserve">The Kubernetes API server provides a single connection point for </w:t>
      </w:r>
      <w:ins w:id="95" w:author="Madhuri K S" w:date="2020-05-22T16:19:00Z">
        <w:r w:rsidR="00B943F6" w:rsidRPr="00B943F6">
          <w:rPr>
            <w:rFonts w:eastAsia="Times New Roman" w:cstheme="minorHAnsi"/>
            <w:color w:val="24292E"/>
            <w:rPrChange w:id="96" w:author="Madhuri K S" w:date="2020-05-22T16:24:00Z">
              <w:rPr>
                <w:rFonts w:ascii="Segoe UI" w:eastAsia="Times New Roman" w:hAnsi="Segoe UI" w:cs="Segoe UI"/>
                <w:color w:val="24292E"/>
                <w:sz w:val="24"/>
                <w:szCs w:val="24"/>
              </w:rPr>
            </w:rPrChange>
          </w:rPr>
          <w:t xml:space="preserve">all the </w:t>
        </w:r>
      </w:ins>
      <w:r w:rsidRPr="00B943F6">
        <w:rPr>
          <w:rFonts w:eastAsia="Times New Roman" w:cstheme="minorHAnsi"/>
          <w:color w:val="24292E"/>
          <w:rPrChange w:id="97" w:author="Madhuri K S" w:date="2020-05-22T16:24:00Z">
            <w:rPr>
              <w:rFonts w:ascii="Segoe UI" w:eastAsia="Times New Roman" w:hAnsi="Segoe UI" w:cs="Segoe UI"/>
              <w:color w:val="24292E"/>
              <w:sz w:val="24"/>
              <w:szCs w:val="24"/>
            </w:rPr>
          </w:rPrChange>
        </w:rPr>
        <w:t xml:space="preserve">requests to perform actions within a cluster. To secure and audit access to the API server, limit access and provide the least privileged access permissions </w:t>
      </w:r>
      <w:ins w:id="98" w:author="Madhuri K S" w:date="2020-05-22T16:19:00Z">
        <w:r w:rsidR="00B943F6" w:rsidRPr="00B943F6">
          <w:rPr>
            <w:rFonts w:eastAsia="Times New Roman" w:cstheme="minorHAnsi"/>
            <w:color w:val="24292E"/>
            <w:rPrChange w:id="99" w:author="Madhuri K S" w:date="2020-05-22T16:24:00Z">
              <w:rPr>
                <w:rFonts w:ascii="Segoe UI" w:eastAsia="Times New Roman" w:hAnsi="Segoe UI" w:cs="Segoe UI"/>
                <w:color w:val="24292E"/>
                <w:sz w:val="24"/>
                <w:szCs w:val="24"/>
              </w:rPr>
            </w:rPrChange>
          </w:rPr>
          <w:t xml:space="preserve">are </w:t>
        </w:r>
      </w:ins>
      <w:r w:rsidRPr="00B943F6">
        <w:rPr>
          <w:rFonts w:eastAsia="Times New Roman" w:cstheme="minorHAnsi"/>
          <w:color w:val="24292E"/>
          <w:rPrChange w:id="100" w:author="Madhuri K S" w:date="2020-05-22T16:24:00Z">
            <w:rPr>
              <w:rFonts w:ascii="Segoe UI" w:eastAsia="Times New Roman" w:hAnsi="Segoe UI" w:cs="Segoe UI"/>
              <w:color w:val="24292E"/>
              <w:sz w:val="24"/>
              <w:szCs w:val="24"/>
            </w:rPr>
          </w:rPrChange>
        </w:rPr>
        <w:t>required. This approach isn't unique to Kubernetes, but is especially important when the AKS cluster is logically isolated for multi-tenant use.</w:t>
      </w:r>
    </w:p>
    <w:p w14:paraId="49176F17" w14:textId="0392426F" w:rsidR="00214F9F" w:rsidRPr="00B943F6" w:rsidRDefault="00214F9F">
      <w:pPr>
        <w:shd w:val="clear" w:color="auto" w:fill="FFFFFF"/>
        <w:spacing w:after="240" w:line="240" w:lineRule="auto"/>
        <w:rPr>
          <w:rFonts w:eastAsia="Times New Roman" w:cstheme="minorHAnsi"/>
          <w:color w:val="24292E"/>
          <w:rPrChange w:id="101" w:author="Madhuri K S" w:date="2020-05-22T16:24:00Z">
            <w:rPr>
              <w:rFonts w:ascii="Segoe UI" w:eastAsia="Times New Roman" w:hAnsi="Segoe UI" w:cs="Segoe UI"/>
              <w:color w:val="24292E"/>
              <w:sz w:val="24"/>
              <w:szCs w:val="24"/>
            </w:rPr>
          </w:rPrChange>
        </w:rPr>
      </w:pPr>
      <w:r w:rsidRPr="00B943F6">
        <w:rPr>
          <w:rFonts w:eastAsia="Times New Roman" w:cstheme="minorHAnsi"/>
          <w:color w:val="24292E"/>
          <w:rPrChange w:id="102" w:author="Madhuri K S" w:date="2020-05-22T16:24:00Z">
            <w:rPr>
              <w:rFonts w:ascii="Segoe UI" w:eastAsia="Times New Roman" w:hAnsi="Segoe UI" w:cs="Segoe UI"/>
              <w:color w:val="24292E"/>
              <w:sz w:val="24"/>
              <w:szCs w:val="24"/>
            </w:rPr>
          </w:rPrChange>
        </w:rPr>
        <w:t>Azure Active Directory (AD) provides an enterprise-ready identity management solution that integrates with AKS clusters. As Kubernetes doesn't provide an identity management solution, it can otherwise be hard to provide a granular way to restrict access to the API server. With Azure AD-integrated clusters in AKS, you</w:t>
      </w:r>
      <w:ins w:id="103" w:author="Madhuri K S" w:date="2020-05-22T16:20:00Z">
        <w:r w:rsidR="00B943F6" w:rsidRPr="00B943F6">
          <w:rPr>
            <w:rFonts w:eastAsia="Times New Roman" w:cstheme="minorHAnsi"/>
            <w:color w:val="24292E"/>
            <w:rPrChange w:id="104" w:author="Madhuri K S" w:date="2020-05-22T16:24:00Z">
              <w:rPr>
                <w:rFonts w:ascii="Segoe UI" w:eastAsia="Times New Roman" w:hAnsi="Segoe UI" w:cs="Segoe UI"/>
                <w:color w:val="24292E"/>
                <w:sz w:val="24"/>
                <w:szCs w:val="24"/>
              </w:rPr>
            </w:rPrChange>
          </w:rPr>
          <w:t xml:space="preserve"> can</w:t>
        </w:r>
      </w:ins>
      <w:r w:rsidRPr="00B943F6">
        <w:rPr>
          <w:rFonts w:eastAsia="Times New Roman" w:cstheme="minorHAnsi"/>
          <w:color w:val="24292E"/>
          <w:rPrChange w:id="105" w:author="Madhuri K S" w:date="2020-05-22T16:24:00Z">
            <w:rPr>
              <w:rFonts w:ascii="Segoe UI" w:eastAsia="Times New Roman" w:hAnsi="Segoe UI" w:cs="Segoe UI"/>
              <w:color w:val="24292E"/>
              <w:sz w:val="24"/>
              <w:szCs w:val="24"/>
            </w:rPr>
          </w:rPrChange>
        </w:rPr>
        <w:t xml:space="preserve"> use </w:t>
      </w:r>
      <w:ins w:id="106" w:author="Madhuri K S" w:date="2020-05-22T16:21:00Z">
        <w:r w:rsidR="00B943F6" w:rsidRPr="00B943F6">
          <w:rPr>
            <w:rFonts w:eastAsia="Times New Roman" w:cstheme="minorHAnsi"/>
            <w:color w:val="24292E"/>
            <w:rPrChange w:id="107" w:author="Madhuri K S" w:date="2020-05-22T16:24:00Z">
              <w:rPr>
                <w:rFonts w:ascii="Segoe UI" w:eastAsia="Times New Roman" w:hAnsi="Segoe UI" w:cs="Segoe UI"/>
                <w:color w:val="24292E"/>
                <w:sz w:val="24"/>
                <w:szCs w:val="24"/>
              </w:rPr>
            </w:rPrChange>
          </w:rPr>
          <w:t xml:space="preserve">the </w:t>
        </w:r>
      </w:ins>
      <w:del w:id="108" w:author="Madhuri K S" w:date="2020-05-22T16:21:00Z">
        <w:r w:rsidRPr="00B943F6" w:rsidDel="00B943F6">
          <w:rPr>
            <w:rFonts w:eastAsia="Times New Roman" w:cstheme="minorHAnsi"/>
            <w:color w:val="24292E"/>
            <w:rPrChange w:id="109" w:author="Madhuri K S" w:date="2020-05-22T16:24:00Z">
              <w:rPr>
                <w:rFonts w:ascii="Segoe UI" w:eastAsia="Times New Roman" w:hAnsi="Segoe UI" w:cs="Segoe UI"/>
                <w:color w:val="24292E"/>
                <w:sz w:val="24"/>
                <w:szCs w:val="24"/>
              </w:rPr>
            </w:rPrChange>
          </w:rPr>
          <w:delText xml:space="preserve">your </w:delText>
        </w:r>
      </w:del>
      <w:r w:rsidRPr="00B943F6">
        <w:rPr>
          <w:rFonts w:eastAsia="Times New Roman" w:cstheme="minorHAnsi"/>
          <w:color w:val="24292E"/>
          <w:rPrChange w:id="110" w:author="Madhuri K S" w:date="2020-05-22T16:24:00Z">
            <w:rPr>
              <w:rFonts w:ascii="Segoe UI" w:eastAsia="Times New Roman" w:hAnsi="Segoe UI" w:cs="Segoe UI"/>
              <w:color w:val="24292E"/>
              <w:sz w:val="24"/>
              <w:szCs w:val="24"/>
            </w:rPr>
          </w:rPrChange>
        </w:rPr>
        <w:t>existing user and group accounts to authenticate users to the API server.</w:t>
      </w:r>
    </w:p>
    <w:p w14:paraId="230DB227" w14:textId="0887E978" w:rsidR="00214F9F" w:rsidRPr="00214F9F" w:rsidRDefault="00214F9F">
      <w:pPr>
        <w:shd w:val="clear" w:color="auto" w:fill="FFFFFF"/>
        <w:spacing w:after="240" w:line="240" w:lineRule="auto"/>
        <w:rPr>
          <w:rFonts w:ascii="Segoe UI" w:eastAsia="Times New Roman" w:hAnsi="Segoe UI" w:cs="Segoe UI"/>
          <w:color w:val="24292E"/>
          <w:sz w:val="24"/>
          <w:szCs w:val="24"/>
        </w:rPr>
      </w:pPr>
      <w:r w:rsidRPr="00214F9F">
        <w:rPr>
          <w:rFonts w:ascii="Segoe UI" w:eastAsia="Times New Roman" w:hAnsi="Segoe UI" w:cs="Segoe UI"/>
          <w:noProof/>
          <w:color w:val="0366D6"/>
          <w:sz w:val="24"/>
          <w:szCs w:val="24"/>
          <w:lang w:val="en-IN" w:eastAsia="en-IN"/>
        </w:rPr>
        <w:lastRenderedPageBreak/>
        <w:drawing>
          <wp:inline distT="0" distB="0" distL="0" distR="0" wp14:anchorId="66716D84" wp14:editId="274B22EF">
            <wp:extent cx="5943600" cy="2101215"/>
            <wp:effectExtent l="0" t="0" r="0" b="0"/>
            <wp:docPr id="3" name="Picture 3" descr="Azure Active Directory integration for AKS cluster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Active Directory integration for AKS cluster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01215"/>
                    </a:xfrm>
                    <a:prstGeom prst="rect">
                      <a:avLst/>
                    </a:prstGeom>
                    <a:noFill/>
                    <a:ln>
                      <a:noFill/>
                    </a:ln>
                  </pic:spPr>
                </pic:pic>
              </a:graphicData>
            </a:graphic>
          </wp:inline>
        </w:drawing>
      </w:r>
    </w:p>
    <w:p w14:paraId="5F78521D" w14:textId="33FFA1A0" w:rsidR="00214F9F" w:rsidRPr="00EC0760" w:rsidRDefault="00214F9F">
      <w:pPr>
        <w:shd w:val="clear" w:color="auto" w:fill="FFFFFF"/>
        <w:spacing w:after="240" w:line="240" w:lineRule="auto"/>
        <w:rPr>
          <w:rFonts w:eastAsia="Times New Roman" w:cstheme="minorHAnsi"/>
          <w:color w:val="24292E"/>
          <w:rPrChange w:id="111" w:author="Madhuri K S" w:date="2020-05-22T16:24:00Z">
            <w:rPr>
              <w:rFonts w:ascii="Segoe UI" w:eastAsia="Times New Roman" w:hAnsi="Segoe UI" w:cs="Segoe UI"/>
              <w:color w:val="24292E"/>
              <w:sz w:val="24"/>
              <w:szCs w:val="24"/>
            </w:rPr>
          </w:rPrChange>
        </w:rPr>
      </w:pPr>
      <w:r w:rsidRPr="00EC0760">
        <w:rPr>
          <w:rFonts w:eastAsia="Times New Roman" w:cstheme="minorHAnsi"/>
          <w:color w:val="24292E"/>
          <w:rPrChange w:id="112" w:author="Madhuri K S" w:date="2020-05-22T16:24:00Z">
            <w:rPr>
              <w:rFonts w:ascii="Segoe UI" w:eastAsia="Times New Roman" w:hAnsi="Segoe UI" w:cs="Segoe UI"/>
              <w:color w:val="24292E"/>
              <w:sz w:val="24"/>
              <w:szCs w:val="24"/>
            </w:rPr>
          </w:rPrChange>
        </w:rPr>
        <w:t xml:space="preserve">Use Kubernetes RBAC and Azure AD-integration to secure the API server and provide the least number of permissions required to a scoped set of resources, such as a single namespace. Different users or groups in Azure AD can be granted different RBAC roles. These granular permissions </w:t>
      </w:r>
      <w:ins w:id="113" w:author="Madhuri K S" w:date="2020-05-22T16:22:00Z">
        <w:r w:rsidR="00B943F6" w:rsidRPr="00EC0760">
          <w:rPr>
            <w:rFonts w:eastAsia="Times New Roman" w:cstheme="minorHAnsi"/>
            <w:color w:val="24292E"/>
            <w:rPrChange w:id="114" w:author="Madhuri K S" w:date="2020-05-22T16:24:00Z">
              <w:rPr>
                <w:rFonts w:ascii="Segoe UI" w:eastAsia="Times New Roman" w:hAnsi="Segoe UI" w:cs="Segoe UI"/>
                <w:color w:val="24292E"/>
                <w:sz w:val="24"/>
                <w:szCs w:val="24"/>
              </w:rPr>
            </w:rPrChange>
          </w:rPr>
          <w:t>enables</w:t>
        </w:r>
      </w:ins>
      <w:del w:id="115" w:author="Madhuri K S" w:date="2020-05-22T16:22:00Z">
        <w:r w:rsidRPr="00EC0760" w:rsidDel="00B943F6">
          <w:rPr>
            <w:rFonts w:eastAsia="Times New Roman" w:cstheme="minorHAnsi"/>
            <w:color w:val="24292E"/>
            <w:rPrChange w:id="116" w:author="Madhuri K S" w:date="2020-05-22T16:24:00Z">
              <w:rPr>
                <w:rFonts w:ascii="Segoe UI" w:eastAsia="Times New Roman" w:hAnsi="Segoe UI" w:cs="Segoe UI"/>
                <w:color w:val="24292E"/>
                <w:sz w:val="24"/>
                <w:szCs w:val="24"/>
              </w:rPr>
            </w:rPrChange>
          </w:rPr>
          <w:delText>let</w:delText>
        </w:r>
      </w:del>
      <w:r w:rsidRPr="00EC0760">
        <w:rPr>
          <w:rFonts w:eastAsia="Times New Roman" w:cstheme="minorHAnsi"/>
          <w:color w:val="24292E"/>
          <w:rPrChange w:id="117" w:author="Madhuri K S" w:date="2020-05-22T16:24:00Z">
            <w:rPr>
              <w:rFonts w:ascii="Segoe UI" w:eastAsia="Times New Roman" w:hAnsi="Segoe UI" w:cs="Segoe UI"/>
              <w:color w:val="24292E"/>
              <w:sz w:val="24"/>
              <w:szCs w:val="24"/>
            </w:rPr>
          </w:rPrChange>
        </w:rPr>
        <w:t xml:space="preserve"> you </w:t>
      </w:r>
      <w:ins w:id="118" w:author="Madhuri K S" w:date="2020-05-22T16:22:00Z">
        <w:r w:rsidR="00B943F6" w:rsidRPr="00EC0760">
          <w:rPr>
            <w:rFonts w:eastAsia="Times New Roman" w:cstheme="minorHAnsi"/>
            <w:color w:val="24292E"/>
            <w:rPrChange w:id="119" w:author="Madhuri K S" w:date="2020-05-22T16:24:00Z">
              <w:rPr>
                <w:rFonts w:ascii="Segoe UI" w:eastAsia="Times New Roman" w:hAnsi="Segoe UI" w:cs="Segoe UI"/>
                <w:color w:val="24292E"/>
                <w:sz w:val="24"/>
                <w:szCs w:val="24"/>
              </w:rPr>
            </w:rPrChange>
          </w:rPr>
          <w:t xml:space="preserve">to </w:t>
        </w:r>
      </w:ins>
      <w:r w:rsidRPr="00EC0760">
        <w:rPr>
          <w:rFonts w:eastAsia="Times New Roman" w:cstheme="minorHAnsi"/>
          <w:color w:val="24292E"/>
          <w:rPrChange w:id="120" w:author="Madhuri K S" w:date="2020-05-22T16:24:00Z">
            <w:rPr>
              <w:rFonts w:ascii="Segoe UI" w:eastAsia="Times New Roman" w:hAnsi="Segoe UI" w:cs="Segoe UI"/>
              <w:color w:val="24292E"/>
              <w:sz w:val="24"/>
              <w:szCs w:val="24"/>
            </w:rPr>
          </w:rPrChange>
        </w:rPr>
        <w:t>restrict access to the API server, and provide</w:t>
      </w:r>
      <w:ins w:id="121" w:author="Madhuri K S" w:date="2020-05-22T16:22:00Z">
        <w:r w:rsidR="00B943F6" w:rsidRPr="00EC0760">
          <w:rPr>
            <w:rFonts w:eastAsia="Times New Roman" w:cstheme="minorHAnsi"/>
            <w:color w:val="24292E"/>
            <w:rPrChange w:id="122" w:author="Madhuri K S" w:date="2020-05-22T16:24:00Z">
              <w:rPr>
                <w:rFonts w:ascii="Segoe UI" w:eastAsia="Times New Roman" w:hAnsi="Segoe UI" w:cs="Segoe UI"/>
                <w:color w:val="24292E"/>
                <w:sz w:val="24"/>
                <w:szCs w:val="24"/>
              </w:rPr>
            </w:rPrChange>
          </w:rPr>
          <w:t xml:space="preserve">s </w:t>
        </w:r>
      </w:ins>
      <w:del w:id="123" w:author="Madhuri K S" w:date="2020-05-22T16:22:00Z">
        <w:r w:rsidRPr="00EC0760" w:rsidDel="00B943F6">
          <w:rPr>
            <w:rFonts w:eastAsia="Times New Roman" w:cstheme="minorHAnsi"/>
            <w:color w:val="24292E"/>
            <w:rPrChange w:id="124" w:author="Madhuri K S" w:date="2020-05-22T16:24:00Z">
              <w:rPr>
                <w:rFonts w:ascii="Segoe UI" w:eastAsia="Times New Roman" w:hAnsi="Segoe UI" w:cs="Segoe UI"/>
                <w:color w:val="24292E"/>
                <w:sz w:val="24"/>
                <w:szCs w:val="24"/>
              </w:rPr>
            </w:rPrChange>
          </w:rPr>
          <w:delText xml:space="preserve"> </w:delText>
        </w:r>
      </w:del>
      <w:r w:rsidRPr="00EC0760">
        <w:rPr>
          <w:rFonts w:eastAsia="Times New Roman" w:cstheme="minorHAnsi"/>
          <w:color w:val="24292E"/>
          <w:rPrChange w:id="125" w:author="Madhuri K S" w:date="2020-05-22T16:24:00Z">
            <w:rPr>
              <w:rFonts w:ascii="Segoe UI" w:eastAsia="Times New Roman" w:hAnsi="Segoe UI" w:cs="Segoe UI"/>
              <w:color w:val="24292E"/>
              <w:sz w:val="24"/>
              <w:szCs w:val="24"/>
            </w:rPr>
          </w:rPrChange>
        </w:rPr>
        <w:t>a clear audit trail of actions performed.</w:t>
      </w:r>
    </w:p>
    <w:p w14:paraId="25F31B79" w14:textId="66A26FA8" w:rsidR="00214F9F" w:rsidRPr="00EC0760" w:rsidRDefault="00214F9F">
      <w:pPr>
        <w:shd w:val="clear" w:color="auto" w:fill="FFFFFF"/>
        <w:spacing w:after="240" w:line="240" w:lineRule="auto"/>
        <w:rPr>
          <w:rFonts w:eastAsia="Times New Roman" w:cstheme="minorHAnsi"/>
          <w:color w:val="24292E"/>
          <w:rPrChange w:id="126" w:author="Madhuri K S" w:date="2020-05-22T16:24:00Z">
            <w:rPr>
              <w:rFonts w:ascii="Segoe UI" w:eastAsia="Times New Roman" w:hAnsi="Segoe UI" w:cs="Segoe UI"/>
              <w:color w:val="24292E"/>
              <w:sz w:val="24"/>
              <w:szCs w:val="24"/>
            </w:rPr>
          </w:rPrChange>
        </w:rPr>
      </w:pPr>
      <w:r w:rsidRPr="00EC0760">
        <w:rPr>
          <w:rFonts w:eastAsia="Times New Roman" w:cstheme="minorHAnsi"/>
          <w:color w:val="24292E"/>
          <w:rPrChange w:id="127" w:author="Madhuri K S" w:date="2020-05-22T16:24:00Z">
            <w:rPr>
              <w:rFonts w:ascii="Segoe UI" w:eastAsia="Times New Roman" w:hAnsi="Segoe UI" w:cs="Segoe UI"/>
              <w:color w:val="24292E"/>
              <w:sz w:val="24"/>
              <w:szCs w:val="24"/>
            </w:rPr>
          </w:rPrChange>
        </w:rPr>
        <w:t>The recommended best practice is to use groups to provide access to files and folders versus individual identities, use Azure AD </w:t>
      </w:r>
      <w:r w:rsidRPr="00EC0760">
        <w:rPr>
          <w:rFonts w:eastAsia="Times New Roman" w:cstheme="minorHAnsi"/>
          <w:iCs/>
          <w:color w:val="24292E"/>
          <w:rPrChange w:id="128" w:author="Madhuri K S" w:date="2020-05-22T16:24:00Z">
            <w:rPr>
              <w:rFonts w:ascii="Segoe UI" w:eastAsia="Times New Roman" w:hAnsi="Segoe UI" w:cs="Segoe UI"/>
              <w:i/>
              <w:iCs/>
              <w:color w:val="24292E"/>
              <w:sz w:val="24"/>
              <w:szCs w:val="24"/>
            </w:rPr>
          </w:rPrChange>
        </w:rPr>
        <w:t>group</w:t>
      </w:r>
      <w:r w:rsidRPr="00EC0760">
        <w:rPr>
          <w:rFonts w:eastAsia="Times New Roman" w:cstheme="minorHAnsi"/>
          <w:color w:val="24292E"/>
          <w:rPrChange w:id="129" w:author="Madhuri K S" w:date="2020-05-22T16:24:00Z">
            <w:rPr>
              <w:rFonts w:ascii="Segoe UI" w:eastAsia="Times New Roman" w:hAnsi="Segoe UI" w:cs="Segoe UI"/>
              <w:color w:val="24292E"/>
              <w:sz w:val="24"/>
              <w:szCs w:val="24"/>
            </w:rPr>
          </w:rPrChange>
        </w:rPr>
        <w:t> membership to bind users to RBAC roles rather than individual </w:t>
      </w:r>
      <w:r w:rsidRPr="00EC0760">
        <w:rPr>
          <w:rFonts w:eastAsia="Times New Roman" w:cstheme="minorHAnsi"/>
          <w:iCs/>
          <w:color w:val="24292E"/>
          <w:rPrChange w:id="130" w:author="Madhuri K S" w:date="2020-05-22T16:24:00Z">
            <w:rPr>
              <w:rFonts w:ascii="Segoe UI" w:eastAsia="Times New Roman" w:hAnsi="Segoe UI" w:cs="Segoe UI"/>
              <w:i/>
              <w:iCs/>
              <w:color w:val="24292E"/>
              <w:sz w:val="24"/>
              <w:szCs w:val="24"/>
            </w:rPr>
          </w:rPrChange>
        </w:rPr>
        <w:t>users</w:t>
      </w:r>
      <w:r w:rsidRPr="00EC0760">
        <w:rPr>
          <w:rFonts w:eastAsia="Times New Roman" w:cstheme="minorHAnsi"/>
          <w:color w:val="24292E"/>
          <w:rPrChange w:id="131" w:author="Madhuri K S" w:date="2020-05-22T16:24:00Z">
            <w:rPr>
              <w:rFonts w:ascii="Segoe UI" w:eastAsia="Times New Roman" w:hAnsi="Segoe UI" w:cs="Segoe UI"/>
              <w:color w:val="24292E"/>
              <w:sz w:val="24"/>
              <w:szCs w:val="24"/>
            </w:rPr>
          </w:rPrChange>
        </w:rPr>
        <w:t xml:space="preserve">. As a user's group membership changes, their access permissions on the AKS cluster would change accordingly. If you bind the user directly to a role, their job function may change. The Azure AD group memberships would </w:t>
      </w:r>
      <w:ins w:id="132" w:author="Madhuri K S" w:date="2020-05-22T16:25:00Z">
        <w:r w:rsidR="00EC0760">
          <w:rPr>
            <w:rFonts w:eastAsia="Times New Roman" w:cstheme="minorHAnsi"/>
            <w:color w:val="24292E"/>
          </w:rPr>
          <w:t xml:space="preserve">be </w:t>
        </w:r>
      </w:ins>
      <w:r w:rsidRPr="00EC0760">
        <w:rPr>
          <w:rFonts w:eastAsia="Times New Roman" w:cstheme="minorHAnsi"/>
          <w:color w:val="24292E"/>
          <w:rPrChange w:id="133" w:author="Madhuri K S" w:date="2020-05-22T16:24:00Z">
            <w:rPr>
              <w:rFonts w:ascii="Segoe UI" w:eastAsia="Times New Roman" w:hAnsi="Segoe UI" w:cs="Segoe UI"/>
              <w:color w:val="24292E"/>
              <w:sz w:val="24"/>
              <w:szCs w:val="24"/>
            </w:rPr>
          </w:rPrChange>
        </w:rPr>
        <w:t>update</w:t>
      </w:r>
      <w:ins w:id="134" w:author="Madhuri K S" w:date="2020-05-22T16:26:00Z">
        <w:r w:rsidR="00EC0760">
          <w:rPr>
            <w:rFonts w:eastAsia="Times New Roman" w:cstheme="minorHAnsi"/>
            <w:color w:val="24292E"/>
          </w:rPr>
          <w:t>d</w:t>
        </w:r>
      </w:ins>
      <w:r w:rsidRPr="00EC0760">
        <w:rPr>
          <w:rFonts w:eastAsia="Times New Roman" w:cstheme="minorHAnsi"/>
          <w:color w:val="24292E"/>
          <w:rPrChange w:id="135" w:author="Madhuri K S" w:date="2020-05-22T16:24:00Z">
            <w:rPr>
              <w:rFonts w:ascii="Segoe UI" w:eastAsia="Times New Roman" w:hAnsi="Segoe UI" w:cs="Segoe UI"/>
              <w:color w:val="24292E"/>
              <w:sz w:val="24"/>
              <w:szCs w:val="24"/>
            </w:rPr>
          </w:rPrChange>
        </w:rPr>
        <w:t xml:space="preserve">, but permissions on the AKS cluster would not reflect that. In this scenario, the user ends up being granted more permissions </w:t>
      </w:r>
      <w:del w:id="136" w:author="Madhuri K S" w:date="2020-05-22T16:26:00Z">
        <w:r w:rsidRPr="00EC0760" w:rsidDel="00EC0760">
          <w:rPr>
            <w:rFonts w:eastAsia="Times New Roman" w:cstheme="minorHAnsi"/>
            <w:color w:val="24292E"/>
            <w:rPrChange w:id="137" w:author="Madhuri K S" w:date="2020-05-22T16:24:00Z">
              <w:rPr>
                <w:rFonts w:ascii="Segoe UI" w:eastAsia="Times New Roman" w:hAnsi="Segoe UI" w:cs="Segoe UI"/>
                <w:color w:val="24292E"/>
                <w:sz w:val="24"/>
                <w:szCs w:val="24"/>
              </w:rPr>
            </w:rPrChange>
          </w:rPr>
          <w:delText xml:space="preserve">than a user </w:delText>
        </w:r>
      </w:del>
      <w:r w:rsidRPr="00EC0760">
        <w:rPr>
          <w:rFonts w:eastAsia="Times New Roman" w:cstheme="minorHAnsi"/>
          <w:color w:val="24292E"/>
          <w:rPrChange w:id="138" w:author="Madhuri K S" w:date="2020-05-22T16:24:00Z">
            <w:rPr>
              <w:rFonts w:ascii="Segoe UI" w:eastAsia="Times New Roman" w:hAnsi="Segoe UI" w:cs="Segoe UI"/>
              <w:color w:val="24292E"/>
              <w:sz w:val="24"/>
              <w:szCs w:val="24"/>
            </w:rPr>
          </w:rPrChange>
        </w:rPr>
        <w:t>require</w:t>
      </w:r>
      <w:del w:id="139" w:author="Madhuri K S" w:date="2020-05-22T16:26:00Z">
        <w:r w:rsidRPr="00EC0760" w:rsidDel="00EC0760">
          <w:rPr>
            <w:rFonts w:eastAsia="Times New Roman" w:cstheme="minorHAnsi"/>
            <w:color w:val="24292E"/>
            <w:rPrChange w:id="140" w:author="Madhuri K S" w:date="2020-05-22T16:24:00Z">
              <w:rPr>
                <w:rFonts w:ascii="Segoe UI" w:eastAsia="Times New Roman" w:hAnsi="Segoe UI" w:cs="Segoe UI"/>
                <w:color w:val="24292E"/>
                <w:sz w:val="24"/>
                <w:szCs w:val="24"/>
              </w:rPr>
            </w:rPrChange>
          </w:rPr>
          <w:delText>s</w:delText>
        </w:r>
      </w:del>
      <w:ins w:id="141" w:author="Madhuri K S" w:date="2020-05-22T16:26:00Z">
        <w:r w:rsidR="00EC0760">
          <w:rPr>
            <w:rFonts w:eastAsia="Times New Roman" w:cstheme="minorHAnsi"/>
            <w:color w:val="24292E"/>
          </w:rPr>
          <w:t>d</w:t>
        </w:r>
      </w:ins>
      <w:r w:rsidRPr="00EC0760">
        <w:rPr>
          <w:rFonts w:eastAsia="Times New Roman" w:cstheme="minorHAnsi"/>
          <w:color w:val="24292E"/>
          <w:rPrChange w:id="142" w:author="Madhuri K S" w:date="2020-05-22T16:24:00Z">
            <w:rPr>
              <w:rFonts w:ascii="Segoe UI" w:eastAsia="Times New Roman" w:hAnsi="Segoe UI" w:cs="Segoe UI"/>
              <w:color w:val="24292E"/>
              <w:sz w:val="24"/>
              <w:szCs w:val="24"/>
            </w:rPr>
          </w:rPrChange>
        </w:rPr>
        <w:t>.</w:t>
      </w:r>
    </w:p>
    <w:p w14:paraId="4210C6F2" w14:textId="43A865C4" w:rsidR="00EC0760" w:rsidRDefault="00214F9F">
      <w:pPr>
        <w:shd w:val="clear" w:color="auto" w:fill="FFFFFF"/>
        <w:spacing w:after="240" w:line="240" w:lineRule="auto"/>
        <w:rPr>
          <w:ins w:id="143" w:author="Madhuri K S" w:date="2020-05-22T16:27:00Z"/>
          <w:rFonts w:eastAsia="Times New Roman" w:cstheme="minorHAnsi"/>
          <w:color w:val="24292E"/>
        </w:rPr>
      </w:pPr>
      <w:r w:rsidRPr="00EC0760">
        <w:rPr>
          <w:rFonts w:eastAsia="Times New Roman" w:cstheme="minorHAnsi"/>
          <w:color w:val="24292E"/>
          <w:rPrChange w:id="144" w:author="Madhuri K S" w:date="2020-05-22T16:26:00Z">
            <w:rPr>
              <w:rFonts w:ascii="Segoe UI" w:eastAsia="Times New Roman" w:hAnsi="Segoe UI" w:cs="Segoe UI"/>
              <w:color w:val="24292E"/>
              <w:sz w:val="24"/>
              <w:szCs w:val="24"/>
            </w:rPr>
          </w:rPrChange>
        </w:rPr>
        <w:t xml:space="preserve">For more information about </w:t>
      </w:r>
      <w:ins w:id="145" w:author="Madhuri K S" w:date="2020-05-22T16:27:00Z">
        <w:r w:rsidR="00EC0760">
          <w:rPr>
            <w:rFonts w:eastAsia="Times New Roman" w:cstheme="minorHAnsi"/>
            <w:color w:val="24292E"/>
          </w:rPr>
          <w:t xml:space="preserve">the </w:t>
        </w:r>
      </w:ins>
      <w:r w:rsidRPr="00EC0760">
        <w:rPr>
          <w:rFonts w:eastAsia="Times New Roman" w:cstheme="minorHAnsi"/>
          <w:color w:val="24292E"/>
          <w:rPrChange w:id="146" w:author="Madhuri K S" w:date="2020-05-22T16:26:00Z">
            <w:rPr>
              <w:rFonts w:ascii="Segoe UI" w:eastAsia="Times New Roman" w:hAnsi="Segoe UI" w:cs="Segoe UI"/>
              <w:color w:val="24292E"/>
              <w:sz w:val="24"/>
              <w:szCs w:val="24"/>
            </w:rPr>
          </w:rPrChange>
        </w:rPr>
        <w:t xml:space="preserve">Azure AD integration and RBAC, </w:t>
      </w:r>
      <w:del w:id="147" w:author="Madhuri K S" w:date="2020-05-22T16:26:00Z">
        <w:r w:rsidRPr="00EC0760" w:rsidDel="00EC0760">
          <w:rPr>
            <w:rFonts w:eastAsia="Times New Roman" w:cstheme="minorHAnsi"/>
            <w:color w:val="24292E"/>
            <w:rPrChange w:id="148" w:author="Madhuri K S" w:date="2020-05-22T16:26:00Z">
              <w:rPr>
                <w:rFonts w:ascii="Segoe UI" w:eastAsia="Times New Roman" w:hAnsi="Segoe UI" w:cs="Segoe UI"/>
                <w:color w:val="24292E"/>
                <w:sz w:val="24"/>
                <w:szCs w:val="24"/>
              </w:rPr>
            </w:rPrChange>
          </w:rPr>
          <w:delText>see </w:delText>
        </w:r>
      </w:del>
      <w:ins w:id="149" w:author="Madhuri K S" w:date="2020-05-22T16:26:00Z">
        <w:r w:rsidR="00EC0760">
          <w:rPr>
            <w:rFonts w:eastAsia="Times New Roman" w:cstheme="minorHAnsi"/>
            <w:color w:val="24292E"/>
          </w:rPr>
          <w:t>you may refer to the</w:t>
        </w:r>
      </w:ins>
      <w:ins w:id="150" w:author="Madhuri K S" w:date="2020-05-22T16:27:00Z">
        <w:r w:rsidR="00EC0760">
          <w:rPr>
            <w:rFonts w:eastAsia="Times New Roman" w:cstheme="minorHAnsi"/>
            <w:color w:val="24292E"/>
          </w:rPr>
          <w:t xml:space="preserve"> below given link:</w:t>
        </w:r>
      </w:ins>
    </w:p>
    <w:p w14:paraId="7A71AAE0" w14:textId="18AD1918" w:rsidR="00214F9F" w:rsidRPr="006C137A" w:rsidRDefault="00EC0760">
      <w:pPr>
        <w:shd w:val="clear" w:color="auto" w:fill="FFFFFF"/>
        <w:spacing w:after="240" w:line="240" w:lineRule="auto"/>
        <w:rPr>
          <w:rFonts w:eastAsia="Times New Roman" w:cstheme="minorHAnsi"/>
          <w:color w:val="24292E"/>
          <w:rPrChange w:id="151" w:author="Madhuri K S" w:date="2020-05-22T17:43:00Z">
            <w:rPr>
              <w:rFonts w:ascii="Segoe UI" w:eastAsia="Times New Roman" w:hAnsi="Segoe UI" w:cs="Segoe UI"/>
              <w:color w:val="24292E"/>
              <w:sz w:val="24"/>
              <w:szCs w:val="24"/>
            </w:rPr>
          </w:rPrChange>
        </w:rPr>
      </w:pPr>
      <w:ins w:id="152" w:author="Madhuri K S" w:date="2020-05-22T16:26:00Z">
        <w:r>
          <w:rPr>
            <w:rFonts w:eastAsia="Times New Roman" w:cstheme="minorHAnsi"/>
            <w:color w:val="24292E"/>
          </w:rPr>
          <w:t xml:space="preserve"> </w:t>
        </w:r>
        <w:r w:rsidRPr="00EC0760">
          <w:rPr>
            <w:rFonts w:eastAsia="Times New Roman" w:cstheme="minorHAnsi"/>
            <w:color w:val="24292E"/>
            <w:rPrChange w:id="153" w:author="Madhuri K S" w:date="2020-05-22T16:26:00Z">
              <w:rPr>
                <w:rFonts w:ascii="Segoe UI" w:eastAsia="Times New Roman" w:hAnsi="Segoe UI" w:cs="Segoe UI"/>
                <w:color w:val="24292E"/>
                <w:sz w:val="24"/>
                <w:szCs w:val="24"/>
              </w:rPr>
            </w:rPrChange>
          </w:rPr>
          <w:t> </w:t>
        </w:r>
      </w:ins>
      <w:r w:rsidRPr="006C137A">
        <w:rPr>
          <w:rFonts w:eastAsia="Times New Roman" w:cstheme="minorHAnsi"/>
          <w:color w:val="0366D6"/>
          <w:rPrChange w:id="154" w:author="Madhuri K S" w:date="2020-05-22T17:43:00Z">
            <w:rPr>
              <w:rFonts w:ascii="Segoe UI" w:eastAsia="Times New Roman" w:hAnsi="Segoe UI" w:cs="Segoe UI"/>
              <w:color w:val="0366D6"/>
              <w:sz w:val="24"/>
              <w:szCs w:val="24"/>
              <w:u w:val="single"/>
            </w:rPr>
          </w:rPrChange>
        </w:rPr>
        <w:fldChar w:fldCharType="begin"/>
      </w:r>
      <w:r w:rsidRPr="006C137A">
        <w:rPr>
          <w:rFonts w:eastAsia="Times New Roman" w:cstheme="minorHAnsi"/>
          <w:color w:val="0366D6"/>
          <w:rPrChange w:id="155" w:author="Madhuri K S" w:date="2020-05-22T17:43:00Z">
            <w:rPr>
              <w:rFonts w:ascii="Segoe UI" w:eastAsia="Times New Roman" w:hAnsi="Segoe UI" w:cs="Segoe UI"/>
              <w:color w:val="0366D6"/>
              <w:sz w:val="24"/>
              <w:szCs w:val="24"/>
              <w:u w:val="single"/>
            </w:rPr>
          </w:rPrChange>
        </w:rPr>
        <w:instrText xml:space="preserve"> HYPERLINK "https://github.com/MicrosoftDocs/azure-docs/blob/master/articles/aks/concepts-identity.md" </w:instrText>
      </w:r>
      <w:r w:rsidRPr="006C137A">
        <w:rPr>
          <w:rFonts w:eastAsia="Times New Roman" w:cstheme="minorHAnsi"/>
          <w:color w:val="0366D6"/>
          <w:rPrChange w:id="156" w:author="Madhuri K S" w:date="2020-05-22T17:43:00Z">
            <w:rPr>
              <w:rFonts w:ascii="Segoe UI" w:eastAsia="Times New Roman" w:hAnsi="Segoe UI" w:cs="Segoe UI"/>
              <w:color w:val="0366D6"/>
              <w:sz w:val="24"/>
              <w:szCs w:val="24"/>
              <w:u w:val="single"/>
            </w:rPr>
          </w:rPrChange>
        </w:rPr>
        <w:fldChar w:fldCharType="separate"/>
      </w:r>
      <w:r w:rsidR="00214F9F" w:rsidRPr="006C137A">
        <w:rPr>
          <w:rFonts w:eastAsia="Times New Roman" w:cstheme="minorHAnsi"/>
          <w:color w:val="0366D6"/>
          <w:rPrChange w:id="157" w:author="Madhuri K S" w:date="2020-05-22T17:43:00Z">
            <w:rPr>
              <w:rFonts w:ascii="Segoe UI" w:eastAsia="Times New Roman" w:hAnsi="Segoe UI" w:cs="Segoe UI"/>
              <w:color w:val="0366D6"/>
              <w:sz w:val="24"/>
              <w:szCs w:val="24"/>
              <w:u w:val="single"/>
            </w:rPr>
          </w:rPrChange>
        </w:rPr>
        <w:t>Best practices for authentication and authorization in AKS</w:t>
      </w:r>
      <w:r w:rsidRPr="006C137A">
        <w:rPr>
          <w:rFonts w:eastAsia="Times New Roman" w:cstheme="minorHAnsi"/>
          <w:color w:val="0366D6"/>
          <w:rPrChange w:id="158" w:author="Madhuri K S" w:date="2020-05-22T17:43:00Z">
            <w:rPr>
              <w:rFonts w:ascii="Segoe UI" w:eastAsia="Times New Roman" w:hAnsi="Segoe UI" w:cs="Segoe UI"/>
              <w:color w:val="0366D6"/>
              <w:sz w:val="24"/>
              <w:szCs w:val="24"/>
              <w:u w:val="single"/>
            </w:rPr>
          </w:rPrChange>
        </w:rPr>
        <w:fldChar w:fldCharType="end"/>
      </w:r>
      <w:del w:id="159" w:author="Madhuri K S" w:date="2020-05-22T16:27:00Z">
        <w:r w:rsidR="00214F9F" w:rsidRPr="006C137A" w:rsidDel="00EC0760">
          <w:rPr>
            <w:rFonts w:eastAsia="Times New Roman" w:cstheme="minorHAnsi"/>
            <w:color w:val="24292E"/>
            <w:rPrChange w:id="160" w:author="Madhuri K S" w:date="2020-05-22T17:43:00Z">
              <w:rPr>
                <w:rFonts w:ascii="Segoe UI" w:eastAsia="Times New Roman" w:hAnsi="Segoe UI" w:cs="Segoe UI"/>
                <w:color w:val="24292E"/>
                <w:sz w:val="24"/>
                <w:szCs w:val="24"/>
              </w:rPr>
            </w:rPrChange>
          </w:rPr>
          <w:delText>.</w:delText>
        </w:r>
      </w:del>
    </w:p>
    <w:p w14:paraId="75B53CDF" w14:textId="77777777" w:rsidR="00214F9F" w:rsidRPr="00214F9F" w:rsidRDefault="00214F9F">
      <w:pPr>
        <w:shd w:val="clear" w:color="auto" w:fill="FFFFFF"/>
        <w:spacing w:before="360" w:after="240" w:line="240" w:lineRule="auto"/>
        <w:outlineLvl w:val="1"/>
        <w:rPr>
          <w:rFonts w:ascii="Segoe UI" w:eastAsia="Times New Roman" w:hAnsi="Segoe UI" w:cs="Segoe UI"/>
          <w:b/>
          <w:bCs/>
          <w:color w:val="24292E"/>
          <w:sz w:val="36"/>
          <w:szCs w:val="36"/>
        </w:rPr>
        <w:pPrChange w:id="161" w:author="Madhuri K S" w:date="2020-05-22T16:23:00Z">
          <w:pPr>
            <w:pBdr>
              <w:bottom w:val="single" w:sz="6" w:space="4" w:color="EAECEF"/>
            </w:pBdr>
            <w:shd w:val="clear" w:color="auto" w:fill="FFFFFF"/>
            <w:spacing w:before="360" w:after="240" w:line="240" w:lineRule="auto"/>
            <w:outlineLvl w:val="1"/>
          </w:pPr>
        </w:pPrChange>
      </w:pPr>
      <w:r w:rsidRPr="00214F9F">
        <w:rPr>
          <w:rFonts w:ascii="Segoe UI" w:eastAsia="Times New Roman" w:hAnsi="Segoe UI" w:cs="Segoe UI"/>
          <w:b/>
          <w:bCs/>
          <w:color w:val="24292E"/>
          <w:sz w:val="36"/>
          <w:szCs w:val="36"/>
        </w:rPr>
        <w:t>Secure container access to resources</w:t>
      </w:r>
    </w:p>
    <w:p w14:paraId="2E54E4F3" w14:textId="77777777" w:rsidR="00EC0760" w:rsidRDefault="00214F9F" w:rsidP="001242BE">
      <w:pPr>
        <w:shd w:val="clear" w:color="auto" w:fill="FFFFFF"/>
        <w:spacing w:after="240" w:line="240" w:lineRule="auto"/>
        <w:rPr>
          <w:ins w:id="162" w:author="Madhuri K S" w:date="2020-05-22T16:27:00Z"/>
          <w:rFonts w:ascii="Segoe UI" w:eastAsia="Times New Roman" w:hAnsi="Segoe UI" w:cs="Segoe UI"/>
          <w:color w:val="24292E"/>
          <w:sz w:val="24"/>
          <w:szCs w:val="24"/>
        </w:rPr>
      </w:pPr>
      <w:r w:rsidRPr="00214F9F">
        <w:rPr>
          <w:rFonts w:ascii="Segoe UI" w:eastAsia="Times New Roman" w:hAnsi="Segoe UI" w:cs="Segoe UI"/>
          <w:b/>
          <w:bCs/>
          <w:color w:val="24292E"/>
          <w:sz w:val="24"/>
          <w:szCs w:val="24"/>
        </w:rPr>
        <w:t>Best practice guidance</w:t>
      </w:r>
      <w:r w:rsidRPr="00214F9F">
        <w:rPr>
          <w:rFonts w:ascii="Segoe UI" w:eastAsia="Times New Roman" w:hAnsi="Segoe UI" w:cs="Segoe UI"/>
          <w:color w:val="24292E"/>
          <w:sz w:val="24"/>
          <w:szCs w:val="24"/>
        </w:rPr>
        <w:t> </w:t>
      </w:r>
    </w:p>
    <w:p w14:paraId="44ED2DA0" w14:textId="61841614" w:rsidR="00214F9F" w:rsidRPr="00EC0760" w:rsidRDefault="00214F9F" w:rsidP="001242BE">
      <w:pPr>
        <w:shd w:val="clear" w:color="auto" w:fill="FFFFFF"/>
        <w:spacing w:after="240" w:line="240" w:lineRule="auto"/>
        <w:rPr>
          <w:rFonts w:eastAsia="Times New Roman" w:cstheme="minorHAnsi"/>
          <w:color w:val="24292E"/>
          <w:rPrChange w:id="163" w:author="Madhuri K S" w:date="2020-05-22T16:27:00Z">
            <w:rPr>
              <w:rFonts w:ascii="Segoe UI" w:eastAsia="Times New Roman" w:hAnsi="Segoe UI" w:cs="Segoe UI"/>
              <w:color w:val="24292E"/>
              <w:sz w:val="24"/>
              <w:szCs w:val="24"/>
            </w:rPr>
          </w:rPrChange>
        </w:rPr>
      </w:pPr>
      <w:del w:id="164" w:author="Madhuri K S" w:date="2020-05-22T16:27:00Z">
        <w:r w:rsidRPr="00EC0760" w:rsidDel="00EC0760">
          <w:rPr>
            <w:rFonts w:eastAsia="Times New Roman" w:cstheme="minorHAnsi"/>
            <w:color w:val="24292E"/>
            <w:rPrChange w:id="165" w:author="Madhuri K S" w:date="2020-05-22T16:27:00Z">
              <w:rPr>
                <w:rFonts w:ascii="Segoe UI" w:eastAsia="Times New Roman" w:hAnsi="Segoe UI" w:cs="Segoe UI"/>
                <w:color w:val="24292E"/>
                <w:sz w:val="24"/>
                <w:szCs w:val="24"/>
              </w:rPr>
            </w:rPrChange>
          </w:rPr>
          <w:delText xml:space="preserve">- </w:delText>
        </w:r>
      </w:del>
      <w:r w:rsidRPr="00EC0760">
        <w:rPr>
          <w:rFonts w:eastAsia="Times New Roman" w:cstheme="minorHAnsi"/>
          <w:color w:val="24292E"/>
          <w:rPrChange w:id="166" w:author="Madhuri K S" w:date="2020-05-22T16:27:00Z">
            <w:rPr>
              <w:rFonts w:ascii="Segoe UI" w:eastAsia="Times New Roman" w:hAnsi="Segoe UI" w:cs="Segoe UI"/>
              <w:color w:val="24292E"/>
              <w:sz w:val="24"/>
              <w:szCs w:val="24"/>
            </w:rPr>
          </w:rPrChange>
        </w:rPr>
        <w:t xml:space="preserve">Limit </w:t>
      </w:r>
      <w:ins w:id="167" w:author="Madhuri K S" w:date="2020-05-22T16:28:00Z">
        <w:r w:rsidR="00EC0760">
          <w:rPr>
            <w:rFonts w:eastAsia="Times New Roman" w:cstheme="minorHAnsi"/>
            <w:color w:val="24292E"/>
          </w:rPr>
          <w:t xml:space="preserve">the </w:t>
        </w:r>
      </w:ins>
      <w:r w:rsidRPr="00EC0760">
        <w:rPr>
          <w:rFonts w:eastAsia="Times New Roman" w:cstheme="minorHAnsi"/>
          <w:color w:val="24292E"/>
          <w:rPrChange w:id="168" w:author="Madhuri K S" w:date="2020-05-22T16:27:00Z">
            <w:rPr>
              <w:rFonts w:ascii="Segoe UI" w:eastAsia="Times New Roman" w:hAnsi="Segoe UI" w:cs="Segoe UI"/>
              <w:color w:val="24292E"/>
              <w:sz w:val="24"/>
              <w:szCs w:val="24"/>
            </w:rPr>
          </w:rPrChange>
        </w:rPr>
        <w:t>access to actions that containers can perform. Provide the least number of permissions, and avoid the use of root / privileged escalation.</w:t>
      </w:r>
    </w:p>
    <w:p w14:paraId="59FC1B48" w14:textId="4720AA9B" w:rsidR="00214F9F" w:rsidRPr="00EC0760" w:rsidRDefault="00214F9F">
      <w:pPr>
        <w:shd w:val="clear" w:color="auto" w:fill="FFFFFF"/>
        <w:spacing w:after="0" w:line="240" w:lineRule="auto"/>
        <w:rPr>
          <w:rFonts w:eastAsia="Times New Roman" w:cstheme="minorHAnsi"/>
          <w:color w:val="24292E"/>
          <w:rPrChange w:id="169" w:author="Madhuri K S" w:date="2020-05-22T16:27:00Z">
            <w:rPr>
              <w:rFonts w:ascii="Segoe UI" w:eastAsia="Times New Roman" w:hAnsi="Segoe UI" w:cs="Segoe UI"/>
              <w:color w:val="24292E"/>
              <w:sz w:val="24"/>
              <w:szCs w:val="24"/>
            </w:rPr>
          </w:rPrChange>
        </w:rPr>
      </w:pPr>
      <w:r w:rsidRPr="00EC0760">
        <w:rPr>
          <w:rFonts w:eastAsia="Times New Roman" w:cstheme="minorHAnsi"/>
          <w:color w:val="24292E"/>
          <w:rPrChange w:id="170" w:author="Madhuri K S" w:date="2020-05-22T16:27:00Z">
            <w:rPr>
              <w:rFonts w:ascii="Segoe UI" w:eastAsia="Times New Roman" w:hAnsi="Segoe UI" w:cs="Segoe UI"/>
              <w:color w:val="24292E"/>
              <w:sz w:val="24"/>
              <w:szCs w:val="24"/>
            </w:rPr>
          </w:rPrChange>
        </w:rPr>
        <w:t xml:space="preserve">In the same way that you should grant users or groups the least number of privileges required, containers should also be limited to only the actions and processes that they need. To minimize the risk of attack, </w:t>
      </w:r>
      <w:del w:id="171" w:author="Madhuri K S" w:date="2020-05-22T17:43:00Z">
        <w:r w:rsidRPr="00EC0760" w:rsidDel="006C137A">
          <w:rPr>
            <w:rFonts w:eastAsia="Times New Roman" w:cstheme="minorHAnsi"/>
            <w:color w:val="24292E"/>
            <w:rPrChange w:id="172" w:author="Madhuri K S" w:date="2020-05-22T16:27:00Z">
              <w:rPr>
                <w:rFonts w:ascii="Segoe UI" w:eastAsia="Times New Roman" w:hAnsi="Segoe UI" w:cs="Segoe UI"/>
                <w:color w:val="24292E"/>
                <w:sz w:val="24"/>
                <w:szCs w:val="24"/>
              </w:rPr>
            </w:rPrChange>
          </w:rPr>
          <w:delText>do</w:delText>
        </w:r>
      </w:del>
      <w:ins w:id="173" w:author="Madhuri K S" w:date="2020-05-22T17:43:00Z">
        <w:r w:rsidR="006C137A" w:rsidRPr="00EC0760">
          <w:rPr>
            <w:rFonts w:eastAsia="Times New Roman" w:cstheme="minorHAnsi"/>
            <w:color w:val="24292E"/>
          </w:rPr>
          <w:t>do</w:t>
        </w:r>
        <w:r w:rsidR="006C137A">
          <w:rPr>
            <w:rFonts w:eastAsia="Times New Roman" w:cstheme="minorHAnsi"/>
            <w:color w:val="24292E"/>
          </w:rPr>
          <w:t xml:space="preserve"> not</w:t>
        </w:r>
      </w:ins>
      <w:ins w:id="174" w:author="Madhuri K S" w:date="2020-05-22T16:30:00Z">
        <w:r w:rsidR="00EC0760">
          <w:rPr>
            <w:rFonts w:eastAsia="Times New Roman" w:cstheme="minorHAnsi"/>
            <w:color w:val="24292E"/>
          </w:rPr>
          <w:t xml:space="preserve"> </w:t>
        </w:r>
      </w:ins>
      <w:del w:id="175" w:author="Madhuri K S" w:date="2020-05-22T16:30:00Z">
        <w:r w:rsidRPr="00EC0760" w:rsidDel="00EC0760">
          <w:rPr>
            <w:rFonts w:eastAsia="Times New Roman" w:cstheme="minorHAnsi"/>
            <w:color w:val="24292E"/>
            <w:rPrChange w:id="176" w:author="Madhuri K S" w:date="2020-05-22T16:27:00Z">
              <w:rPr>
                <w:rFonts w:ascii="Segoe UI" w:eastAsia="Times New Roman" w:hAnsi="Segoe UI" w:cs="Segoe UI"/>
                <w:color w:val="24292E"/>
                <w:sz w:val="24"/>
                <w:szCs w:val="24"/>
              </w:rPr>
            </w:rPrChange>
          </w:rPr>
          <w:delText xml:space="preserve">n't </w:delText>
        </w:r>
      </w:del>
      <w:r w:rsidRPr="00EC0760">
        <w:rPr>
          <w:rFonts w:eastAsia="Times New Roman" w:cstheme="minorHAnsi"/>
          <w:color w:val="24292E"/>
          <w:rPrChange w:id="177" w:author="Madhuri K S" w:date="2020-05-22T16:27:00Z">
            <w:rPr>
              <w:rFonts w:ascii="Segoe UI" w:eastAsia="Times New Roman" w:hAnsi="Segoe UI" w:cs="Segoe UI"/>
              <w:color w:val="24292E"/>
              <w:sz w:val="24"/>
              <w:szCs w:val="24"/>
            </w:rPr>
          </w:rPrChange>
        </w:rPr>
        <w:t>configure applications and containers that require escalated privileges or root access. For example, set </w:t>
      </w:r>
      <w:proofErr w:type="spellStart"/>
      <w:r w:rsidRPr="00EC0760">
        <w:rPr>
          <w:rFonts w:eastAsia="Times New Roman" w:cstheme="minorHAnsi"/>
          <w:color w:val="24292E"/>
          <w:rPrChange w:id="178" w:author="Madhuri K S" w:date="2020-05-22T16:27:00Z">
            <w:rPr>
              <w:rFonts w:ascii="Consolas" w:eastAsia="Times New Roman" w:hAnsi="Consolas" w:cs="Courier New"/>
              <w:color w:val="24292E"/>
              <w:sz w:val="20"/>
              <w:szCs w:val="20"/>
            </w:rPr>
          </w:rPrChange>
        </w:rPr>
        <w:t>allowPrivilegeEscalation</w:t>
      </w:r>
      <w:proofErr w:type="spellEnd"/>
      <w:r w:rsidRPr="00EC0760">
        <w:rPr>
          <w:rFonts w:eastAsia="Times New Roman" w:cstheme="minorHAnsi"/>
          <w:color w:val="24292E"/>
          <w:rPrChange w:id="179" w:author="Madhuri K S" w:date="2020-05-22T16:27:00Z">
            <w:rPr>
              <w:rFonts w:ascii="Consolas" w:eastAsia="Times New Roman" w:hAnsi="Consolas" w:cs="Courier New"/>
              <w:color w:val="24292E"/>
              <w:sz w:val="20"/>
              <w:szCs w:val="20"/>
            </w:rPr>
          </w:rPrChange>
        </w:rPr>
        <w:t>: false</w:t>
      </w:r>
      <w:r w:rsidRPr="00EC0760">
        <w:rPr>
          <w:rFonts w:eastAsia="Times New Roman" w:cstheme="minorHAnsi"/>
          <w:color w:val="24292E"/>
          <w:rPrChange w:id="180" w:author="Madhuri K S" w:date="2020-05-22T16:27:00Z">
            <w:rPr>
              <w:rFonts w:ascii="Segoe UI" w:eastAsia="Times New Roman" w:hAnsi="Segoe UI" w:cs="Segoe UI"/>
              <w:color w:val="24292E"/>
              <w:sz w:val="24"/>
              <w:szCs w:val="24"/>
            </w:rPr>
          </w:rPrChange>
        </w:rPr>
        <w:t> in the pod manifest. These </w:t>
      </w:r>
      <w:r w:rsidRPr="00EC0760">
        <w:rPr>
          <w:rFonts w:eastAsia="Times New Roman" w:cstheme="minorHAnsi"/>
          <w:iCs/>
          <w:color w:val="24292E"/>
          <w:rPrChange w:id="181" w:author="Madhuri K S" w:date="2020-05-22T16:28:00Z">
            <w:rPr>
              <w:rFonts w:ascii="Segoe UI" w:eastAsia="Times New Roman" w:hAnsi="Segoe UI" w:cs="Segoe UI"/>
              <w:i/>
              <w:iCs/>
              <w:color w:val="24292E"/>
              <w:sz w:val="24"/>
              <w:szCs w:val="24"/>
            </w:rPr>
          </w:rPrChange>
        </w:rPr>
        <w:t>pod security contexts</w:t>
      </w:r>
      <w:r w:rsidRPr="00EC0760">
        <w:rPr>
          <w:rFonts w:eastAsia="Times New Roman" w:cstheme="minorHAnsi"/>
          <w:color w:val="24292E"/>
          <w:rPrChange w:id="182" w:author="Madhuri K S" w:date="2020-05-22T16:28:00Z">
            <w:rPr>
              <w:rFonts w:ascii="Segoe UI" w:eastAsia="Times New Roman" w:hAnsi="Segoe UI" w:cs="Segoe UI"/>
              <w:color w:val="24292E"/>
              <w:sz w:val="24"/>
              <w:szCs w:val="24"/>
            </w:rPr>
          </w:rPrChange>
        </w:rPr>
        <w:t> </w:t>
      </w:r>
      <w:r w:rsidRPr="00EC0760">
        <w:rPr>
          <w:rFonts w:eastAsia="Times New Roman" w:cstheme="minorHAnsi"/>
          <w:color w:val="24292E"/>
          <w:rPrChange w:id="183" w:author="Madhuri K S" w:date="2020-05-22T16:27:00Z">
            <w:rPr>
              <w:rFonts w:ascii="Segoe UI" w:eastAsia="Times New Roman" w:hAnsi="Segoe UI" w:cs="Segoe UI"/>
              <w:color w:val="24292E"/>
              <w:sz w:val="24"/>
              <w:szCs w:val="24"/>
            </w:rPr>
          </w:rPrChange>
        </w:rPr>
        <w:t xml:space="preserve">are built in to Kubernetes and </w:t>
      </w:r>
      <w:ins w:id="184" w:author="Madhuri K S" w:date="2020-05-22T16:30:00Z">
        <w:r w:rsidR="00EC0760">
          <w:rPr>
            <w:rFonts w:eastAsia="Times New Roman" w:cstheme="minorHAnsi"/>
            <w:color w:val="24292E"/>
          </w:rPr>
          <w:t>allow</w:t>
        </w:r>
      </w:ins>
      <w:del w:id="185" w:author="Madhuri K S" w:date="2020-05-22T16:30:00Z">
        <w:r w:rsidRPr="00EC0760" w:rsidDel="00EC0760">
          <w:rPr>
            <w:rFonts w:eastAsia="Times New Roman" w:cstheme="minorHAnsi"/>
            <w:color w:val="24292E"/>
            <w:rPrChange w:id="186" w:author="Madhuri K S" w:date="2020-05-22T16:27:00Z">
              <w:rPr>
                <w:rFonts w:ascii="Segoe UI" w:eastAsia="Times New Roman" w:hAnsi="Segoe UI" w:cs="Segoe UI"/>
                <w:color w:val="24292E"/>
                <w:sz w:val="24"/>
                <w:szCs w:val="24"/>
              </w:rPr>
            </w:rPrChange>
          </w:rPr>
          <w:delText>let</w:delText>
        </w:r>
      </w:del>
      <w:r w:rsidRPr="00EC0760">
        <w:rPr>
          <w:rFonts w:eastAsia="Times New Roman" w:cstheme="minorHAnsi"/>
          <w:color w:val="24292E"/>
          <w:rPrChange w:id="187" w:author="Madhuri K S" w:date="2020-05-22T16:27:00Z">
            <w:rPr>
              <w:rFonts w:ascii="Segoe UI" w:eastAsia="Times New Roman" w:hAnsi="Segoe UI" w:cs="Segoe UI"/>
              <w:color w:val="24292E"/>
              <w:sz w:val="24"/>
              <w:szCs w:val="24"/>
            </w:rPr>
          </w:rPrChange>
        </w:rPr>
        <w:t xml:space="preserve"> you </w:t>
      </w:r>
      <w:ins w:id="188" w:author="Madhuri K S" w:date="2020-05-22T16:30:00Z">
        <w:r w:rsidR="00EC0760">
          <w:rPr>
            <w:rFonts w:eastAsia="Times New Roman" w:cstheme="minorHAnsi"/>
            <w:color w:val="24292E"/>
          </w:rPr>
          <w:t xml:space="preserve">to </w:t>
        </w:r>
      </w:ins>
      <w:r w:rsidRPr="00EC0760">
        <w:rPr>
          <w:rFonts w:eastAsia="Times New Roman" w:cstheme="minorHAnsi"/>
          <w:color w:val="24292E"/>
          <w:rPrChange w:id="189" w:author="Madhuri K S" w:date="2020-05-22T16:27:00Z">
            <w:rPr>
              <w:rFonts w:ascii="Segoe UI" w:eastAsia="Times New Roman" w:hAnsi="Segoe UI" w:cs="Segoe UI"/>
              <w:color w:val="24292E"/>
              <w:sz w:val="24"/>
              <w:szCs w:val="24"/>
            </w:rPr>
          </w:rPrChange>
        </w:rPr>
        <w:t xml:space="preserve">define additional permissions such as the user or group to run as, or what Linux capabilities to expose. For </w:t>
      </w:r>
      <w:del w:id="190" w:author="Madhuri K S" w:date="2020-05-22T17:43:00Z">
        <w:r w:rsidRPr="00EC0760" w:rsidDel="006C137A">
          <w:rPr>
            <w:rFonts w:eastAsia="Times New Roman" w:cstheme="minorHAnsi"/>
            <w:color w:val="24292E"/>
            <w:rPrChange w:id="191" w:author="Madhuri K S" w:date="2020-05-22T16:27:00Z">
              <w:rPr>
                <w:rFonts w:ascii="Segoe UI" w:eastAsia="Times New Roman" w:hAnsi="Segoe UI" w:cs="Segoe UI"/>
                <w:color w:val="24292E"/>
                <w:sz w:val="24"/>
                <w:szCs w:val="24"/>
              </w:rPr>
            </w:rPrChange>
          </w:rPr>
          <w:delText>more best</w:delText>
        </w:r>
      </w:del>
      <w:ins w:id="192" w:author="Madhuri K S" w:date="2020-05-22T17:43:00Z">
        <w:r w:rsidR="006C137A" w:rsidRPr="00EC0760">
          <w:rPr>
            <w:rFonts w:eastAsia="Times New Roman" w:cstheme="minorHAnsi"/>
            <w:color w:val="24292E"/>
          </w:rPr>
          <w:t>best</w:t>
        </w:r>
      </w:ins>
      <w:r w:rsidRPr="00EC0760">
        <w:rPr>
          <w:rFonts w:eastAsia="Times New Roman" w:cstheme="minorHAnsi"/>
          <w:color w:val="24292E"/>
          <w:rPrChange w:id="193" w:author="Madhuri K S" w:date="2020-05-22T16:27:00Z">
            <w:rPr>
              <w:rFonts w:ascii="Segoe UI" w:eastAsia="Times New Roman" w:hAnsi="Segoe UI" w:cs="Segoe UI"/>
              <w:color w:val="24292E"/>
              <w:sz w:val="24"/>
              <w:szCs w:val="24"/>
            </w:rPr>
          </w:rPrChange>
        </w:rPr>
        <w:t xml:space="preserve"> practices, see </w:t>
      </w:r>
      <w:r w:rsidR="00EC0760" w:rsidRPr="006C137A">
        <w:rPr>
          <w:rFonts w:eastAsia="Times New Roman" w:cstheme="minorHAnsi"/>
          <w:color w:val="0366D6"/>
          <w:rPrChange w:id="194" w:author="Madhuri K S" w:date="2020-05-22T17:43:00Z">
            <w:rPr>
              <w:rFonts w:ascii="Segoe UI" w:eastAsia="Times New Roman" w:hAnsi="Segoe UI" w:cs="Segoe UI"/>
              <w:color w:val="0366D6"/>
              <w:sz w:val="24"/>
              <w:szCs w:val="24"/>
              <w:u w:val="single"/>
            </w:rPr>
          </w:rPrChange>
        </w:rPr>
        <w:fldChar w:fldCharType="begin"/>
      </w:r>
      <w:r w:rsidR="00EC0760" w:rsidRPr="006C137A">
        <w:rPr>
          <w:rFonts w:eastAsia="Times New Roman" w:cstheme="minorHAnsi"/>
          <w:color w:val="0366D6"/>
          <w:rPrChange w:id="195" w:author="Madhuri K S" w:date="2020-05-22T17:43:00Z">
            <w:rPr>
              <w:rFonts w:ascii="Segoe UI" w:eastAsia="Times New Roman" w:hAnsi="Segoe UI" w:cs="Segoe UI"/>
              <w:color w:val="0366D6"/>
              <w:sz w:val="24"/>
              <w:szCs w:val="24"/>
              <w:u w:val="single"/>
            </w:rPr>
          </w:rPrChange>
        </w:rPr>
        <w:instrText xml:space="preserve"> HYPERLINK "https://github.com/MicrosoftDocs/azure-docs/blob/master/articles/aks/developer-best-practices-pod-security.md" \l "secure-pod-access-to-resources" </w:instrText>
      </w:r>
      <w:r w:rsidR="00EC0760" w:rsidRPr="006C137A">
        <w:rPr>
          <w:rFonts w:eastAsia="Times New Roman" w:cstheme="minorHAnsi"/>
          <w:color w:val="0366D6"/>
          <w:rPrChange w:id="196" w:author="Madhuri K S" w:date="2020-05-22T17:43:00Z">
            <w:rPr>
              <w:rFonts w:ascii="Segoe UI" w:eastAsia="Times New Roman" w:hAnsi="Segoe UI" w:cs="Segoe UI"/>
              <w:color w:val="0366D6"/>
              <w:sz w:val="24"/>
              <w:szCs w:val="24"/>
              <w:u w:val="single"/>
            </w:rPr>
          </w:rPrChange>
        </w:rPr>
        <w:fldChar w:fldCharType="separate"/>
      </w:r>
      <w:r w:rsidRPr="006C137A">
        <w:rPr>
          <w:rFonts w:eastAsia="Times New Roman" w:cstheme="minorHAnsi"/>
          <w:color w:val="0366D6"/>
          <w:rPrChange w:id="197" w:author="Madhuri K S" w:date="2020-05-22T17:43:00Z">
            <w:rPr>
              <w:rFonts w:ascii="Segoe UI" w:eastAsia="Times New Roman" w:hAnsi="Segoe UI" w:cs="Segoe UI"/>
              <w:color w:val="0366D6"/>
              <w:sz w:val="24"/>
              <w:szCs w:val="24"/>
              <w:u w:val="single"/>
            </w:rPr>
          </w:rPrChange>
        </w:rPr>
        <w:t>Secure pod access to resources</w:t>
      </w:r>
      <w:r w:rsidR="00EC0760" w:rsidRPr="006C137A">
        <w:rPr>
          <w:rFonts w:eastAsia="Times New Roman" w:cstheme="minorHAnsi"/>
          <w:color w:val="0366D6"/>
          <w:rPrChange w:id="198" w:author="Madhuri K S" w:date="2020-05-22T17:43:00Z">
            <w:rPr>
              <w:rFonts w:ascii="Segoe UI" w:eastAsia="Times New Roman" w:hAnsi="Segoe UI" w:cs="Segoe UI"/>
              <w:color w:val="0366D6"/>
              <w:sz w:val="24"/>
              <w:szCs w:val="24"/>
              <w:u w:val="single"/>
            </w:rPr>
          </w:rPrChange>
        </w:rPr>
        <w:fldChar w:fldCharType="end"/>
      </w:r>
      <w:r w:rsidRPr="00EC0760">
        <w:rPr>
          <w:rFonts w:eastAsia="Times New Roman" w:cstheme="minorHAnsi"/>
          <w:color w:val="24292E"/>
          <w:rPrChange w:id="199" w:author="Madhuri K S" w:date="2020-05-22T16:27:00Z">
            <w:rPr>
              <w:rFonts w:ascii="Segoe UI" w:eastAsia="Times New Roman" w:hAnsi="Segoe UI" w:cs="Segoe UI"/>
              <w:color w:val="24292E"/>
              <w:sz w:val="24"/>
              <w:szCs w:val="24"/>
            </w:rPr>
          </w:rPrChange>
        </w:rPr>
        <w:t>.</w:t>
      </w:r>
    </w:p>
    <w:p w14:paraId="37AF6FED" w14:textId="77777777" w:rsidR="00214F9F" w:rsidRPr="00EC0760" w:rsidRDefault="00214F9F">
      <w:pPr>
        <w:shd w:val="clear" w:color="auto" w:fill="FFFFFF"/>
        <w:spacing w:after="240" w:line="240" w:lineRule="auto"/>
        <w:rPr>
          <w:rFonts w:eastAsia="Times New Roman" w:cstheme="minorHAnsi"/>
          <w:color w:val="24292E"/>
          <w:rPrChange w:id="200" w:author="Madhuri K S" w:date="2020-05-22T16:31:00Z">
            <w:rPr>
              <w:rFonts w:ascii="Segoe UI" w:eastAsia="Times New Roman" w:hAnsi="Segoe UI" w:cs="Segoe UI"/>
              <w:color w:val="24292E"/>
              <w:sz w:val="24"/>
              <w:szCs w:val="24"/>
            </w:rPr>
          </w:rPrChange>
        </w:rPr>
      </w:pPr>
      <w:r w:rsidRPr="00EC0760">
        <w:rPr>
          <w:rFonts w:eastAsia="Times New Roman" w:cstheme="minorHAnsi"/>
          <w:color w:val="24292E"/>
          <w:rPrChange w:id="201" w:author="Madhuri K S" w:date="2020-05-22T16:27:00Z">
            <w:rPr>
              <w:rFonts w:ascii="Segoe UI" w:eastAsia="Times New Roman" w:hAnsi="Segoe UI" w:cs="Segoe UI"/>
              <w:color w:val="24292E"/>
              <w:sz w:val="24"/>
              <w:szCs w:val="24"/>
            </w:rPr>
          </w:rPrChange>
        </w:rPr>
        <w:t>For more granular control of container actions, you can also use built-in Linux security features such as </w:t>
      </w:r>
      <w:proofErr w:type="spellStart"/>
      <w:r w:rsidRPr="00EC0760">
        <w:rPr>
          <w:rFonts w:eastAsia="Times New Roman" w:cstheme="minorHAnsi"/>
          <w:i/>
          <w:iCs/>
          <w:color w:val="24292E"/>
          <w:rPrChange w:id="202" w:author="Madhuri K S" w:date="2020-05-22T16:27:00Z">
            <w:rPr>
              <w:rFonts w:ascii="Segoe UI" w:eastAsia="Times New Roman" w:hAnsi="Segoe UI" w:cs="Segoe UI"/>
              <w:i/>
              <w:iCs/>
              <w:color w:val="24292E"/>
              <w:sz w:val="24"/>
              <w:szCs w:val="24"/>
            </w:rPr>
          </w:rPrChange>
        </w:rPr>
        <w:t>AppArmor</w:t>
      </w:r>
      <w:proofErr w:type="spellEnd"/>
      <w:r w:rsidRPr="00EC0760">
        <w:rPr>
          <w:rFonts w:eastAsia="Times New Roman" w:cstheme="minorHAnsi"/>
          <w:color w:val="24292E"/>
          <w:rPrChange w:id="203" w:author="Madhuri K S" w:date="2020-05-22T16:27:00Z">
            <w:rPr>
              <w:rFonts w:ascii="Segoe UI" w:eastAsia="Times New Roman" w:hAnsi="Segoe UI" w:cs="Segoe UI"/>
              <w:color w:val="24292E"/>
              <w:sz w:val="24"/>
              <w:szCs w:val="24"/>
            </w:rPr>
          </w:rPrChange>
        </w:rPr>
        <w:t> and </w:t>
      </w:r>
      <w:proofErr w:type="spellStart"/>
      <w:r w:rsidRPr="00EC0760">
        <w:rPr>
          <w:rFonts w:eastAsia="Times New Roman" w:cstheme="minorHAnsi"/>
          <w:i/>
          <w:iCs/>
          <w:color w:val="24292E"/>
          <w:rPrChange w:id="204" w:author="Madhuri K S" w:date="2020-05-22T16:27:00Z">
            <w:rPr>
              <w:rFonts w:ascii="Segoe UI" w:eastAsia="Times New Roman" w:hAnsi="Segoe UI" w:cs="Segoe UI"/>
              <w:i/>
              <w:iCs/>
              <w:color w:val="24292E"/>
              <w:sz w:val="24"/>
              <w:szCs w:val="24"/>
            </w:rPr>
          </w:rPrChange>
        </w:rPr>
        <w:t>seccomp</w:t>
      </w:r>
      <w:proofErr w:type="spellEnd"/>
      <w:r w:rsidRPr="00EC0760">
        <w:rPr>
          <w:rFonts w:eastAsia="Times New Roman" w:cstheme="minorHAnsi"/>
          <w:color w:val="24292E"/>
          <w:rPrChange w:id="205" w:author="Madhuri K S" w:date="2020-05-22T16:27:00Z">
            <w:rPr>
              <w:rFonts w:ascii="Segoe UI" w:eastAsia="Times New Roman" w:hAnsi="Segoe UI" w:cs="Segoe UI"/>
              <w:color w:val="24292E"/>
              <w:sz w:val="24"/>
              <w:szCs w:val="24"/>
            </w:rPr>
          </w:rPrChange>
        </w:rPr>
        <w:t xml:space="preserve">. </w:t>
      </w:r>
      <w:r w:rsidRPr="00EC0760">
        <w:rPr>
          <w:rFonts w:eastAsia="Times New Roman" w:cstheme="minorHAnsi"/>
          <w:color w:val="24292E"/>
          <w:rPrChange w:id="206" w:author="Madhuri K S" w:date="2020-05-22T16:31:00Z">
            <w:rPr>
              <w:rFonts w:ascii="Segoe UI" w:eastAsia="Times New Roman" w:hAnsi="Segoe UI" w:cs="Segoe UI"/>
              <w:color w:val="24292E"/>
              <w:sz w:val="24"/>
              <w:szCs w:val="24"/>
            </w:rPr>
          </w:rPrChange>
        </w:rPr>
        <w:t>These features are defined at the node level, and then implemented through a pod manifest. Built-in Linux security features are only available on Linux nodes and pods.</w:t>
      </w:r>
    </w:p>
    <w:p w14:paraId="34762493" w14:textId="77777777" w:rsidR="00214F9F" w:rsidRPr="00214F9F" w:rsidRDefault="00214F9F">
      <w:pPr>
        <w:shd w:val="clear" w:color="auto" w:fill="FFFFFF"/>
        <w:spacing w:before="360" w:after="240" w:line="240" w:lineRule="auto"/>
        <w:outlineLvl w:val="2"/>
        <w:rPr>
          <w:rFonts w:ascii="Segoe UI" w:eastAsia="Times New Roman" w:hAnsi="Segoe UI" w:cs="Segoe UI"/>
          <w:b/>
          <w:bCs/>
          <w:color w:val="24292E"/>
          <w:sz w:val="30"/>
          <w:szCs w:val="30"/>
        </w:rPr>
      </w:pPr>
      <w:r w:rsidRPr="00214F9F">
        <w:rPr>
          <w:rFonts w:ascii="Segoe UI" w:eastAsia="Times New Roman" w:hAnsi="Segoe UI" w:cs="Segoe UI"/>
          <w:b/>
          <w:bCs/>
          <w:color w:val="24292E"/>
          <w:sz w:val="30"/>
          <w:szCs w:val="30"/>
        </w:rPr>
        <w:lastRenderedPageBreak/>
        <w:t>App Armor</w:t>
      </w:r>
    </w:p>
    <w:p w14:paraId="3365DA45" w14:textId="366F5344" w:rsidR="00214F9F" w:rsidRPr="00EC0760" w:rsidRDefault="00214F9F">
      <w:pPr>
        <w:shd w:val="clear" w:color="auto" w:fill="FFFFFF"/>
        <w:spacing w:after="0" w:line="240" w:lineRule="auto"/>
        <w:rPr>
          <w:rFonts w:eastAsia="Times New Roman" w:cstheme="minorHAnsi"/>
          <w:color w:val="24292E"/>
          <w:rPrChange w:id="207" w:author="Madhuri K S" w:date="2020-05-22T16:31:00Z">
            <w:rPr>
              <w:rFonts w:ascii="Segoe UI" w:eastAsia="Times New Roman" w:hAnsi="Segoe UI" w:cs="Segoe UI"/>
              <w:color w:val="24292E"/>
              <w:sz w:val="24"/>
              <w:szCs w:val="24"/>
            </w:rPr>
          </w:rPrChange>
        </w:rPr>
      </w:pPr>
      <w:r w:rsidRPr="00EC0760">
        <w:rPr>
          <w:rFonts w:eastAsia="Times New Roman" w:cstheme="minorHAnsi"/>
          <w:color w:val="24292E"/>
          <w:rPrChange w:id="208" w:author="Madhuri K S" w:date="2020-05-22T16:31:00Z">
            <w:rPr>
              <w:rFonts w:ascii="Segoe UI" w:eastAsia="Times New Roman" w:hAnsi="Segoe UI" w:cs="Segoe UI"/>
              <w:color w:val="24292E"/>
              <w:sz w:val="24"/>
              <w:szCs w:val="24"/>
            </w:rPr>
          </w:rPrChange>
        </w:rPr>
        <w:t>To limit the actions that containers can perform, you can use the </w:t>
      </w:r>
      <w:proofErr w:type="spellStart"/>
      <w:r w:rsidR="00EC0760" w:rsidRPr="00EC0760">
        <w:rPr>
          <w:rFonts w:eastAsia="Times New Roman" w:cstheme="minorHAnsi"/>
          <w:color w:val="0366D6"/>
          <w:u w:val="single"/>
          <w:rPrChange w:id="209" w:author="Madhuri K S" w:date="2020-05-22T16:31:00Z">
            <w:rPr>
              <w:rFonts w:ascii="Segoe UI" w:eastAsia="Times New Roman" w:hAnsi="Segoe UI" w:cs="Segoe UI"/>
              <w:color w:val="0366D6"/>
              <w:sz w:val="24"/>
              <w:szCs w:val="24"/>
              <w:u w:val="single"/>
            </w:rPr>
          </w:rPrChange>
        </w:rPr>
        <w:fldChar w:fldCharType="begin"/>
      </w:r>
      <w:r w:rsidR="00EC0760" w:rsidRPr="00EC0760">
        <w:rPr>
          <w:rFonts w:eastAsia="Times New Roman" w:cstheme="minorHAnsi"/>
          <w:color w:val="0366D6"/>
          <w:u w:val="single"/>
          <w:rPrChange w:id="210" w:author="Madhuri K S" w:date="2020-05-22T16:31:00Z">
            <w:rPr>
              <w:rFonts w:ascii="Segoe UI" w:eastAsia="Times New Roman" w:hAnsi="Segoe UI" w:cs="Segoe UI"/>
              <w:color w:val="0366D6"/>
              <w:sz w:val="24"/>
              <w:szCs w:val="24"/>
              <w:u w:val="single"/>
            </w:rPr>
          </w:rPrChange>
        </w:rPr>
        <w:instrText xml:space="preserve"> HYPERLINK "https://kubernetes.io/docs/tutorials/clusters/apparmor/" </w:instrText>
      </w:r>
      <w:r w:rsidR="00EC0760" w:rsidRPr="00EC0760">
        <w:rPr>
          <w:rFonts w:eastAsia="Times New Roman" w:cstheme="minorHAnsi"/>
          <w:color w:val="0366D6"/>
          <w:u w:val="single"/>
          <w:rPrChange w:id="211" w:author="Madhuri K S" w:date="2020-05-22T16:31:00Z">
            <w:rPr>
              <w:rFonts w:ascii="Segoe UI" w:eastAsia="Times New Roman" w:hAnsi="Segoe UI" w:cs="Segoe UI"/>
              <w:color w:val="0366D6"/>
              <w:sz w:val="24"/>
              <w:szCs w:val="24"/>
              <w:u w:val="single"/>
            </w:rPr>
          </w:rPrChange>
        </w:rPr>
        <w:fldChar w:fldCharType="separate"/>
      </w:r>
      <w:r w:rsidRPr="00EC0760">
        <w:rPr>
          <w:rFonts w:eastAsia="Times New Roman" w:cstheme="minorHAnsi"/>
          <w:color w:val="0366D6"/>
          <w:u w:val="single"/>
          <w:rPrChange w:id="212" w:author="Madhuri K S" w:date="2020-05-22T16:31:00Z">
            <w:rPr>
              <w:rFonts w:ascii="Segoe UI" w:eastAsia="Times New Roman" w:hAnsi="Segoe UI" w:cs="Segoe UI"/>
              <w:color w:val="0366D6"/>
              <w:sz w:val="24"/>
              <w:szCs w:val="24"/>
              <w:u w:val="single"/>
            </w:rPr>
          </w:rPrChange>
        </w:rPr>
        <w:t>AppArmor</w:t>
      </w:r>
      <w:proofErr w:type="spellEnd"/>
      <w:r w:rsidR="00EC0760" w:rsidRPr="00EC0760">
        <w:rPr>
          <w:rFonts w:eastAsia="Times New Roman" w:cstheme="minorHAnsi"/>
          <w:color w:val="0366D6"/>
          <w:u w:val="single"/>
          <w:rPrChange w:id="213" w:author="Madhuri K S" w:date="2020-05-22T16:31:00Z">
            <w:rPr>
              <w:rFonts w:ascii="Segoe UI" w:eastAsia="Times New Roman" w:hAnsi="Segoe UI" w:cs="Segoe UI"/>
              <w:color w:val="0366D6"/>
              <w:sz w:val="24"/>
              <w:szCs w:val="24"/>
              <w:u w:val="single"/>
            </w:rPr>
          </w:rPrChange>
        </w:rPr>
        <w:fldChar w:fldCharType="end"/>
      </w:r>
      <w:r w:rsidRPr="00EC0760">
        <w:rPr>
          <w:rFonts w:eastAsia="Times New Roman" w:cstheme="minorHAnsi"/>
          <w:color w:val="24292E"/>
          <w:rPrChange w:id="214" w:author="Madhuri K S" w:date="2020-05-22T16:31:00Z">
            <w:rPr>
              <w:rFonts w:ascii="Segoe UI" w:eastAsia="Times New Roman" w:hAnsi="Segoe UI" w:cs="Segoe UI"/>
              <w:color w:val="24292E"/>
              <w:sz w:val="24"/>
              <w:szCs w:val="24"/>
            </w:rPr>
          </w:rPrChange>
        </w:rPr>
        <w:t xml:space="preserve"> Linux kernel security module. </w:t>
      </w:r>
      <w:proofErr w:type="spellStart"/>
      <w:r w:rsidRPr="00EC0760">
        <w:rPr>
          <w:rFonts w:eastAsia="Times New Roman" w:cstheme="minorHAnsi"/>
          <w:color w:val="24292E"/>
          <w:rPrChange w:id="215" w:author="Madhuri K S" w:date="2020-05-22T16:31:00Z">
            <w:rPr>
              <w:rFonts w:ascii="Segoe UI" w:eastAsia="Times New Roman" w:hAnsi="Segoe UI" w:cs="Segoe UI"/>
              <w:color w:val="24292E"/>
              <w:sz w:val="24"/>
              <w:szCs w:val="24"/>
            </w:rPr>
          </w:rPrChange>
        </w:rPr>
        <w:t>AppArmor</w:t>
      </w:r>
      <w:proofErr w:type="spellEnd"/>
      <w:r w:rsidRPr="00EC0760">
        <w:rPr>
          <w:rFonts w:eastAsia="Times New Roman" w:cstheme="minorHAnsi"/>
          <w:color w:val="24292E"/>
          <w:rPrChange w:id="216" w:author="Madhuri K S" w:date="2020-05-22T16:31:00Z">
            <w:rPr>
              <w:rFonts w:ascii="Segoe UI" w:eastAsia="Times New Roman" w:hAnsi="Segoe UI" w:cs="Segoe UI"/>
              <w:color w:val="24292E"/>
              <w:sz w:val="24"/>
              <w:szCs w:val="24"/>
            </w:rPr>
          </w:rPrChange>
        </w:rPr>
        <w:t xml:space="preserve"> is available as part of the underlying AKS node OS, and is enabled by default. You </w:t>
      </w:r>
      <w:ins w:id="217" w:author="Madhuri K S" w:date="2020-05-22T16:31:00Z">
        <w:r w:rsidR="00EC0760">
          <w:rPr>
            <w:rFonts w:eastAsia="Times New Roman" w:cstheme="minorHAnsi"/>
            <w:color w:val="24292E"/>
          </w:rPr>
          <w:t xml:space="preserve">can </w:t>
        </w:r>
      </w:ins>
      <w:r w:rsidRPr="00EC0760">
        <w:rPr>
          <w:rFonts w:eastAsia="Times New Roman" w:cstheme="minorHAnsi"/>
          <w:color w:val="24292E"/>
          <w:rPrChange w:id="218" w:author="Madhuri K S" w:date="2020-05-22T16:31:00Z">
            <w:rPr>
              <w:rFonts w:ascii="Segoe UI" w:eastAsia="Times New Roman" w:hAnsi="Segoe UI" w:cs="Segoe UI"/>
              <w:color w:val="24292E"/>
              <w:sz w:val="24"/>
              <w:szCs w:val="24"/>
            </w:rPr>
          </w:rPrChange>
        </w:rPr>
        <w:t xml:space="preserve">create </w:t>
      </w:r>
      <w:proofErr w:type="spellStart"/>
      <w:r w:rsidRPr="00EC0760">
        <w:rPr>
          <w:rFonts w:eastAsia="Times New Roman" w:cstheme="minorHAnsi"/>
          <w:color w:val="24292E"/>
          <w:rPrChange w:id="219" w:author="Madhuri K S" w:date="2020-05-22T16:31:00Z">
            <w:rPr>
              <w:rFonts w:ascii="Segoe UI" w:eastAsia="Times New Roman" w:hAnsi="Segoe UI" w:cs="Segoe UI"/>
              <w:color w:val="24292E"/>
              <w:sz w:val="24"/>
              <w:szCs w:val="24"/>
            </w:rPr>
          </w:rPrChange>
        </w:rPr>
        <w:t>AppArmor</w:t>
      </w:r>
      <w:proofErr w:type="spellEnd"/>
      <w:r w:rsidRPr="00EC0760">
        <w:rPr>
          <w:rFonts w:eastAsia="Times New Roman" w:cstheme="minorHAnsi"/>
          <w:color w:val="24292E"/>
          <w:rPrChange w:id="220" w:author="Madhuri K S" w:date="2020-05-22T16:31:00Z">
            <w:rPr>
              <w:rFonts w:ascii="Segoe UI" w:eastAsia="Times New Roman" w:hAnsi="Segoe UI" w:cs="Segoe UI"/>
              <w:color w:val="24292E"/>
              <w:sz w:val="24"/>
              <w:szCs w:val="24"/>
            </w:rPr>
          </w:rPrChange>
        </w:rPr>
        <w:t xml:space="preserve"> profiles that restrict actions such as read, write, or execute, or system functions such as mounting filesystems. Default </w:t>
      </w:r>
      <w:proofErr w:type="spellStart"/>
      <w:r w:rsidRPr="00EC0760">
        <w:rPr>
          <w:rFonts w:eastAsia="Times New Roman" w:cstheme="minorHAnsi"/>
          <w:color w:val="24292E"/>
          <w:rPrChange w:id="221" w:author="Madhuri K S" w:date="2020-05-22T16:31:00Z">
            <w:rPr>
              <w:rFonts w:ascii="Segoe UI" w:eastAsia="Times New Roman" w:hAnsi="Segoe UI" w:cs="Segoe UI"/>
              <w:color w:val="24292E"/>
              <w:sz w:val="24"/>
              <w:szCs w:val="24"/>
            </w:rPr>
          </w:rPrChange>
        </w:rPr>
        <w:t>AppArmor</w:t>
      </w:r>
      <w:proofErr w:type="spellEnd"/>
      <w:r w:rsidRPr="00EC0760">
        <w:rPr>
          <w:rFonts w:eastAsia="Times New Roman" w:cstheme="minorHAnsi"/>
          <w:color w:val="24292E"/>
          <w:rPrChange w:id="222" w:author="Madhuri K S" w:date="2020-05-22T16:31:00Z">
            <w:rPr>
              <w:rFonts w:ascii="Segoe UI" w:eastAsia="Times New Roman" w:hAnsi="Segoe UI" w:cs="Segoe UI"/>
              <w:color w:val="24292E"/>
              <w:sz w:val="24"/>
              <w:szCs w:val="24"/>
            </w:rPr>
          </w:rPrChange>
        </w:rPr>
        <w:t xml:space="preserve"> profiles restrict access to various </w:t>
      </w:r>
      <w:r w:rsidRPr="00EC0760">
        <w:rPr>
          <w:rFonts w:eastAsia="Times New Roman" w:cstheme="minorHAnsi"/>
          <w:color w:val="24292E"/>
          <w:rPrChange w:id="223" w:author="Madhuri K S" w:date="2020-05-22T16:31:00Z">
            <w:rPr>
              <w:rFonts w:ascii="Consolas" w:eastAsia="Times New Roman" w:hAnsi="Consolas" w:cs="Courier New"/>
              <w:color w:val="24292E"/>
              <w:sz w:val="20"/>
              <w:szCs w:val="20"/>
            </w:rPr>
          </w:rPrChange>
        </w:rPr>
        <w:t>/proc</w:t>
      </w:r>
      <w:r w:rsidRPr="00EC0760">
        <w:rPr>
          <w:rFonts w:eastAsia="Times New Roman" w:cstheme="minorHAnsi"/>
          <w:color w:val="24292E"/>
          <w:rPrChange w:id="224" w:author="Madhuri K S" w:date="2020-05-22T16:31:00Z">
            <w:rPr>
              <w:rFonts w:ascii="Segoe UI" w:eastAsia="Times New Roman" w:hAnsi="Segoe UI" w:cs="Segoe UI"/>
              <w:color w:val="24292E"/>
              <w:sz w:val="24"/>
              <w:szCs w:val="24"/>
            </w:rPr>
          </w:rPrChange>
        </w:rPr>
        <w:t xml:space="preserve"> and /sys locations, and provide a means to logically isolate containers from the underlying node. </w:t>
      </w:r>
      <w:proofErr w:type="spellStart"/>
      <w:r w:rsidRPr="00EC0760">
        <w:rPr>
          <w:rFonts w:eastAsia="Times New Roman" w:cstheme="minorHAnsi"/>
          <w:color w:val="24292E"/>
          <w:rPrChange w:id="225" w:author="Madhuri K S" w:date="2020-05-22T16:31:00Z">
            <w:rPr>
              <w:rFonts w:ascii="Segoe UI" w:eastAsia="Times New Roman" w:hAnsi="Segoe UI" w:cs="Segoe UI"/>
              <w:color w:val="24292E"/>
              <w:sz w:val="24"/>
              <w:szCs w:val="24"/>
            </w:rPr>
          </w:rPrChange>
        </w:rPr>
        <w:t>AppArmor</w:t>
      </w:r>
      <w:proofErr w:type="spellEnd"/>
      <w:r w:rsidRPr="00EC0760">
        <w:rPr>
          <w:rFonts w:eastAsia="Times New Roman" w:cstheme="minorHAnsi"/>
          <w:color w:val="24292E"/>
          <w:rPrChange w:id="226" w:author="Madhuri K S" w:date="2020-05-22T16:31:00Z">
            <w:rPr>
              <w:rFonts w:ascii="Segoe UI" w:eastAsia="Times New Roman" w:hAnsi="Segoe UI" w:cs="Segoe UI"/>
              <w:color w:val="24292E"/>
              <w:sz w:val="24"/>
              <w:szCs w:val="24"/>
            </w:rPr>
          </w:rPrChange>
        </w:rPr>
        <w:t xml:space="preserve"> works for any application that runs on Linux, not just Kubernetes pods.</w:t>
      </w:r>
    </w:p>
    <w:p w14:paraId="65734BC0" w14:textId="35BF7442" w:rsidR="00214F9F" w:rsidRPr="00214F9F" w:rsidRDefault="00214F9F">
      <w:pPr>
        <w:shd w:val="clear" w:color="auto" w:fill="FFFFFF"/>
        <w:spacing w:after="240" w:line="240" w:lineRule="auto"/>
        <w:rPr>
          <w:rFonts w:ascii="Segoe UI" w:eastAsia="Times New Roman" w:hAnsi="Segoe UI" w:cs="Segoe UI"/>
          <w:color w:val="24292E"/>
          <w:sz w:val="24"/>
          <w:szCs w:val="24"/>
        </w:rPr>
      </w:pPr>
      <w:r w:rsidRPr="00214F9F">
        <w:rPr>
          <w:rFonts w:ascii="Segoe UI" w:eastAsia="Times New Roman" w:hAnsi="Segoe UI" w:cs="Segoe UI"/>
          <w:noProof/>
          <w:color w:val="0366D6"/>
          <w:sz w:val="24"/>
          <w:szCs w:val="24"/>
          <w:lang w:val="en-IN" w:eastAsia="en-IN"/>
        </w:rPr>
        <w:drawing>
          <wp:inline distT="0" distB="0" distL="0" distR="0" wp14:anchorId="28835791" wp14:editId="2C54369A">
            <wp:extent cx="5768340" cy="2369820"/>
            <wp:effectExtent l="0" t="0" r="3810" b="0"/>
            <wp:docPr id="2" name="Picture 2" descr="AppArmor profiles in use in an AKS cluster to limit container action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Armor profiles in use in an AKS cluster to limit container action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8340" cy="2369820"/>
                    </a:xfrm>
                    <a:prstGeom prst="rect">
                      <a:avLst/>
                    </a:prstGeom>
                    <a:noFill/>
                    <a:ln>
                      <a:noFill/>
                    </a:ln>
                  </pic:spPr>
                </pic:pic>
              </a:graphicData>
            </a:graphic>
          </wp:inline>
        </w:drawing>
      </w:r>
    </w:p>
    <w:p w14:paraId="132DF7EB" w14:textId="77777777" w:rsidR="00214F9F" w:rsidRPr="00EC0760" w:rsidRDefault="00214F9F">
      <w:pPr>
        <w:shd w:val="clear" w:color="auto" w:fill="FFFFFF"/>
        <w:spacing w:after="240" w:line="240" w:lineRule="auto"/>
        <w:rPr>
          <w:rFonts w:eastAsia="Times New Roman" w:cstheme="minorHAnsi"/>
          <w:color w:val="24292E"/>
          <w:rPrChange w:id="227" w:author="Madhuri K S" w:date="2020-05-22T16:32:00Z">
            <w:rPr>
              <w:rFonts w:ascii="Segoe UI" w:eastAsia="Times New Roman" w:hAnsi="Segoe UI" w:cs="Segoe UI"/>
              <w:color w:val="24292E"/>
              <w:sz w:val="24"/>
              <w:szCs w:val="24"/>
            </w:rPr>
          </w:rPrChange>
        </w:rPr>
      </w:pPr>
      <w:r w:rsidRPr="00EC0760">
        <w:rPr>
          <w:rFonts w:eastAsia="Times New Roman" w:cstheme="minorHAnsi"/>
          <w:color w:val="24292E"/>
          <w:rPrChange w:id="228" w:author="Madhuri K S" w:date="2020-05-22T16:32:00Z">
            <w:rPr>
              <w:rFonts w:ascii="Segoe UI" w:eastAsia="Times New Roman" w:hAnsi="Segoe UI" w:cs="Segoe UI"/>
              <w:color w:val="24292E"/>
              <w:sz w:val="24"/>
              <w:szCs w:val="24"/>
            </w:rPr>
          </w:rPrChange>
        </w:rPr>
        <w:t xml:space="preserve">To see </w:t>
      </w:r>
      <w:proofErr w:type="spellStart"/>
      <w:r w:rsidRPr="00EC0760">
        <w:rPr>
          <w:rFonts w:eastAsia="Times New Roman" w:cstheme="minorHAnsi"/>
          <w:color w:val="24292E"/>
          <w:rPrChange w:id="229" w:author="Madhuri K S" w:date="2020-05-22T16:32:00Z">
            <w:rPr>
              <w:rFonts w:ascii="Segoe UI" w:eastAsia="Times New Roman" w:hAnsi="Segoe UI" w:cs="Segoe UI"/>
              <w:color w:val="24292E"/>
              <w:sz w:val="24"/>
              <w:szCs w:val="24"/>
            </w:rPr>
          </w:rPrChange>
        </w:rPr>
        <w:t>AppArmor</w:t>
      </w:r>
      <w:proofErr w:type="spellEnd"/>
      <w:r w:rsidRPr="00EC0760">
        <w:rPr>
          <w:rFonts w:eastAsia="Times New Roman" w:cstheme="minorHAnsi"/>
          <w:color w:val="24292E"/>
          <w:rPrChange w:id="230" w:author="Madhuri K S" w:date="2020-05-22T16:32:00Z">
            <w:rPr>
              <w:rFonts w:ascii="Segoe UI" w:eastAsia="Times New Roman" w:hAnsi="Segoe UI" w:cs="Segoe UI"/>
              <w:color w:val="24292E"/>
              <w:sz w:val="24"/>
              <w:szCs w:val="24"/>
            </w:rPr>
          </w:rPrChange>
        </w:rPr>
        <w:t xml:space="preserve"> in action, the following example creates a profile that prevents writing to files. </w:t>
      </w:r>
      <w:r w:rsidR="00EC0760" w:rsidRPr="00EC0760">
        <w:rPr>
          <w:rFonts w:eastAsia="Times New Roman" w:cstheme="minorHAnsi"/>
          <w:color w:val="0366D6"/>
          <w:u w:val="single"/>
          <w:rPrChange w:id="231" w:author="Madhuri K S" w:date="2020-05-22T16:32:00Z">
            <w:rPr>
              <w:rFonts w:ascii="Segoe UI" w:eastAsia="Times New Roman" w:hAnsi="Segoe UI" w:cs="Segoe UI"/>
              <w:color w:val="0366D6"/>
              <w:sz w:val="24"/>
              <w:szCs w:val="24"/>
              <w:u w:val="single"/>
            </w:rPr>
          </w:rPrChange>
        </w:rPr>
        <w:fldChar w:fldCharType="begin"/>
      </w:r>
      <w:r w:rsidR="00EC0760" w:rsidRPr="00EC0760">
        <w:rPr>
          <w:rFonts w:eastAsia="Times New Roman" w:cstheme="minorHAnsi"/>
          <w:color w:val="0366D6"/>
          <w:u w:val="single"/>
          <w:rPrChange w:id="232" w:author="Madhuri K S" w:date="2020-05-22T16:32:00Z">
            <w:rPr>
              <w:rFonts w:ascii="Segoe UI" w:eastAsia="Times New Roman" w:hAnsi="Segoe UI" w:cs="Segoe UI"/>
              <w:color w:val="0366D6"/>
              <w:sz w:val="24"/>
              <w:szCs w:val="24"/>
              <w:u w:val="single"/>
            </w:rPr>
          </w:rPrChange>
        </w:rPr>
        <w:instrText xml:space="preserve"> HYPERLINK "https://github.com/MicrosoftDocs/azure-docs/blob/master/articles/aks/ssh.md" </w:instrText>
      </w:r>
      <w:r w:rsidR="00EC0760" w:rsidRPr="00EC0760">
        <w:rPr>
          <w:rFonts w:eastAsia="Times New Roman" w:cstheme="minorHAnsi"/>
          <w:color w:val="0366D6"/>
          <w:u w:val="single"/>
          <w:rPrChange w:id="233" w:author="Madhuri K S" w:date="2020-05-22T16:32:00Z">
            <w:rPr>
              <w:rFonts w:ascii="Segoe UI" w:eastAsia="Times New Roman" w:hAnsi="Segoe UI" w:cs="Segoe UI"/>
              <w:color w:val="0366D6"/>
              <w:sz w:val="24"/>
              <w:szCs w:val="24"/>
              <w:u w:val="single"/>
            </w:rPr>
          </w:rPrChange>
        </w:rPr>
        <w:fldChar w:fldCharType="separate"/>
      </w:r>
      <w:r w:rsidRPr="00EC0760">
        <w:rPr>
          <w:rFonts w:eastAsia="Times New Roman" w:cstheme="minorHAnsi"/>
          <w:color w:val="0366D6"/>
          <w:u w:val="single"/>
          <w:rPrChange w:id="234" w:author="Madhuri K S" w:date="2020-05-22T16:32:00Z">
            <w:rPr>
              <w:rFonts w:ascii="Segoe UI" w:eastAsia="Times New Roman" w:hAnsi="Segoe UI" w:cs="Segoe UI"/>
              <w:color w:val="0366D6"/>
              <w:sz w:val="24"/>
              <w:szCs w:val="24"/>
              <w:u w:val="single"/>
            </w:rPr>
          </w:rPrChange>
        </w:rPr>
        <w:t>SSH</w:t>
      </w:r>
      <w:r w:rsidR="00EC0760" w:rsidRPr="00EC0760">
        <w:rPr>
          <w:rFonts w:eastAsia="Times New Roman" w:cstheme="minorHAnsi"/>
          <w:color w:val="0366D6"/>
          <w:u w:val="single"/>
          <w:rPrChange w:id="235" w:author="Madhuri K S" w:date="2020-05-22T16:32:00Z">
            <w:rPr>
              <w:rFonts w:ascii="Segoe UI" w:eastAsia="Times New Roman" w:hAnsi="Segoe UI" w:cs="Segoe UI"/>
              <w:color w:val="0366D6"/>
              <w:sz w:val="24"/>
              <w:szCs w:val="24"/>
              <w:u w:val="single"/>
            </w:rPr>
          </w:rPrChange>
        </w:rPr>
        <w:fldChar w:fldCharType="end"/>
      </w:r>
      <w:r w:rsidRPr="00EC0760">
        <w:rPr>
          <w:rFonts w:eastAsia="Times New Roman" w:cstheme="minorHAnsi"/>
          <w:color w:val="24292E"/>
          <w:rPrChange w:id="236" w:author="Madhuri K S" w:date="2020-05-22T16:32:00Z">
            <w:rPr>
              <w:rFonts w:ascii="Segoe UI" w:eastAsia="Times New Roman" w:hAnsi="Segoe UI" w:cs="Segoe UI"/>
              <w:color w:val="24292E"/>
              <w:sz w:val="24"/>
              <w:szCs w:val="24"/>
            </w:rPr>
          </w:rPrChange>
        </w:rPr>
        <w:t> to an AKS node, then create a file named </w:t>
      </w:r>
      <w:r w:rsidRPr="00EC0760">
        <w:rPr>
          <w:rFonts w:eastAsia="Times New Roman" w:cstheme="minorHAnsi"/>
          <w:i/>
          <w:iCs/>
          <w:color w:val="24292E"/>
          <w:rPrChange w:id="237" w:author="Madhuri K S" w:date="2020-05-22T16:32:00Z">
            <w:rPr>
              <w:rFonts w:ascii="Segoe UI" w:eastAsia="Times New Roman" w:hAnsi="Segoe UI" w:cs="Segoe UI"/>
              <w:i/>
              <w:iCs/>
              <w:color w:val="24292E"/>
              <w:sz w:val="24"/>
              <w:szCs w:val="24"/>
            </w:rPr>
          </w:rPrChange>
        </w:rPr>
        <w:t>deny-</w:t>
      </w:r>
      <w:proofErr w:type="spellStart"/>
      <w:r w:rsidRPr="00EC0760">
        <w:rPr>
          <w:rFonts w:eastAsia="Times New Roman" w:cstheme="minorHAnsi"/>
          <w:i/>
          <w:iCs/>
          <w:color w:val="24292E"/>
          <w:rPrChange w:id="238" w:author="Madhuri K S" w:date="2020-05-22T16:32:00Z">
            <w:rPr>
              <w:rFonts w:ascii="Segoe UI" w:eastAsia="Times New Roman" w:hAnsi="Segoe UI" w:cs="Segoe UI"/>
              <w:i/>
              <w:iCs/>
              <w:color w:val="24292E"/>
              <w:sz w:val="24"/>
              <w:szCs w:val="24"/>
            </w:rPr>
          </w:rPrChange>
        </w:rPr>
        <w:t>write.profile</w:t>
      </w:r>
      <w:proofErr w:type="spellEnd"/>
      <w:r w:rsidRPr="00EC0760">
        <w:rPr>
          <w:rFonts w:eastAsia="Times New Roman" w:cstheme="minorHAnsi"/>
          <w:color w:val="24292E"/>
          <w:rPrChange w:id="239" w:author="Madhuri K S" w:date="2020-05-22T16:32:00Z">
            <w:rPr>
              <w:rFonts w:ascii="Segoe UI" w:eastAsia="Times New Roman" w:hAnsi="Segoe UI" w:cs="Segoe UI"/>
              <w:color w:val="24292E"/>
              <w:sz w:val="24"/>
              <w:szCs w:val="24"/>
            </w:rPr>
          </w:rPrChange>
        </w:rPr>
        <w:t> and paste the following content:</w:t>
      </w:r>
    </w:p>
    <w:p w14:paraId="658CACD0"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#include &lt;</w:t>
      </w:r>
      <w:proofErr w:type="spellStart"/>
      <w:r w:rsidRPr="00214F9F">
        <w:rPr>
          <w:rFonts w:ascii="Consolas" w:eastAsia="Times New Roman" w:hAnsi="Consolas" w:cs="Courier New"/>
          <w:color w:val="24292E"/>
          <w:sz w:val="20"/>
          <w:szCs w:val="20"/>
          <w:bdr w:val="none" w:sz="0" w:space="0" w:color="auto" w:frame="1"/>
        </w:rPr>
        <w:t>tunables</w:t>
      </w:r>
      <w:proofErr w:type="spellEnd"/>
      <w:r w:rsidRPr="00214F9F">
        <w:rPr>
          <w:rFonts w:ascii="Consolas" w:eastAsia="Times New Roman" w:hAnsi="Consolas" w:cs="Courier New"/>
          <w:color w:val="24292E"/>
          <w:sz w:val="20"/>
          <w:szCs w:val="20"/>
          <w:bdr w:val="none" w:sz="0" w:space="0" w:color="auto" w:frame="1"/>
        </w:rPr>
        <w:t>/global&gt;</w:t>
      </w:r>
    </w:p>
    <w:p w14:paraId="60CE9B7A"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profile k8s-apparmor-example-deny-write flags=(</w:t>
      </w:r>
      <w:proofErr w:type="spellStart"/>
      <w:r w:rsidRPr="00214F9F">
        <w:rPr>
          <w:rFonts w:ascii="Consolas" w:eastAsia="Times New Roman" w:hAnsi="Consolas" w:cs="Courier New"/>
          <w:color w:val="24292E"/>
          <w:sz w:val="20"/>
          <w:szCs w:val="20"/>
          <w:bdr w:val="none" w:sz="0" w:space="0" w:color="auto" w:frame="1"/>
        </w:rPr>
        <w:t>attach_disconnected</w:t>
      </w:r>
      <w:proofErr w:type="spellEnd"/>
      <w:r w:rsidRPr="00214F9F">
        <w:rPr>
          <w:rFonts w:ascii="Consolas" w:eastAsia="Times New Roman" w:hAnsi="Consolas" w:cs="Courier New"/>
          <w:color w:val="24292E"/>
          <w:sz w:val="20"/>
          <w:szCs w:val="20"/>
          <w:bdr w:val="none" w:sz="0" w:space="0" w:color="auto" w:frame="1"/>
        </w:rPr>
        <w:t>) {</w:t>
      </w:r>
    </w:p>
    <w:p w14:paraId="712F7115"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 xml:space="preserve">  #include &lt;abstractions/base&gt;</w:t>
      </w:r>
    </w:p>
    <w:p w14:paraId="441223B2"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 xml:space="preserve">  </w:t>
      </w:r>
    </w:p>
    <w:p w14:paraId="06F04141"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 xml:space="preserve">  file,</w:t>
      </w:r>
    </w:p>
    <w:p w14:paraId="4A040912"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 xml:space="preserve">  # Deny all file writes.</w:t>
      </w:r>
    </w:p>
    <w:p w14:paraId="17DCC2B2"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 xml:space="preserve">  deny /** w,</w:t>
      </w:r>
    </w:p>
    <w:p w14:paraId="0B25E143"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w:t>
      </w:r>
    </w:p>
    <w:p w14:paraId="473F7C77" w14:textId="77777777" w:rsidR="00214F9F" w:rsidRPr="00EC0760" w:rsidRDefault="00214F9F">
      <w:pPr>
        <w:shd w:val="clear" w:color="auto" w:fill="FFFFFF"/>
        <w:spacing w:after="0" w:line="240" w:lineRule="auto"/>
        <w:rPr>
          <w:rFonts w:eastAsia="Times New Roman" w:cstheme="minorHAnsi"/>
          <w:color w:val="24292E"/>
          <w:rPrChange w:id="240" w:author="Madhuri K S" w:date="2020-05-22T16:32:00Z">
            <w:rPr>
              <w:rFonts w:ascii="Segoe UI" w:eastAsia="Times New Roman" w:hAnsi="Segoe UI" w:cs="Segoe UI"/>
              <w:color w:val="24292E"/>
              <w:sz w:val="24"/>
              <w:szCs w:val="24"/>
            </w:rPr>
          </w:rPrChange>
        </w:rPr>
      </w:pPr>
      <w:proofErr w:type="spellStart"/>
      <w:r w:rsidRPr="00EC0760">
        <w:rPr>
          <w:rFonts w:eastAsia="Times New Roman" w:cstheme="minorHAnsi"/>
          <w:color w:val="24292E"/>
          <w:rPrChange w:id="241" w:author="Madhuri K S" w:date="2020-05-22T16:32:00Z">
            <w:rPr>
              <w:rFonts w:ascii="Segoe UI" w:eastAsia="Times New Roman" w:hAnsi="Segoe UI" w:cs="Segoe UI"/>
              <w:color w:val="24292E"/>
              <w:sz w:val="24"/>
              <w:szCs w:val="24"/>
            </w:rPr>
          </w:rPrChange>
        </w:rPr>
        <w:t>AppArmor</w:t>
      </w:r>
      <w:proofErr w:type="spellEnd"/>
      <w:r w:rsidRPr="00EC0760">
        <w:rPr>
          <w:rFonts w:eastAsia="Times New Roman" w:cstheme="minorHAnsi"/>
          <w:color w:val="24292E"/>
          <w:rPrChange w:id="242" w:author="Madhuri K S" w:date="2020-05-22T16:32:00Z">
            <w:rPr>
              <w:rFonts w:ascii="Segoe UI" w:eastAsia="Times New Roman" w:hAnsi="Segoe UI" w:cs="Segoe UI"/>
              <w:color w:val="24292E"/>
              <w:sz w:val="24"/>
              <w:szCs w:val="24"/>
            </w:rPr>
          </w:rPrChange>
        </w:rPr>
        <w:t xml:space="preserve"> profiles are added using the </w:t>
      </w:r>
      <w:proofErr w:type="spellStart"/>
      <w:r w:rsidRPr="00EC0760">
        <w:rPr>
          <w:rFonts w:eastAsia="Times New Roman" w:cstheme="minorHAnsi"/>
          <w:color w:val="24292E"/>
          <w:rPrChange w:id="243" w:author="Madhuri K S" w:date="2020-05-22T16:32:00Z">
            <w:rPr>
              <w:rFonts w:ascii="Consolas" w:eastAsia="Times New Roman" w:hAnsi="Consolas" w:cs="Courier New"/>
              <w:color w:val="24292E"/>
              <w:sz w:val="20"/>
              <w:szCs w:val="20"/>
            </w:rPr>
          </w:rPrChange>
        </w:rPr>
        <w:t>apparmor_parser</w:t>
      </w:r>
      <w:proofErr w:type="spellEnd"/>
      <w:r w:rsidRPr="00EC0760">
        <w:rPr>
          <w:rFonts w:eastAsia="Times New Roman" w:cstheme="minorHAnsi"/>
          <w:color w:val="24292E"/>
          <w:rPrChange w:id="244" w:author="Madhuri K S" w:date="2020-05-22T16:32:00Z">
            <w:rPr>
              <w:rFonts w:ascii="Segoe UI" w:eastAsia="Times New Roman" w:hAnsi="Segoe UI" w:cs="Segoe UI"/>
              <w:color w:val="24292E"/>
              <w:sz w:val="24"/>
              <w:szCs w:val="24"/>
            </w:rPr>
          </w:rPrChange>
        </w:rPr>
        <w:t xml:space="preserve"> command. Add the profile to </w:t>
      </w:r>
      <w:proofErr w:type="spellStart"/>
      <w:r w:rsidRPr="00EC0760">
        <w:rPr>
          <w:rFonts w:eastAsia="Times New Roman" w:cstheme="minorHAnsi"/>
          <w:color w:val="24292E"/>
          <w:rPrChange w:id="245" w:author="Madhuri K S" w:date="2020-05-22T16:32:00Z">
            <w:rPr>
              <w:rFonts w:ascii="Segoe UI" w:eastAsia="Times New Roman" w:hAnsi="Segoe UI" w:cs="Segoe UI"/>
              <w:color w:val="24292E"/>
              <w:sz w:val="24"/>
              <w:szCs w:val="24"/>
            </w:rPr>
          </w:rPrChange>
        </w:rPr>
        <w:t>AppArmor</w:t>
      </w:r>
      <w:proofErr w:type="spellEnd"/>
      <w:r w:rsidRPr="00EC0760">
        <w:rPr>
          <w:rFonts w:eastAsia="Times New Roman" w:cstheme="minorHAnsi"/>
          <w:color w:val="24292E"/>
          <w:rPrChange w:id="246" w:author="Madhuri K S" w:date="2020-05-22T16:32:00Z">
            <w:rPr>
              <w:rFonts w:ascii="Segoe UI" w:eastAsia="Times New Roman" w:hAnsi="Segoe UI" w:cs="Segoe UI"/>
              <w:color w:val="24292E"/>
              <w:sz w:val="24"/>
              <w:szCs w:val="24"/>
            </w:rPr>
          </w:rPrChange>
        </w:rPr>
        <w:t xml:space="preserve"> and specify the name of the profile created in the previous step:</w:t>
      </w:r>
    </w:p>
    <w:p w14:paraId="6996B2C0"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214F9F">
        <w:rPr>
          <w:rFonts w:ascii="Consolas" w:eastAsia="Times New Roman" w:hAnsi="Consolas" w:cs="Courier New"/>
          <w:color w:val="005CC5"/>
          <w:sz w:val="20"/>
          <w:szCs w:val="20"/>
        </w:rPr>
        <w:t>sudo</w:t>
      </w:r>
      <w:proofErr w:type="spellEnd"/>
      <w:r w:rsidRPr="00214F9F">
        <w:rPr>
          <w:rFonts w:ascii="Consolas" w:eastAsia="Times New Roman" w:hAnsi="Consolas" w:cs="Courier New"/>
          <w:color w:val="005CC5"/>
          <w:sz w:val="20"/>
          <w:szCs w:val="20"/>
        </w:rPr>
        <w:t xml:space="preserve"> </w:t>
      </w:r>
      <w:proofErr w:type="spellStart"/>
      <w:r w:rsidRPr="00214F9F">
        <w:rPr>
          <w:rFonts w:ascii="Consolas" w:eastAsia="Times New Roman" w:hAnsi="Consolas" w:cs="Courier New"/>
          <w:color w:val="005CC5"/>
          <w:sz w:val="20"/>
          <w:szCs w:val="20"/>
        </w:rPr>
        <w:t>apparmor_parser</w:t>
      </w:r>
      <w:proofErr w:type="spellEnd"/>
      <w:r w:rsidRPr="00214F9F">
        <w:rPr>
          <w:rFonts w:ascii="Consolas" w:eastAsia="Times New Roman" w:hAnsi="Consolas" w:cs="Courier New"/>
          <w:color w:val="005CC5"/>
          <w:sz w:val="20"/>
          <w:szCs w:val="20"/>
        </w:rPr>
        <w:t xml:space="preserve"> deny-</w:t>
      </w:r>
      <w:proofErr w:type="spellStart"/>
      <w:r w:rsidRPr="00214F9F">
        <w:rPr>
          <w:rFonts w:ascii="Consolas" w:eastAsia="Times New Roman" w:hAnsi="Consolas" w:cs="Courier New"/>
          <w:color w:val="005CC5"/>
          <w:sz w:val="20"/>
          <w:szCs w:val="20"/>
        </w:rPr>
        <w:t>write.profile</w:t>
      </w:r>
      <w:proofErr w:type="spellEnd"/>
    </w:p>
    <w:p w14:paraId="55546191" w14:textId="6F2D9618" w:rsidR="00214F9F" w:rsidRPr="00EC0760" w:rsidRDefault="00214F9F">
      <w:pPr>
        <w:shd w:val="clear" w:color="auto" w:fill="FFFFFF"/>
        <w:spacing w:after="240" w:line="240" w:lineRule="auto"/>
        <w:rPr>
          <w:rFonts w:eastAsia="Times New Roman" w:cstheme="minorHAnsi"/>
          <w:color w:val="24292E"/>
          <w:rPrChange w:id="247" w:author="Madhuri K S" w:date="2020-05-22T16:32:00Z">
            <w:rPr>
              <w:rFonts w:ascii="Segoe UI" w:eastAsia="Times New Roman" w:hAnsi="Segoe UI" w:cs="Segoe UI"/>
              <w:color w:val="24292E"/>
              <w:sz w:val="24"/>
              <w:szCs w:val="24"/>
            </w:rPr>
          </w:rPrChange>
        </w:rPr>
      </w:pPr>
      <w:r w:rsidRPr="00EC0760">
        <w:rPr>
          <w:rFonts w:eastAsia="Times New Roman" w:cstheme="minorHAnsi"/>
          <w:color w:val="24292E"/>
          <w:rPrChange w:id="248" w:author="Madhuri K S" w:date="2020-05-22T16:32:00Z">
            <w:rPr>
              <w:rFonts w:ascii="Segoe UI" w:eastAsia="Times New Roman" w:hAnsi="Segoe UI" w:cs="Segoe UI"/>
              <w:color w:val="24292E"/>
              <w:sz w:val="24"/>
              <w:szCs w:val="24"/>
            </w:rPr>
          </w:rPrChange>
        </w:rPr>
        <w:t xml:space="preserve">There's no output returned if the profile is correctly parsed and applied to </w:t>
      </w:r>
      <w:proofErr w:type="spellStart"/>
      <w:r w:rsidRPr="00EC0760">
        <w:rPr>
          <w:rFonts w:eastAsia="Times New Roman" w:cstheme="minorHAnsi"/>
          <w:color w:val="24292E"/>
          <w:rPrChange w:id="249" w:author="Madhuri K S" w:date="2020-05-22T16:32:00Z">
            <w:rPr>
              <w:rFonts w:ascii="Segoe UI" w:eastAsia="Times New Roman" w:hAnsi="Segoe UI" w:cs="Segoe UI"/>
              <w:color w:val="24292E"/>
              <w:sz w:val="24"/>
              <w:szCs w:val="24"/>
            </w:rPr>
          </w:rPrChange>
        </w:rPr>
        <w:t>AppArmor</w:t>
      </w:r>
      <w:proofErr w:type="spellEnd"/>
      <w:r w:rsidRPr="00EC0760">
        <w:rPr>
          <w:rFonts w:eastAsia="Times New Roman" w:cstheme="minorHAnsi"/>
          <w:color w:val="24292E"/>
          <w:rPrChange w:id="250" w:author="Madhuri K S" w:date="2020-05-22T16:32:00Z">
            <w:rPr>
              <w:rFonts w:ascii="Segoe UI" w:eastAsia="Times New Roman" w:hAnsi="Segoe UI" w:cs="Segoe UI"/>
              <w:color w:val="24292E"/>
              <w:sz w:val="24"/>
              <w:szCs w:val="24"/>
            </w:rPr>
          </w:rPrChange>
        </w:rPr>
        <w:t>. You</w:t>
      </w:r>
      <w:ins w:id="251" w:author="Madhuri K S" w:date="2020-05-22T16:32:00Z">
        <w:r w:rsidR="00EC0760">
          <w:rPr>
            <w:rFonts w:eastAsia="Times New Roman" w:cstheme="minorHAnsi"/>
            <w:color w:val="24292E"/>
          </w:rPr>
          <w:t xml:space="preserve"> are</w:t>
        </w:r>
      </w:ins>
      <w:del w:id="252" w:author="Madhuri K S" w:date="2020-05-22T16:32:00Z">
        <w:r w:rsidRPr="00EC0760" w:rsidDel="00EC0760">
          <w:rPr>
            <w:rFonts w:eastAsia="Times New Roman" w:cstheme="minorHAnsi"/>
            <w:color w:val="24292E"/>
            <w:rPrChange w:id="253" w:author="Madhuri K S" w:date="2020-05-22T16:32:00Z">
              <w:rPr>
                <w:rFonts w:ascii="Segoe UI" w:eastAsia="Times New Roman" w:hAnsi="Segoe UI" w:cs="Segoe UI"/>
                <w:color w:val="24292E"/>
                <w:sz w:val="24"/>
                <w:szCs w:val="24"/>
              </w:rPr>
            </w:rPrChange>
          </w:rPr>
          <w:delText>'re</w:delText>
        </w:r>
      </w:del>
      <w:r w:rsidRPr="00EC0760">
        <w:rPr>
          <w:rFonts w:eastAsia="Times New Roman" w:cstheme="minorHAnsi"/>
          <w:color w:val="24292E"/>
          <w:rPrChange w:id="254" w:author="Madhuri K S" w:date="2020-05-22T16:32:00Z">
            <w:rPr>
              <w:rFonts w:ascii="Segoe UI" w:eastAsia="Times New Roman" w:hAnsi="Segoe UI" w:cs="Segoe UI"/>
              <w:color w:val="24292E"/>
              <w:sz w:val="24"/>
              <w:szCs w:val="24"/>
            </w:rPr>
          </w:rPrChange>
        </w:rPr>
        <w:t xml:space="preserve"> returned to the command prompt.</w:t>
      </w:r>
    </w:p>
    <w:p w14:paraId="212FCE25" w14:textId="01CD5487" w:rsidR="00214F9F" w:rsidRPr="00EC0760" w:rsidRDefault="00214F9F">
      <w:pPr>
        <w:shd w:val="clear" w:color="auto" w:fill="FFFFFF"/>
        <w:spacing w:after="0" w:line="240" w:lineRule="auto"/>
        <w:rPr>
          <w:rFonts w:eastAsia="Times New Roman" w:cstheme="minorHAnsi"/>
          <w:color w:val="24292E"/>
          <w:rPrChange w:id="255" w:author="Madhuri K S" w:date="2020-05-22T16:33:00Z">
            <w:rPr>
              <w:rFonts w:ascii="Segoe UI" w:eastAsia="Times New Roman" w:hAnsi="Segoe UI" w:cs="Segoe UI"/>
              <w:color w:val="24292E"/>
              <w:sz w:val="24"/>
              <w:szCs w:val="24"/>
            </w:rPr>
          </w:rPrChange>
        </w:rPr>
      </w:pPr>
      <w:r w:rsidRPr="00EC0760">
        <w:rPr>
          <w:rFonts w:eastAsia="Times New Roman" w:cstheme="minorHAnsi"/>
          <w:color w:val="24292E"/>
          <w:rPrChange w:id="256" w:author="Madhuri K S" w:date="2020-05-22T16:33:00Z">
            <w:rPr>
              <w:rFonts w:ascii="Segoe UI" w:eastAsia="Times New Roman" w:hAnsi="Segoe UI" w:cs="Segoe UI"/>
              <w:color w:val="24292E"/>
              <w:sz w:val="24"/>
              <w:szCs w:val="24"/>
            </w:rPr>
          </w:rPrChange>
        </w:rPr>
        <w:t>From your local machine, now create a pod manifest named </w:t>
      </w:r>
      <w:proofErr w:type="spellStart"/>
      <w:r w:rsidRPr="00EC0760">
        <w:rPr>
          <w:rFonts w:eastAsia="Times New Roman" w:cstheme="minorHAnsi"/>
          <w:i/>
          <w:iCs/>
          <w:color w:val="24292E"/>
          <w:rPrChange w:id="257" w:author="Madhuri K S" w:date="2020-05-22T16:33:00Z">
            <w:rPr>
              <w:rFonts w:ascii="Segoe UI" w:eastAsia="Times New Roman" w:hAnsi="Segoe UI" w:cs="Segoe UI"/>
              <w:i/>
              <w:iCs/>
              <w:color w:val="24292E"/>
              <w:sz w:val="24"/>
              <w:szCs w:val="24"/>
            </w:rPr>
          </w:rPrChange>
        </w:rPr>
        <w:t>aks-apparmor.yaml</w:t>
      </w:r>
      <w:proofErr w:type="spellEnd"/>
      <w:r w:rsidRPr="00EC0760">
        <w:rPr>
          <w:rFonts w:eastAsia="Times New Roman" w:cstheme="minorHAnsi"/>
          <w:color w:val="24292E"/>
          <w:rPrChange w:id="258" w:author="Madhuri K S" w:date="2020-05-22T16:33:00Z">
            <w:rPr>
              <w:rFonts w:ascii="Segoe UI" w:eastAsia="Times New Roman" w:hAnsi="Segoe UI" w:cs="Segoe UI"/>
              <w:color w:val="24292E"/>
              <w:sz w:val="24"/>
              <w:szCs w:val="24"/>
            </w:rPr>
          </w:rPrChange>
        </w:rPr>
        <w:t> and paste the following content. This manifest defines</w:t>
      </w:r>
      <w:ins w:id="259" w:author="Madhuri K S" w:date="2020-05-22T16:33:00Z">
        <w:r w:rsidR="00EC0760" w:rsidRPr="001242BE">
          <w:rPr>
            <w:rFonts w:eastAsia="Times New Roman" w:cstheme="minorHAnsi"/>
            <w:color w:val="24292E"/>
          </w:rPr>
          <w:t xml:space="preserve"> </w:t>
        </w:r>
      </w:ins>
      <w:del w:id="260" w:author="Madhuri K S" w:date="2020-05-22T16:33:00Z">
        <w:r w:rsidRPr="00EC0760" w:rsidDel="00EC0760">
          <w:rPr>
            <w:rFonts w:eastAsia="Times New Roman" w:cstheme="minorHAnsi"/>
            <w:color w:val="24292E"/>
            <w:rPrChange w:id="261" w:author="Madhuri K S" w:date="2020-05-22T16:33:00Z">
              <w:rPr>
                <w:rFonts w:ascii="Segoe UI" w:eastAsia="Times New Roman" w:hAnsi="Segoe UI" w:cs="Segoe UI"/>
                <w:color w:val="24292E"/>
                <w:sz w:val="24"/>
                <w:szCs w:val="24"/>
              </w:rPr>
            </w:rPrChange>
          </w:rPr>
          <w:delText xml:space="preserve"> an </w:delText>
        </w:r>
      </w:del>
      <w:r w:rsidRPr="00EC0760">
        <w:rPr>
          <w:rFonts w:eastAsia="Times New Roman" w:cstheme="minorHAnsi"/>
          <w:color w:val="24292E"/>
          <w:rPrChange w:id="262" w:author="Madhuri K S" w:date="2020-05-22T16:33:00Z">
            <w:rPr>
              <w:rFonts w:ascii="Segoe UI" w:eastAsia="Times New Roman" w:hAnsi="Segoe UI" w:cs="Segoe UI"/>
              <w:color w:val="24292E"/>
              <w:sz w:val="24"/>
              <w:szCs w:val="24"/>
            </w:rPr>
          </w:rPrChange>
        </w:rPr>
        <w:t>an</w:t>
      </w:r>
      <w:ins w:id="263" w:author="Madhuri K S" w:date="2020-05-22T16:33:00Z">
        <w:r w:rsidR="00EC0760" w:rsidRPr="001242BE">
          <w:rPr>
            <w:rFonts w:eastAsia="Times New Roman" w:cstheme="minorHAnsi"/>
            <w:color w:val="24292E"/>
          </w:rPr>
          <w:t xml:space="preserve"> an</w:t>
        </w:r>
      </w:ins>
      <w:r w:rsidRPr="00EC0760">
        <w:rPr>
          <w:rFonts w:eastAsia="Times New Roman" w:cstheme="minorHAnsi"/>
          <w:color w:val="24292E"/>
          <w:rPrChange w:id="264" w:author="Madhuri K S" w:date="2020-05-22T16:33:00Z">
            <w:rPr>
              <w:rFonts w:ascii="Segoe UI" w:eastAsia="Times New Roman" w:hAnsi="Segoe UI" w:cs="Segoe UI"/>
              <w:color w:val="24292E"/>
              <w:sz w:val="24"/>
              <w:szCs w:val="24"/>
            </w:rPr>
          </w:rPrChange>
        </w:rPr>
        <w:t>notation</w:t>
      </w:r>
      <w:ins w:id="265" w:author="Madhuri K S" w:date="2020-05-22T16:33:00Z">
        <w:r w:rsidR="00EC0760">
          <w:rPr>
            <w:rFonts w:eastAsia="Times New Roman" w:cstheme="minorHAnsi"/>
            <w:color w:val="24292E"/>
          </w:rPr>
          <w:t xml:space="preserve"> </w:t>
        </w:r>
      </w:ins>
      <w:del w:id="266" w:author="Madhuri K S" w:date="2020-05-22T16:33:00Z">
        <w:r w:rsidRPr="00EC0760" w:rsidDel="00EC0760">
          <w:rPr>
            <w:rFonts w:eastAsia="Times New Roman" w:cstheme="minorHAnsi"/>
            <w:color w:val="24292E"/>
            <w:rPrChange w:id="267" w:author="Madhuri K S" w:date="2020-05-22T16:33:00Z">
              <w:rPr>
                <w:rFonts w:ascii="Segoe UI" w:eastAsia="Times New Roman" w:hAnsi="Segoe UI" w:cs="Segoe UI"/>
                <w:color w:val="24292E"/>
                <w:sz w:val="24"/>
                <w:szCs w:val="24"/>
              </w:rPr>
            </w:rPrChange>
          </w:rPr>
          <w:delText xml:space="preserve"> </w:delText>
        </w:r>
      </w:del>
      <w:r w:rsidRPr="00EC0760">
        <w:rPr>
          <w:rFonts w:eastAsia="Times New Roman" w:cstheme="minorHAnsi"/>
          <w:color w:val="24292E"/>
          <w:rPrChange w:id="268" w:author="Madhuri K S" w:date="2020-05-22T16:33:00Z">
            <w:rPr>
              <w:rFonts w:ascii="Segoe UI" w:eastAsia="Times New Roman" w:hAnsi="Segoe UI" w:cs="Segoe UI"/>
              <w:color w:val="24292E"/>
              <w:sz w:val="24"/>
              <w:szCs w:val="24"/>
            </w:rPr>
          </w:rPrChange>
        </w:rPr>
        <w:t>for </w:t>
      </w:r>
      <w:proofErr w:type="spellStart"/>
      <w:r w:rsidRPr="00EC0760">
        <w:rPr>
          <w:rFonts w:eastAsia="Times New Roman" w:cstheme="minorHAnsi"/>
          <w:color w:val="24292E"/>
          <w:rPrChange w:id="269" w:author="Madhuri K S" w:date="2020-05-22T16:33:00Z">
            <w:rPr>
              <w:rFonts w:ascii="Consolas" w:eastAsia="Times New Roman" w:hAnsi="Consolas" w:cs="Courier New"/>
              <w:color w:val="24292E"/>
              <w:sz w:val="20"/>
              <w:szCs w:val="20"/>
            </w:rPr>
          </w:rPrChange>
        </w:rPr>
        <w:t>container.apparmor.security.beta.kubernetes</w:t>
      </w:r>
      <w:proofErr w:type="spellEnd"/>
      <w:ins w:id="270" w:author="Madhuri K S" w:date="2020-05-22T16:34:00Z">
        <w:r w:rsidR="00EC0760">
          <w:rPr>
            <w:rFonts w:eastAsia="Times New Roman" w:cstheme="minorHAnsi"/>
            <w:color w:val="24292E"/>
          </w:rPr>
          <w:t>,</w:t>
        </w:r>
      </w:ins>
      <w:r w:rsidRPr="00EC0760">
        <w:rPr>
          <w:rFonts w:eastAsia="Times New Roman" w:cstheme="minorHAnsi"/>
          <w:color w:val="24292E"/>
          <w:rPrChange w:id="271" w:author="Madhuri K S" w:date="2020-05-22T16:33:00Z">
            <w:rPr>
              <w:rFonts w:ascii="Segoe UI" w:eastAsia="Times New Roman" w:hAnsi="Segoe UI" w:cs="Segoe UI"/>
              <w:color w:val="24292E"/>
              <w:sz w:val="24"/>
              <w:szCs w:val="24"/>
            </w:rPr>
          </w:rPrChange>
        </w:rPr>
        <w:t> add references the </w:t>
      </w:r>
      <w:r w:rsidRPr="00EC0760">
        <w:rPr>
          <w:rFonts w:eastAsia="Times New Roman" w:cstheme="minorHAnsi"/>
          <w:i/>
          <w:iCs/>
          <w:color w:val="24292E"/>
          <w:rPrChange w:id="272" w:author="Madhuri K S" w:date="2020-05-22T16:33:00Z">
            <w:rPr>
              <w:rFonts w:ascii="Segoe UI" w:eastAsia="Times New Roman" w:hAnsi="Segoe UI" w:cs="Segoe UI"/>
              <w:i/>
              <w:iCs/>
              <w:color w:val="24292E"/>
              <w:sz w:val="24"/>
              <w:szCs w:val="24"/>
            </w:rPr>
          </w:rPrChange>
        </w:rPr>
        <w:t>deny-write</w:t>
      </w:r>
      <w:r w:rsidRPr="00EC0760">
        <w:rPr>
          <w:rFonts w:eastAsia="Times New Roman" w:cstheme="minorHAnsi"/>
          <w:color w:val="24292E"/>
          <w:rPrChange w:id="273" w:author="Madhuri K S" w:date="2020-05-22T16:33:00Z">
            <w:rPr>
              <w:rFonts w:ascii="Segoe UI" w:eastAsia="Times New Roman" w:hAnsi="Segoe UI" w:cs="Segoe UI"/>
              <w:color w:val="24292E"/>
              <w:sz w:val="24"/>
              <w:szCs w:val="24"/>
            </w:rPr>
          </w:rPrChange>
        </w:rPr>
        <w:t> profile created in the previous steps:</w:t>
      </w:r>
    </w:p>
    <w:p w14:paraId="42042C72"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214F9F">
        <w:rPr>
          <w:rFonts w:ascii="Consolas" w:eastAsia="Times New Roman" w:hAnsi="Consolas" w:cs="Courier New"/>
          <w:color w:val="22863A"/>
          <w:sz w:val="20"/>
          <w:szCs w:val="20"/>
        </w:rPr>
        <w:t>apiVersion</w:t>
      </w:r>
      <w:proofErr w:type="spellEnd"/>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005CC5"/>
          <w:sz w:val="20"/>
          <w:szCs w:val="20"/>
        </w:rPr>
        <w:t>v1</w:t>
      </w:r>
    </w:p>
    <w:p w14:paraId="3529E470"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2863A"/>
          <w:sz w:val="20"/>
          <w:szCs w:val="20"/>
        </w:rPr>
        <w:t>kind</w:t>
      </w:r>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032F62"/>
          <w:sz w:val="20"/>
          <w:szCs w:val="20"/>
        </w:rPr>
        <w:t>Pod</w:t>
      </w:r>
    </w:p>
    <w:p w14:paraId="232D5A0E"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2863A"/>
          <w:sz w:val="20"/>
          <w:szCs w:val="20"/>
        </w:rPr>
        <w:t>metadata</w:t>
      </w:r>
      <w:r w:rsidRPr="00214F9F">
        <w:rPr>
          <w:rFonts w:ascii="Consolas" w:eastAsia="Times New Roman" w:hAnsi="Consolas" w:cs="Courier New"/>
          <w:color w:val="24292E"/>
          <w:sz w:val="20"/>
          <w:szCs w:val="20"/>
        </w:rPr>
        <w:t>:</w:t>
      </w:r>
    </w:p>
    <w:p w14:paraId="1DE49BDC"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22863A"/>
          <w:sz w:val="20"/>
          <w:szCs w:val="20"/>
        </w:rPr>
        <w:t>name</w:t>
      </w:r>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032F62"/>
          <w:sz w:val="20"/>
          <w:szCs w:val="20"/>
        </w:rPr>
        <w:t>hello-</w:t>
      </w:r>
      <w:proofErr w:type="spellStart"/>
      <w:r w:rsidRPr="00214F9F">
        <w:rPr>
          <w:rFonts w:ascii="Consolas" w:eastAsia="Times New Roman" w:hAnsi="Consolas" w:cs="Courier New"/>
          <w:color w:val="032F62"/>
          <w:sz w:val="20"/>
          <w:szCs w:val="20"/>
        </w:rPr>
        <w:t>apparmor</w:t>
      </w:r>
      <w:proofErr w:type="spellEnd"/>
    </w:p>
    <w:p w14:paraId="663C196A"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22863A"/>
          <w:sz w:val="20"/>
          <w:szCs w:val="20"/>
        </w:rPr>
        <w:t>annotations</w:t>
      </w:r>
      <w:r w:rsidRPr="00214F9F">
        <w:rPr>
          <w:rFonts w:ascii="Consolas" w:eastAsia="Times New Roman" w:hAnsi="Consolas" w:cs="Courier New"/>
          <w:color w:val="24292E"/>
          <w:sz w:val="20"/>
          <w:szCs w:val="20"/>
        </w:rPr>
        <w:t>:</w:t>
      </w:r>
    </w:p>
    <w:p w14:paraId="2AA7F730"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4292E"/>
          <w:sz w:val="20"/>
          <w:szCs w:val="20"/>
        </w:rPr>
        <w:lastRenderedPageBreak/>
        <w:t xml:space="preserve">    </w:t>
      </w:r>
      <w:r w:rsidRPr="00214F9F">
        <w:rPr>
          <w:rFonts w:ascii="Consolas" w:eastAsia="Times New Roman" w:hAnsi="Consolas" w:cs="Courier New"/>
          <w:color w:val="22863A"/>
          <w:sz w:val="20"/>
          <w:szCs w:val="20"/>
        </w:rPr>
        <w:t>container.apparmor.security.beta.kubernetes.io/hello</w:t>
      </w:r>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032F62"/>
          <w:sz w:val="20"/>
          <w:szCs w:val="20"/>
        </w:rPr>
        <w:t>localhost/k8s-apparmor-example-deny-write</w:t>
      </w:r>
    </w:p>
    <w:p w14:paraId="08C2B3B3"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2863A"/>
          <w:sz w:val="20"/>
          <w:szCs w:val="20"/>
        </w:rPr>
        <w:t>spec</w:t>
      </w:r>
      <w:r w:rsidRPr="00214F9F">
        <w:rPr>
          <w:rFonts w:ascii="Consolas" w:eastAsia="Times New Roman" w:hAnsi="Consolas" w:cs="Courier New"/>
          <w:color w:val="24292E"/>
          <w:sz w:val="20"/>
          <w:szCs w:val="20"/>
        </w:rPr>
        <w:t>:</w:t>
      </w:r>
    </w:p>
    <w:p w14:paraId="3074838A"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22863A"/>
          <w:sz w:val="20"/>
          <w:szCs w:val="20"/>
        </w:rPr>
        <w:t>containers</w:t>
      </w:r>
      <w:r w:rsidRPr="00214F9F">
        <w:rPr>
          <w:rFonts w:ascii="Consolas" w:eastAsia="Times New Roman" w:hAnsi="Consolas" w:cs="Courier New"/>
          <w:color w:val="24292E"/>
          <w:sz w:val="20"/>
          <w:szCs w:val="20"/>
        </w:rPr>
        <w:t>:</w:t>
      </w:r>
    </w:p>
    <w:p w14:paraId="00E710BD"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4292E"/>
          <w:sz w:val="20"/>
          <w:szCs w:val="20"/>
        </w:rPr>
        <w:t xml:space="preserve">  - </w:t>
      </w:r>
      <w:r w:rsidRPr="00214F9F">
        <w:rPr>
          <w:rFonts w:ascii="Consolas" w:eastAsia="Times New Roman" w:hAnsi="Consolas" w:cs="Courier New"/>
          <w:color w:val="22863A"/>
          <w:sz w:val="20"/>
          <w:szCs w:val="20"/>
        </w:rPr>
        <w:t>name</w:t>
      </w:r>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032F62"/>
          <w:sz w:val="20"/>
          <w:szCs w:val="20"/>
        </w:rPr>
        <w:t>hello</w:t>
      </w:r>
    </w:p>
    <w:p w14:paraId="3B79E0B4"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22863A"/>
          <w:sz w:val="20"/>
          <w:szCs w:val="20"/>
        </w:rPr>
        <w:t>image</w:t>
      </w:r>
      <w:r w:rsidRPr="00214F9F">
        <w:rPr>
          <w:rFonts w:ascii="Consolas" w:eastAsia="Times New Roman" w:hAnsi="Consolas" w:cs="Courier New"/>
          <w:color w:val="24292E"/>
          <w:sz w:val="20"/>
          <w:szCs w:val="20"/>
        </w:rPr>
        <w:t xml:space="preserve">: </w:t>
      </w:r>
      <w:proofErr w:type="spellStart"/>
      <w:r w:rsidRPr="00214F9F">
        <w:rPr>
          <w:rFonts w:ascii="Consolas" w:eastAsia="Times New Roman" w:hAnsi="Consolas" w:cs="Courier New"/>
          <w:color w:val="032F62"/>
          <w:sz w:val="20"/>
          <w:szCs w:val="20"/>
        </w:rPr>
        <w:t>busybox</w:t>
      </w:r>
      <w:proofErr w:type="spellEnd"/>
    </w:p>
    <w:p w14:paraId="4DAE1C27"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22863A"/>
          <w:sz w:val="20"/>
          <w:szCs w:val="20"/>
        </w:rPr>
        <w:t>command</w:t>
      </w:r>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032F62"/>
          <w:sz w:val="20"/>
          <w:szCs w:val="20"/>
        </w:rPr>
        <w:t>[ "</w:t>
      </w:r>
      <w:proofErr w:type="spellStart"/>
      <w:r w:rsidRPr="00214F9F">
        <w:rPr>
          <w:rFonts w:ascii="Consolas" w:eastAsia="Times New Roman" w:hAnsi="Consolas" w:cs="Courier New"/>
          <w:color w:val="032F62"/>
          <w:sz w:val="20"/>
          <w:szCs w:val="20"/>
        </w:rPr>
        <w:t>sh</w:t>
      </w:r>
      <w:proofErr w:type="spellEnd"/>
      <w:r w:rsidRPr="00214F9F">
        <w:rPr>
          <w:rFonts w:ascii="Consolas" w:eastAsia="Times New Roman" w:hAnsi="Consolas" w:cs="Courier New"/>
          <w:color w:val="032F62"/>
          <w:sz w:val="20"/>
          <w:szCs w:val="20"/>
        </w:rPr>
        <w:t xml:space="preserve">", "-c", "echo 'Hello </w:t>
      </w:r>
      <w:proofErr w:type="spellStart"/>
      <w:r w:rsidRPr="00214F9F">
        <w:rPr>
          <w:rFonts w:ascii="Consolas" w:eastAsia="Times New Roman" w:hAnsi="Consolas" w:cs="Courier New"/>
          <w:color w:val="032F62"/>
          <w:sz w:val="20"/>
          <w:szCs w:val="20"/>
        </w:rPr>
        <w:t>AppArmor</w:t>
      </w:r>
      <w:proofErr w:type="spellEnd"/>
      <w:r w:rsidRPr="00214F9F">
        <w:rPr>
          <w:rFonts w:ascii="Consolas" w:eastAsia="Times New Roman" w:hAnsi="Consolas" w:cs="Courier New"/>
          <w:color w:val="032F62"/>
          <w:sz w:val="20"/>
          <w:szCs w:val="20"/>
        </w:rPr>
        <w:t>!' &amp;&amp; sleep 1h" ]</w:t>
      </w:r>
    </w:p>
    <w:p w14:paraId="2B7AE367" w14:textId="77777777" w:rsidR="00214F9F" w:rsidRPr="00EC0760" w:rsidRDefault="00214F9F">
      <w:pPr>
        <w:shd w:val="clear" w:color="auto" w:fill="FFFFFF"/>
        <w:spacing w:after="240" w:line="240" w:lineRule="auto"/>
        <w:rPr>
          <w:rFonts w:eastAsia="Times New Roman" w:cstheme="minorHAnsi"/>
          <w:color w:val="24292E"/>
          <w:rPrChange w:id="274" w:author="Madhuri K S" w:date="2020-05-22T16:34:00Z">
            <w:rPr>
              <w:rFonts w:ascii="Segoe UI" w:eastAsia="Times New Roman" w:hAnsi="Segoe UI" w:cs="Segoe UI"/>
              <w:color w:val="24292E"/>
              <w:sz w:val="24"/>
              <w:szCs w:val="24"/>
            </w:rPr>
          </w:rPrChange>
        </w:rPr>
      </w:pPr>
      <w:r w:rsidRPr="00EC0760">
        <w:rPr>
          <w:rFonts w:eastAsia="Times New Roman" w:cstheme="minorHAnsi"/>
          <w:color w:val="24292E"/>
          <w:rPrChange w:id="275" w:author="Madhuri K S" w:date="2020-05-22T16:34:00Z">
            <w:rPr>
              <w:rFonts w:ascii="Segoe UI" w:eastAsia="Times New Roman" w:hAnsi="Segoe UI" w:cs="Segoe UI"/>
              <w:color w:val="24292E"/>
              <w:sz w:val="24"/>
              <w:szCs w:val="24"/>
            </w:rPr>
          </w:rPrChange>
        </w:rPr>
        <w:t>Deploy the sample pod using the </w:t>
      </w:r>
      <w:proofErr w:type="spellStart"/>
      <w:r w:rsidR="00EC0760" w:rsidRPr="00EC0760">
        <w:rPr>
          <w:rFonts w:eastAsia="Times New Roman" w:cstheme="minorHAnsi"/>
          <w:color w:val="0366D6"/>
          <w:u w:val="single"/>
          <w:rPrChange w:id="276" w:author="Madhuri K S" w:date="2020-05-22T16:34:00Z">
            <w:rPr>
              <w:rFonts w:ascii="Segoe UI" w:eastAsia="Times New Roman" w:hAnsi="Segoe UI" w:cs="Segoe UI"/>
              <w:color w:val="0366D6"/>
              <w:sz w:val="24"/>
              <w:szCs w:val="24"/>
              <w:u w:val="single"/>
            </w:rPr>
          </w:rPrChange>
        </w:rPr>
        <w:fldChar w:fldCharType="begin"/>
      </w:r>
      <w:r w:rsidR="00EC0760" w:rsidRPr="00EC0760">
        <w:rPr>
          <w:rFonts w:eastAsia="Times New Roman" w:cstheme="minorHAnsi"/>
          <w:color w:val="0366D6"/>
          <w:u w:val="single"/>
          <w:rPrChange w:id="277" w:author="Madhuri K S" w:date="2020-05-22T16:34:00Z">
            <w:rPr>
              <w:rFonts w:ascii="Segoe UI" w:eastAsia="Times New Roman" w:hAnsi="Segoe UI" w:cs="Segoe UI"/>
              <w:color w:val="0366D6"/>
              <w:sz w:val="24"/>
              <w:szCs w:val="24"/>
              <w:u w:val="single"/>
            </w:rPr>
          </w:rPrChange>
        </w:rPr>
        <w:instrText xml:space="preserve"> HYPERLINK "https://kubernetes.io/docs/reference/generated/kubectl/kubectl-commands" \l "apply" </w:instrText>
      </w:r>
      <w:r w:rsidR="00EC0760" w:rsidRPr="00EC0760">
        <w:rPr>
          <w:rFonts w:eastAsia="Times New Roman" w:cstheme="minorHAnsi"/>
          <w:color w:val="0366D6"/>
          <w:u w:val="single"/>
          <w:rPrChange w:id="278" w:author="Madhuri K S" w:date="2020-05-22T16:34:00Z">
            <w:rPr>
              <w:rFonts w:ascii="Segoe UI" w:eastAsia="Times New Roman" w:hAnsi="Segoe UI" w:cs="Segoe UI"/>
              <w:color w:val="0366D6"/>
              <w:sz w:val="24"/>
              <w:szCs w:val="24"/>
              <w:u w:val="single"/>
            </w:rPr>
          </w:rPrChange>
        </w:rPr>
        <w:fldChar w:fldCharType="separate"/>
      </w:r>
      <w:r w:rsidRPr="00EC0760">
        <w:rPr>
          <w:rFonts w:eastAsia="Times New Roman" w:cstheme="minorHAnsi"/>
          <w:color w:val="0366D6"/>
          <w:u w:val="single"/>
          <w:rPrChange w:id="279" w:author="Madhuri K S" w:date="2020-05-22T16:34:00Z">
            <w:rPr>
              <w:rFonts w:ascii="Segoe UI" w:eastAsia="Times New Roman" w:hAnsi="Segoe UI" w:cs="Segoe UI"/>
              <w:color w:val="0366D6"/>
              <w:sz w:val="24"/>
              <w:szCs w:val="24"/>
              <w:u w:val="single"/>
            </w:rPr>
          </w:rPrChange>
        </w:rPr>
        <w:t>kubectl</w:t>
      </w:r>
      <w:proofErr w:type="spellEnd"/>
      <w:r w:rsidRPr="00EC0760">
        <w:rPr>
          <w:rFonts w:eastAsia="Times New Roman" w:cstheme="minorHAnsi"/>
          <w:color w:val="0366D6"/>
          <w:u w:val="single"/>
          <w:rPrChange w:id="280" w:author="Madhuri K S" w:date="2020-05-22T16:34:00Z">
            <w:rPr>
              <w:rFonts w:ascii="Segoe UI" w:eastAsia="Times New Roman" w:hAnsi="Segoe UI" w:cs="Segoe UI"/>
              <w:color w:val="0366D6"/>
              <w:sz w:val="24"/>
              <w:szCs w:val="24"/>
              <w:u w:val="single"/>
            </w:rPr>
          </w:rPrChange>
        </w:rPr>
        <w:t xml:space="preserve"> apply</w:t>
      </w:r>
      <w:r w:rsidR="00EC0760" w:rsidRPr="00EC0760">
        <w:rPr>
          <w:rFonts w:eastAsia="Times New Roman" w:cstheme="minorHAnsi"/>
          <w:color w:val="0366D6"/>
          <w:u w:val="single"/>
          <w:rPrChange w:id="281" w:author="Madhuri K S" w:date="2020-05-22T16:34:00Z">
            <w:rPr>
              <w:rFonts w:ascii="Segoe UI" w:eastAsia="Times New Roman" w:hAnsi="Segoe UI" w:cs="Segoe UI"/>
              <w:color w:val="0366D6"/>
              <w:sz w:val="24"/>
              <w:szCs w:val="24"/>
              <w:u w:val="single"/>
            </w:rPr>
          </w:rPrChange>
        </w:rPr>
        <w:fldChar w:fldCharType="end"/>
      </w:r>
      <w:r w:rsidRPr="00EC0760">
        <w:rPr>
          <w:rFonts w:eastAsia="Times New Roman" w:cstheme="minorHAnsi"/>
          <w:color w:val="24292E"/>
          <w:rPrChange w:id="282" w:author="Madhuri K S" w:date="2020-05-22T16:34:00Z">
            <w:rPr>
              <w:rFonts w:ascii="Segoe UI" w:eastAsia="Times New Roman" w:hAnsi="Segoe UI" w:cs="Segoe UI"/>
              <w:color w:val="24292E"/>
              <w:sz w:val="24"/>
              <w:szCs w:val="24"/>
            </w:rPr>
          </w:rPrChange>
        </w:rPr>
        <w:t> command:</w:t>
      </w:r>
    </w:p>
    <w:p w14:paraId="2472BB17"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214F9F">
        <w:rPr>
          <w:rFonts w:ascii="Consolas" w:eastAsia="Times New Roman" w:hAnsi="Consolas" w:cs="Courier New"/>
          <w:color w:val="005CC5"/>
          <w:sz w:val="20"/>
          <w:szCs w:val="20"/>
        </w:rPr>
        <w:t>kubectl</w:t>
      </w:r>
      <w:proofErr w:type="spellEnd"/>
      <w:r w:rsidRPr="00214F9F">
        <w:rPr>
          <w:rFonts w:ascii="Consolas" w:eastAsia="Times New Roman" w:hAnsi="Consolas" w:cs="Courier New"/>
          <w:color w:val="005CC5"/>
          <w:sz w:val="20"/>
          <w:szCs w:val="20"/>
        </w:rPr>
        <w:t xml:space="preserve"> apply -f </w:t>
      </w:r>
      <w:proofErr w:type="spellStart"/>
      <w:r w:rsidRPr="00214F9F">
        <w:rPr>
          <w:rFonts w:ascii="Consolas" w:eastAsia="Times New Roman" w:hAnsi="Consolas" w:cs="Courier New"/>
          <w:color w:val="005CC5"/>
          <w:sz w:val="20"/>
          <w:szCs w:val="20"/>
        </w:rPr>
        <w:t>aks-apparmor.yaml</w:t>
      </w:r>
      <w:proofErr w:type="spellEnd"/>
    </w:p>
    <w:p w14:paraId="60801E92" w14:textId="0A107D69" w:rsidR="00214F9F" w:rsidRPr="00EC0760" w:rsidRDefault="00214F9F">
      <w:pPr>
        <w:shd w:val="clear" w:color="auto" w:fill="FFFFFF"/>
        <w:spacing w:after="240" w:line="240" w:lineRule="auto"/>
        <w:rPr>
          <w:rFonts w:eastAsia="Times New Roman" w:cstheme="minorHAnsi"/>
          <w:color w:val="24292E"/>
          <w:rPrChange w:id="283" w:author="Madhuri K S" w:date="2020-05-22T16:34:00Z">
            <w:rPr>
              <w:rFonts w:ascii="Segoe UI" w:eastAsia="Times New Roman" w:hAnsi="Segoe UI" w:cs="Segoe UI"/>
              <w:color w:val="24292E"/>
              <w:sz w:val="24"/>
              <w:szCs w:val="24"/>
            </w:rPr>
          </w:rPrChange>
        </w:rPr>
      </w:pPr>
      <w:r w:rsidRPr="00EC0760">
        <w:rPr>
          <w:rFonts w:eastAsia="Times New Roman" w:cstheme="minorHAnsi"/>
          <w:color w:val="24292E"/>
          <w:rPrChange w:id="284" w:author="Madhuri K S" w:date="2020-05-22T16:34:00Z">
            <w:rPr>
              <w:rFonts w:ascii="Segoe UI" w:eastAsia="Times New Roman" w:hAnsi="Segoe UI" w:cs="Segoe UI"/>
              <w:color w:val="24292E"/>
              <w:sz w:val="24"/>
              <w:szCs w:val="24"/>
            </w:rPr>
          </w:rPrChange>
        </w:rPr>
        <w:t>With the pod deployed, use the </w:t>
      </w:r>
      <w:proofErr w:type="spellStart"/>
      <w:r w:rsidR="00EC0760" w:rsidRPr="00EC0760">
        <w:rPr>
          <w:rFonts w:eastAsia="Times New Roman" w:cstheme="minorHAnsi"/>
          <w:color w:val="0366D6"/>
          <w:u w:val="single"/>
          <w:rPrChange w:id="285" w:author="Madhuri K S" w:date="2020-05-22T16:34:00Z">
            <w:rPr>
              <w:rFonts w:ascii="Segoe UI" w:eastAsia="Times New Roman" w:hAnsi="Segoe UI" w:cs="Segoe UI"/>
              <w:color w:val="0366D6"/>
              <w:sz w:val="24"/>
              <w:szCs w:val="24"/>
              <w:u w:val="single"/>
            </w:rPr>
          </w:rPrChange>
        </w:rPr>
        <w:fldChar w:fldCharType="begin"/>
      </w:r>
      <w:r w:rsidR="00EC0760" w:rsidRPr="00EC0760">
        <w:rPr>
          <w:rFonts w:eastAsia="Times New Roman" w:cstheme="minorHAnsi"/>
          <w:color w:val="0366D6"/>
          <w:u w:val="single"/>
          <w:rPrChange w:id="286" w:author="Madhuri K S" w:date="2020-05-22T16:34:00Z">
            <w:rPr>
              <w:rFonts w:ascii="Segoe UI" w:eastAsia="Times New Roman" w:hAnsi="Segoe UI" w:cs="Segoe UI"/>
              <w:color w:val="0366D6"/>
              <w:sz w:val="24"/>
              <w:szCs w:val="24"/>
              <w:u w:val="single"/>
            </w:rPr>
          </w:rPrChange>
        </w:rPr>
        <w:instrText xml:space="preserve"> HYPERLINK "https://kubernetes.io/docs/reference/generated/kubectl/kubectl-commands" \l "exec" </w:instrText>
      </w:r>
      <w:r w:rsidR="00EC0760" w:rsidRPr="00EC0760">
        <w:rPr>
          <w:rFonts w:eastAsia="Times New Roman" w:cstheme="minorHAnsi"/>
          <w:color w:val="0366D6"/>
          <w:u w:val="single"/>
          <w:rPrChange w:id="287" w:author="Madhuri K S" w:date="2020-05-22T16:34:00Z">
            <w:rPr>
              <w:rFonts w:ascii="Segoe UI" w:eastAsia="Times New Roman" w:hAnsi="Segoe UI" w:cs="Segoe UI"/>
              <w:color w:val="0366D6"/>
              <w:sz w:val="24"/>
              <w:szCs w:val="24"/>
              <w:u w:val="single"/>
            </w:rPr>
          </w:rPrChange>
        </w:rPr>
        <w:fldChar w:fldCharType="separate"/>
      </w:r>
      <w:r w:rsidRPr="00EC0760">
        <w:rPr>
          <w:rFonts w:eastAsia="Times New Roman" w:cstheme="minorHAnsi"/>
          <w:color w:val="0366D6"/>
          <w:u w:val="single"/>
          <w:rPrChange w:id="288" w:author="Madhuri K S" w:date="2020-05-22T16:34:00Z">
            <w:rPr>
              <w:rFonts w:ascii="Segoe UI" w:eastAsia="Times New Roman" w:hAnsi="Segoe UI" w:cs="Segoe UI"/>
              <w:color w:val="0366D6"/>
              <w:sz w:val="24"/>
              <w:szCs w:val="24"/>
              <w:u w:val="single"/>
            </w:rPr>
          </w:rPrChange>
        </w:rPr>
        <w:t>kubectl</w:t>
      </w:r>
      <w:proofErr w:type="spellEnd"/>
      <w:r w:rsidRPr="00EC0760">
        <w:rPr>
          <w:rFonts w:eastAsia="Times New Roman" w:cstheme="minorHAnsi"/>
          <w:color w:val="0366D6"/>
          <w:u w:val="single"/>
          <w:rPrChange w:id="289" w:author="Madhuri K S" w:date="2020-05-22T16:34:00Z">
            <w:rPr>
              <w:rFonts w:ascii="Segoe UI" w:eastAsia="Times New Roman" w:hAnsi="Segoe UI" w:cs="Segoe UI"/>
              <w:color w:val="0366D6"/>
              <w:sz w:val="24"/>
              <w:szCs w:val="24"/>
              <w:u w:val="single"/>
            </w:rPr>
          </w:rPrChange>
        </w:rPr>
        <w:t xml:space="preserve"> exec</w:t>
      </w:r>
      <w:r w:rsidR="00EC0760" w:rsidRPr="00EC0760">
        <w:rPr>
          <w:rFonts w:eastAsia="Times New Roman" w:cstheme="minorHAnsi"/>
          <w:color w:val="0366D6"/>
          <w:u w:val="single"/>
          <w:rPrChange w:id="290" w:author="Madhuri K S" w:date="2020-05-22T16:34:00Z">
            <w:rPr>
              <w:rFonts w:ascii="Segoe UI" w:eastAsia="Times New Roman" w:hAnsi="Segoe UI" w:cs="Segoe UI"/>
              <w:color w:val="0366D6"/>
              <w:sz w:val="24"/>
              <w:szCs w:val="24"/>
              <w:u w:val="single"/>
            </w:rPr>
          </w:rPrChange>
        </w:rPr>
        <w:fldChar w:fldCharType="end"/>
      </w:r>
      <w:r w:rsidRPr="00EC0760">
        <w:rPr>
          <w:rFonts w:eastAsia="Times New Roman" w:cstheme="minorHAnsi"/>
          <w:color w:val="24292E"/>
          <w:rPrChange w:id="291" w:author="Madhuri K S" w:date="2020-05-22T16:34:00Z">
            <w:rPr>
              <w:rFonts w:ascii="Segoe UI" w:eastAsia="Times New Roman" w:hAnsi="Segoe UI" w:cs="Segoe UI"/>
              <w:color w:val="24292E"/>
              <w:sz w:val="24"/>
              <w:szCs w:val="24"/>
            </w:rPr>
          </w:rPrChange>
        </w:rPr>
        <w:t xml:space="preserve"> command to write to a file. The command </w:t>
      </w:r>
      <w:del w:id="292" w:author="Madhuri K S" w:date="2020-05-22T16:34:00Z">
        <w:r w:rsidRPr="00EC0760" w:rsidDel="00EC0760">
          <w:rPr>
            <w:rFonts w:eastAsia="Times New Roman" w:cstheme="minorHAnsi"/>
            <w:color w:val="24292E"/>
            <w:rPrChange w:id="293" w:author="Madhuri K S" w:date="2020-05-22T16:34:00Z">
              <w:rPr>
                <w:rFonts w:ascii="Segoe UI" w:eastAsia="Times New Roman" w:hAnsi="Segoe UI" w:cs="Segoe UI"/>
                <w:color w:val="24292E"/>
                <w:sz w:val="24"/>
                <w:szCs w:val="24"/>
              </w:rPr>
            </w:rPrChange>
          </w:rPr>
          <w:delText>can</w:delText>
        </w:r>
      </w:del>
      <w:ins w:id="294" w:author="Madhuri K S" w:date="2020-05-22T16:34:00Z">
        <w:r w:rsidR="00EC0760" w:rsidRPr="001242BE">
          <w:rPr>
            <w:rFonts w:eastAsia="Times New Roman" w:cstheme="minorHAnsi"/>
            <w:color w:val="24292E"/>
          </w:rPr>
          <w:t>can</w:t>
        </w:r>
        <w:r w:rsidR="00EC0760">
          <w:rPr>
            <w:rFonts w:eastAsia="Times New Roman" w:cstheme="minorHAnsi"/>
            <w:color w:val="24292E"/>
          </w:rPr>
          <w:t>not</w:t>
        </w:r>
      </w:ins>
      <w:del w:id="295" w:author="Madhuri K S" w:date="2020-05-22T16:34:00Z">
        <w:r w:rsidRPr="00EC0760" w:rsidDel="00EC0760">
          <w:rPr>
            <w:rFonts w:eastAsia="Times New Roman" w:cstheme="minorHAnsi"/>
            <w:color w:val="24292E"/>
            <w:rPrChange w:id="296" w:author="Madhuri K S" w:date="2020-05-22T16:34:00Z">
              <w:rPr>
                <w:rFonts w:ascii="Segoe UI" w:eastAsia="Times New Roman" w:hAnsi="Segoe UI" w:cs="Segoe UI"/>
                <w:color w:val="24292E"/>
                <w:sz w:val="24"/>
                <w:szCs w:val="24"/>
              </w:rPr>
            </w:rPrChange>
          </w:rPr>
          <w:delText>'t</w:delText>
        </w:r>
      </w:del>
      <w:r w:rsidRPr="00EC0760">
        <w:rPr>
          <w:rFonts w:eastAsia="Times New Roman" w:cstheme="minorHAnsi"/>
          <w:color w:val="24292E"/>
          <w:rPrChange w:id="297" w:author="Madhuri K S" w:date="2020-05-22T16:34:00Z">
            <w:rPr>
              <w:rFonts w:ascii="Segoe UI" w:eastAsia="Times New Roman" w:hAnsi="Segoe UI" w:cs="Segoe UI"/>
              <w:color w:val="24292E"/>
              <w:sz w:val="24"/>
              <w:szCs w:val="24"/>
            </w:rPr>
          </w:rPrChange>
        </w:rPr>
        <w:t xml:space="preserve"> be executed, as shown in the following example output:</w:t>
      </w:r>
    </w:p>
    <w:p w14:paraId="2E21B03D"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 xml:space="preserve">$ </w:t>
      </w:r>
      <w:proofErr w:type="spellStart"/>
      <w:r w:rsidRPr="00214F9F">
        <w:rPr>
          <w:rFonts w:ascii="Consolas" w:eastAsia="Times New Roman" w:hAnsi="Consolas" w:cs="Courier New"/>
          <w:color w:val="24292E"/>
          <w:sz w:val="20"/>
          <w:szCs w:val="20"/>
          <w:bdr w:val="none" w:sz="0" w:space="0" w:color="auto" w:frame="1"/>
        </w:rPr>
        <w:t>kubectl</w:t>
      </w:r>
      <w:proofErr w:type="spellEnd"/>
      <w:r w:rsidRPr="00214F9F">
        <w:rPr>
          <w:rFonts w:ascii="Consolas" w:eastAsia="Times New Roman" w:hAnsi="Consolas" w:cs="Courier New"/>
          <w:color w:val="24292E"/>
          <w:sz w:val="20"/>
          <w:szCs w:val="20"/>
          <w:bdr w:val="none" w:sz="0" w:space="0" w:color="auto" w:frame="1"/>
        </w:rPr>
        <w:t xml:space="preserve"> exec hello-</w:t>
      </w:r>
      <w:proofErr w:type="spellStart"/>
      <w:r w:rsidRPr="00214F9F">
        <w:rPr>
          <w:rFonts w:ascii="Consolas" w:eastAsia="Times New Roman" w:hAnsi="Consolas" w:cs="Courier New"/>
          <w:color w:val="24292E"/>
          <w:sz w:val="20"/>
          <w:szCs w:val="20"/>
          <w:bdr w:val="none" w:sz="0" w:space="0" w:color="auto" w:frame="1"/>
        </w:rPr>
        <w:t>apparmor</w:t>
      </w:r>
      <w:proofErr w:type="spellEnd"/>
      <w:r w:rsidRPr="00214F9F">
        <w:rPr>
          <w:rFonts w:ascii="Consolas" w:eastAsia="Times New Roman" w:hAnsi="Consolas" w:cs="Courier New"/>
          <w:color w:val="24292E"/>
          <w:sz w:val="20"/>
          <w:szCs w:val="20"/>
          <w:bdr w:val="none" w:sz="0" w:space="0" w:color="auto" w:frame="1"/>
        </w:rPr>
        <w:t xml:space="preserve"> touch /</w:t>
      </w:r>
      <w:proofErr w:type="spellStart"/>
      <w:r w:rsidRPr="00214F9F">
        <w:rPr>
          <w:rFonts w:ascii="Consolas" w:eastAsia="Times New Roman" w:hAnsi="Consolas" w:cs="Courier New"/>
          <w:color w:val="24292E"/>
          <w:sz w:val="20"/>
          <w:szCs w:val="20"/>
          <w:bdr w:val="none" w:sz="0" w:space="0" w:color="auto" w:frame="1"/>
        </w:rPr>
        <w:t>tmp</w:t>
      </w:r>
      <w:proofErr w:type="spellEnd"/>
      <w:r w:rsidRPr="00214F9F">
        <w:rPr>
          <w:rFonts w:ascii="Consolas" w:eastAsia="Times New Roman" w:hAnsi="Consolas" w:cs="Courier New"/>
          <w:color w:val="24292E"/>
          <w:sz w:val="20"/>
          <w:szCs w:val="20"/>
          <w:bdr w:val="none" w:sz="0" w:space="0" w:color="auto" w:frame="1"/>
        </w:rPr>
        <w:t>/test</w:t>
      </w:r>
    </w:p>
    <w:p w14:paraId="5D72EEE6"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D43C61F"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touch: /</w:t>
      </w:r>
      <w:proofErr w:type="spellStart"/>
      <w:r w:rsidRPr="00214F9F">
        <w:rPr>
          <w:rFonts w:ascii="Consolas" w:eastAsia="Times New Roman" w:hAnsi="Consolas" w:cs="Courier New"/>
          <w:color w:val="24292E"/>
          <w:sz w:val="20"/>
          <w:szCs w:val="20"/>
          <w:bdr w:val="none" w:sz="0" w:space="0" w:color="auto" w:frame="1"/>
        </w:rPr>
        <w:t>tmp</w:t>
      </w:r>
      <w:proofErr w:type="spellEnd"/>
      <w:r w:rsidRPr="00214F9F">
        <w:rPr>
          <w:rFonts w:ascii="Consolas" w:eastAsia="Times New Roman" w:hAnsi="Consolas" w:cs="Courier New"/>
          <w:color w:val="24292E"/>
          <w:sz w:val="20"/>
          <w:szCs w:val="20"/>
          <w:bdr w:val="none" w:sz="0" w:space="0" w:color="auto" w:frame="1"/>
        </w:rPr>
        <w:t>/test: Permission denied</w:t>
      </w:r>
    </w:p>
    <w:p w14:paraId="4C146190" w14:textId="70D289F2" w:rsid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command terminated with exit code 1</w:t>
      </w:r>
    </w:p>
    <w:p w14:paraId="58030BF6" w14:textId="77777777" w:rsidR="00E5381B" w:rsidRPr="00214F9F" w:rsidRDefault="00E538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44EFA409" w14:textId="44714E28" w:rsidR="00214F9F" w:rsidRPr="00CF50D7" w:rsidRDefault="00214F9F">
      <w:pPr>
        <w:shd w:val="clear" w:color="auto" w:fill="FFFFFF"/>
        <w:spacing w:after="240" w:line="240" w:lineRule="auto"/>
        <w:rPr>
          <w:rFonts w:eastAsia="Times New Roman" w:cstheme="minorHAnsi"/>
          <w:color w:val="24292E"/>
          <w:rPrChange w:id="298" w:author="Madhuri K S" w:date="2020-05-22T16:35:00Z">
            <w:rPr>
              <w:rFonts w:ascii="Segoe UI" w:eastAsia="Times New Roman" w:hAnsi="Segoe UI" w:cs="Segoe UI"/>
              <w:color w:val="24292E"/>
              <w:sz w:val="24"/>
              <w:szCs w:val="24"/>
            </w:rPr>
          </w:rPrChange>
        </w:rPr>
      </w:pPr>
      <w:r w:rsidRPr="00CF50D7">
        <w:rPr>
          <w:rFonts w:eastAsia="Times New Roman" w:cstheme="minorHAnsi"/>
          <w:color w:val="24292E"/>
          <w:rPrChange w:id="299" w:author="Madhuri K S" w:date="2020-05-22T16:35:00Z">
            <w:rPr>
              <w:rFonts w:ascii="Segoe UI" w:eastAsia="Times New Roman" w:hAnsi="Segoe UI" w:cs="Segoe UI"/>
              <w:color w:val="24292E"/>
              <w:sz w:val="24"/>
              <w:szCs w:val="24"/>
            </w:rPr>
          </w:rPrChange>
        </w:rPr>
        <w:t xml:space="preserve">For more information about </w:t>
      </w:r>
      <w:proofErr w:type="spellStart"/>
      <w:r w:rsidRPr="00CF50D7">
        <w:rPr>
          <w:rFonts w:eastAsia="Times New Roman" w:cstheme="minorHAnsi"/>
          <w:color w:val="24292E"/>
          <w:rPrChange w:id="300" w:author="Madhuri K S" w:date="2020-05-22T16:35:00Z">
            <w:rPr>
              <w:rFonts w:ascii="Segoe UI" w:eastAsia="Times New Roman" w:hAnsi="Segoe UI" w:cs="Segoe UI"/>
              <w:color w:val="24292E"/>
              <w:sz w:val="24"/>
              <w:szCs w:val="24"/>
            </w:rPr>
          </w:rPrChange>
        </w:rPr>
        <w:t>AppArmor</w:t>
      </w:r>
      <w:proofErr w:type="spellEnd"/>
      <w:r w:rsidRPr="00CF50D7">
        <w:rPr>
          <w:rFonts w:eastAsia="Times New Roman" w:cstheme="minorHAnsi"/>
          <w:color w:val="24292E"/>
          <w:rPrChange w:id="301" w:author="Madhuri K S" w:date="2020-05-22T16:35:00Z">
            <w:rPr>
              <w:rFonts w:ascii="Segoe UI" w:eastAsia="Times New Roman" w:hAnsi="Segoe UI" w:cs="Segoe UI"/>
              <w:color w:val="24292E"/>
              <w:sz w:val="24"/>
              <w:szCs w:val="24"/>
            </w:rPr>
          </w:rPrChange>
        </w:rPr>
        <w:t xml:space="preserve">, </w:t>
      </w:r>
      <w:ins w:id="302" w:author="Madhuri K S" w:date="2020-05-22T16:34:00Z">
        <w:r w:rsidR="00EC0760" w:rsidRPr="00CF50D7">
          <w:rPr>
            <w:rFonts w:eastAsia="Times New Roman" w:cstheme="minorHAnsi"/>
            <w:color w:val="24292E"/>
            <w:rPrChange w:id="303" w:author="Madhuri K S" w:date="2020-05-22T16:35:00Z">
              <w:rPr>
                <w:rFonts w:ascii="Segoe UI" w:eastAsia="Times New Roman" w:hAnsi="Segoe UI" w:cs="Segoe UI"/>
                <w:color w:val="24292E"/>
                <w:sz w:val="24"/>
                <w:szCs w:val="24"/>
              </w:rPr>
            </w:rPrChange>
          </w:rPr>
          <w:t>you may check the</w:t>
        </w:r>
      </w:ins>
      <w:del w:id="304" w:author="Madhuri K S" w:date="2020-05-22T16:35:00Z">
        <w:r w:rsidRPr="00CF50D7" w:rsidDel="00EC0760">
          <w:rPr>
            <w:rFonts w:eastAsia="Times New Roman" w:cstheme="minorHAnsi"/>
            <w:color w:val="24292E"/>
            <w:rPrChange w:id="305" w:author="Madhuri K S" w:date="2020-05-22T16:35:00Z">
              <w:rPr>
                <w:rFonts w:ascii="Segoe UI" w:eastAsia="Times New Roman" w:hAnsi="Segoe UI" w:cs="Segoe UI"/>
                <w:color w:val="24292E"/>
                <w:sz w:val="24"/>
                <w:szCs w:val="24"/>
              </w:rPr>
            </w:rPrChange>
          </w:rPr>
          <w:delText>see</w:delText>
        </w:r>
      </w:del>
      <w:r w:rsidRPr="00CF50D7">
        <w:rPr>
          <w:rFonts w:eastAsia="Times New Roman" w:cstheme="minorHAnsi"/>
          <w:color w:val="24292E"/>
          <w:rPrChange w:id="306" w:author="Madhuri K S" w:date="2020-05-22T16:35:00Z">
            <w:rPr>
              <w:rFonts w:ascii="Segoe UI" w:eastAsia="Times New Roman" w:hAnsi="Segoe UI" w:cs="Segoe UI"/>
              <w:color w:val="24292E"/>
              <w:sz w:val="24"/>
              <w:szCs w:val="24"/>
            </w:rPr>
          </w:rPrChange>
        </w:rPr>
        <w:t> </w:t>
      </w:r>
      <w:proofErr w:type="spellStart"/>
      <w:r w:rsidR="00EC0760" w:rsidRPr="00CF50D7">
        <w:rPr>
          <w:rFonts w:eastAsia="Times New Roman" w:cstheme="minorHAnsi"/>
          <w:color w:val="0366D6"/>
          <w:u w:val="single"/>
          <w:rPrChange w:id="307" w:author="Madhuri K S" w:date="2020-05-22T16:35:00Z">
            <w:rPr>
              <w:rFonts w:ascii="Segoe UI" w:eastAsia="Times New Roman" w:hAnsi="Segoe UI" w:cs="Segoe UI"/>
              <w:color w:val="0366D6"/>
              <w:sz w:val="24"/>
              <w:szCs w:val="24"/>
              <w:u w:val="single"/>
            </w:rPr>
          </w:rPrChange>
        </w:rPr>
        <w:fldChar w:fldCharType="begin"/>
      </w:r>
      <w:r w:rsidR="00EC0760" w:rsidRPr="00CF50D7">
        <w:rPr>
          <w:rFonts w:eastAsia="Times New Roman" w:cstheme="minorHAnsi"/>
          <w:color w:val="0366D6"/>
          <w:u w:val="single"/>
          <w:rPrChange w:id="308" w:author="Madhuri K S" w:date="2020-05-22T16:35:00Z">
            <w:rPr>
              <w:rFonts w:ascii="Segoe UI" w:eastAsia="Times New Roman" w:hAnsi="Segoe UI" w:cs="Segoe UI"/>
              <w:color w:val="0366D6"/>
              <w:sz w:val="24"/>
              <w:szCs w:val="24"/>
              <w:u w:val="single"/>
            </w:rPr>
          </w:rPrChange>
        </w:rPr>
        <w:instrText xml:space="preserve"> HYPERLINK "https://kubernetes.io/docs/tutorials/clusters/apparmor/" </w:instrText>
      </w:r>
      <w:r w:rsidR="00EC0760" w:rsidRPr="00CF50D7">
        <w:rPr>
          <w:rFonts w:eastAsia="Times New Roman" w:cstheme="minorHAnsi"/>
          <w:color w:val="0366D6"/>
          <w:u w:val="single"/>
          <w:rPrChange w:id="309" w:author="Madhuri K S" w:date="2020-05-22T16:35:00Z">
            <w:rPr>
              <w:rFonts w:ascii="Segoe UI" w:eastAsia="Times New Roman" w:hAnsi="Segoe UI" w:cs="Segoe UI"/>
              <w:color w:val="0366D6"/>
              <w:sz w:val="24"/>
              <w:szCs w:val="24"/>
              <w:u w:val="single"/>
            </w:rPr>
          </w:rPrChange>
        </w:rPr>
        <w:fldChar w:fldCharType="separate"/>
      </w:r>
      <w:r w:rsidRPr="00CF50D7">
        <w:rPr>
          <w:rFonts w:eastAsia="Times New Roman" w:cstheme="minorHAnsi"/>
          <w:color w:val="0366D6"/>
          <w:u w:val="single"/>
          <w:rPrChange w:id="310" w:author="Madhuri K S" w:date="2020-05-22T16:35:00Z">
            <w:rPr>
              <w:rFonts w:ascii="Segoe UI" w:eastAsia="Times New Roman" w:hAnsi="Segoe UI" w:cs="Segoe UI"/>
              <w:color w:val="0366D6"/>
              <w:sz w:val="24"/>
              <w:szCs w:val="24"/>
              <w:u w:val="single"/>
            </w:rPr>
          </w:rPrChange>
        </w:rPr>
        <w:t>AppArmor</w:t>
      </w:r>
      <w:proofErr w:type="spellEnd"/>
      <w:r w:rsidRPr="00CF50D7">
        <w:rPr>
          <w:rFonts w:eastAsia="Times New Roman" w:cstheme="minorHAnsi"/>
          <w:color w:val="0366D6"/>
          <w:u w:val="single"/>
          <w:rPrChange w:id="311" w:author="Madhuri K S" w:date="2020-05-22T16:35:00Z">
            <w:rPr>
              <w:rFonts w:ascii="Segoe UI" w:eastAsia="Times New Roman" w:hAnsi="Segoe UI" w:cs="Segoe UI"/>
              <w:color w:val="0366D6"/>
              <w:sz w:val="24"/>
              <w:szCs w:val="24"/>
              <w:u w:val="single"/>
            </w:rPr>
          </w:rPrChange>
        </w:rPr>
        <w:t xml:space="preserve"> profiles in Kubernetes</w:t>
      </w:r>
      <w:r w:rsidR="00EC0760" w:rsidRPr="00CF50D7">
        <w:rPr>
          <w:rFonts w:eastAsia="Times New Roman" w:cstheme="minorHAnsi"/>
          <w:color w:val="0366D6"/>
          <w:u w:val="single"/>
          <w:rPrChange w:id="312" w:author="Madhuri K S" w:date="2020-05-22T16:35:00Z">
            <w:rPr>
              <w:rFonts w:ascii="Segoe UI" w:eastAsia="Times New Roman" w:hAnsi="Segoe UI" w:cs="Segoe UI"/>
              <w:color w:val="0366D6"/>
              <w:sz w:val="24"/>
              <w:szCs w:val="24"/>
              <w:u w:val="single"/>
            </w:rPr>
          </w:rPrChange>
        </w:rPr>
        <w:fldChar w:fldCharType="end"/>
      </w:r>
      <w:r w:rsidRPr="00CF50D7">
        <w:rPr>
          <w:rFonts w:eastAsia="Times New Roman" w:cstheme="minorHAnsi"/>
          <w:color w:val="24292E"/>
          <w:rPrChange w:id="313" w:author="Madhuri K S" w:date="2020-05-22T16:35:00Z">
            <w:rPr>
              <w:rFonts w:ascii="Segoe UI" w:eastAsia="Times New Roman" w:hAnsi="Segoe UI" w:cs="Segoe UI"/>
              <w:color w:val="24292E"/>
              <w:sz w:val="24"/>
              <w:szCs w:val="24"/>
            </w:rPr>
          </w:rPrChange>
        </w:rPr>
        <w:t>.</w:t>
      </w:r>
    </w:p>
    <w:p w14:paraId="3874B520" w14:textId="77777777" w:rsidR="00214F9F" w:rsidRPr="00214F9F" w:rsidRDefault="00214F9F">
      <w:pPr>
        <w:shd w:val="clear" w:color="auto" w:fill="FFFFFF"/>
        <w:spacing w:before="360" w:after="240" w:line="240" w:lineRule="auto"/>
        <w:outlineLvl w:val="2"/>
        <w:rPr>
          <w:rFonts w:ascii="Segoe UI" w:eastAsia="Times New Roman" w:hAnsi="Segoe UI" w:cs="Segoe UI"/>
          <w:b/>
          <w:bCs/>
          <w:color w:val="24292E"/>
          <w:sz w:val="30"/>
          <w:szCs w:val="30"/>
        </w:rPr>
      </w:pPr>
      <w:r w:rsidRPr="00214F9F">
        <w:rPr>
          <w:rFonts w:ascii="Segoe UI" w:eastAsia="Times New Roman" w:hAnsi="Segoe UI" w:cs="Segoe UI"/>
          <w:b/>
          <w:bCs/>
          <w:color w:val="24292E"/>
          <w:sz w:val="30"/>
          <w:szCs w:val="30"/>
        </w:rPr>
        <w:t>Secure computing</w:t>
      </w:r>
    </w:p>
    <w:p w14:paraId="70556DE1" w14:textId="77777777" w:rsidR="00214F9F" w:rsidRPr="00E40374" w:rsidRDefault="00214F9F">
      <w:pPr>
        <w:shd w:val="clear" w:color="auto" w:fill="FFFFFF"/>
        <w:spacing w:after="240" w:line="240" w:lineRule="auto"/>
        <w:rPr>
          <w:rFonts w:eastAsia="Times New Roman" w:cstheme="minorHAnsi"/>
          <w:color w:val="24292E"/>
          <w:rPrChange w:id="314" w:author="Madhuri K S" w:date="2020-05-22T16:35:00Z">
            <w:rPr>
              <w:rFonts w:ascii="Segoe UI" w:eastAsia="Times New Roman" w:hAnsi="Segoe UI" w:cs="Segoe UI"/>
              <w:color w:val="24292E"/>
              <w:sz w:val="24"/>
              <w:szCs w:val="24"/>
            </w:rPr>
          </w:rPrChange>
        </w:rPr>
      </w:pPr>
      <w:r w:rsidRPr="00E40374">
        <w:rPr>
          <w:rFonts w:eastAsia="Times New Roman" w:cstheme="minorHAnsi"/>
          <w:color w:val="24292E"/>
          <w:rPrChange w:id="315" w:author="Madhuri K S" w:date="2020-05-22T16:35:00Z">
            <w:rPr>
              <w:rFonts w:ascii="Segoe UI" w:eastAsia="Times New Roman" w:hAnsi="Segoe UI" w:cs="Segoe UI"/>
              <w:color w:val="24292E"/>
              <w:sz w:val="24"/>
              <w:szCs w:val="24"/>
            </w:rPr>
          </w:rPrChange>
        </w:rPr>
        <w:t xml:space="preserve">While </w:t>
      </w:r>
      <w:proofErr w:type="spellStart"/>
      <w:r w:rsidRPr="00E40374">
        <w:rPr>
          <w:rFonts w:eastAsia="Times New Roman" w:cstheme="minorHAnsi"/>
          <w:color w:val="24292E"/>
          <w:rPrChange w:id="316" w:author="Madhuri K S" w:date="2020-05-22T16:35:00Z">
            <w:rPr>
              <w:rFonts w:ascii="Segoe UI" w:eastAsia="Times New Roman" w:hAnsi="Segoe UI" w:cs="Segoe UI"/>
              <w:color w:val="24292E"/>
              <w:sz w:val="24"/>
              <w:szCs w:val="24"/>
            </w:rPr>
          </w:rPrChange>
        </w:rPr>
        <w:t>AppArmor</w:t>
      </w:r>
      <w:proofErr w:type="spellEnd"/>
      <w:r w:rsidRPr="00E40374">
        <w:rPr>
          <w:rFonts w:eastAsia="Times New Roman" w:cstheme="minorHAnsi"/>
          <w:color w:val="24292E"/>
          <w:rPrChange w:id="317" w:author="Madhuri K S" w:date="2020-05-22T16:35:00Z">
            <w:rPr>
              <w:rFonts w:ascii="Segoe UI" w:eastAsia="Times New Roman" w:hAnsi="Segoe UI" w:cs="Segoe UI"/>
              <w:color w:val="24292E"/>
              <w:sz w:val="24"/>
              <w:szCs w:val="24"/>
            </w:rPr>
          </w:rPrChange>
        </w:rPr>
        <w:t xml:space="preserve"> works for any Linux application, </w:t>
      </w:r>
      <w:proofErr w:type="spellStart"/>
      <w:r w:rsidR="00EC0760" w:rsidRPr="00E40374">
        <w:rPr>
          <w:rFonts w:eastAsia="Times New Roman" w:cstheme="minorHAnsi"/>
          <w:color w:val="0366D6"/>
          <w:u w:val="single"/>
          <w:rPrChange w:id="318" w:author="Madhuri K S" w:date="2020-05-22T16:35:00Z">
            <w:rPr>
              <w:rFonts w:ascii="Segoe UI" w:eastAsia="Times New Roman" w:hAnsi="Segoe UI" w:cs="Segoe UI"/>
              <w:color w:val="0366D6"/>
              <w:sz w:val="24"/>
              <w:szCs w:val="24"/>
              <w:u w:val="single"/>
            </w:rPr>
          </w:rPrChange>
        </w:rPr>
        <w:fldChar w:fldCharType="begin"/>
      </w:r>
      <w:r w:rsidR="00EC0760" w:rsidRPr="00E40374">
        <w:rPr>
          <w:rFonts w:eastAsia="Times New Roman" w:cstheme="minorHAnsi"/>
          <w:color w:val="0366D6"/>
          <w:u w:val="single"/>
          <w:rPrChange w:id="319" w:author="Madhuri K S" w:date="2020-05-22T16:35:00Z">
            <w:rPr>
              <w:rFonts w:ascii="Segoe UI" w:eastAsia="Times New Roman" w:hAnsi="Segoe UI" w:cs="Segoe UI"/>
              <w:color w:val="0366D6"/>
              <w:sz w:val="24"/>
              <w:szCs w:val="24"/>
              <w:u w:val="single"/>
            </w:rPr>
          </w:rPrChange>
        </w:rPr>
        <w:instrText xml:space="preserve"> HYPERLINK "https://kubernetes.io/docs/concepts/policy/pod-security-policy/" \l "seccomp" </w:instrText>
      </w:r>
      <w:r w:rsidR="00EC0760" w:rsidRPr="00E40374">
        <w:rPr>
          <w:rFonts w:eastAsia="Times New Roman" w:cstheme="minorHAnsi"/>
          <w:color w:val="0366D6"/>
          <w:u w:val="single"/>
          <w:rPrChange w:id="320" w:author="Madhuri K S" w:date="2020-05-22T16:35:00Z">
            <w:rPr>
              <w:rFonts w:ascii="Segoe UI" w:eastAsia="Times New Roman" w:hAnsi="Segoe UI" w:cs="Segoe UI"/>
              <w:color w:val="0366D6"/>
              <w:sz w:val="24"/>
              <w:szCs w:val="24"/>
              <w:u w:val="single"/>
            </w:rPr>
          </w:rPrChange>
        </w:rPr>
        <w:fldChar w:fldCharType="separate"/>
      </w:r>
      <w:r w:rsidRPr="00E40374">
        <w:rPr>
          <w:rFonts w:eastAsia="Times New Roman" w:cstheme="minorHAnsi"/>
          <w:color w:val="0366D6"/>
          <w:u w:val="single"/>
          <w:rPrChange w:id="321" w:author="Madhuri K S" w:date="2020-05-22T16:35:00Z">
            <w:rPr>
              <w:rFonts w:ascii="Segoe UI" w:eastAsia="Times New Roman" w:hAnsi="Segoe UI" w:cs="Segoe UI"/>
              <w:color w:val="0366D6"/>
              <w:sz w:val="24"/>
              <w:szCs w:val="24"/>
              <w:u w:val="single"/>
            </w:rPr>
          </w:rPrChange>
        </w:rPr>
        <w:t>seccomp</w:t>
      </w:r>
      <w:proofErr w:type="spellEnd"/>
      <w:r w:rsidRPr="00E40374">
        <w:rPr>
          <w:rFonts w:eastAsia="Times New Roman" w:cstheme="minorHAnsi"/>
          <w:color w:val="0366D6"/>
          <w:u w:val="single"/>
          <w:rPrChange w:id="322" w:author="Madhuri K S" w:date="2020-05-22T16:35:00Z">
            <w:rPr>
              <w:rFonts w:ascii="Segoe UI" w:eastAsia="Times New Roman" w:hAnsi="Segoe UI" w:cs="Segoe UI"/>
              <w:color w:val="0366D6"/>
              <w:sz w:val="24"/>
              <w:szCs w:val="24"/>
              <w:u w:val="single"/>
            </w:rPr>
          </w:rPrChange>
        </w:rPr>
        <w:t xml:space="preserve"> (</w:t>
      </w:r>
      <w:r w:rsidRPr="00E40374">
        <w:rPr>
          <w:rFonts w:eastAsia="Times New Roman" w:cstheme="minorHAnsi"/>
          <w:i/>
          <w:iCs/>
          <w:color w:val="0366D6"/>
          <w:rPrChange w:id="323" w:author="Madhuri K S" w:date="2020-05-22T16:35:00Z">
            <w:rPr>
              <w:rFonts w:ascii="Segoe UI" w:eastAsia="Times New Roman" w:hAnsi="Segoe UI" w:cs="Segoe UI"/>
              <w:i/>
              <w:iCs/>
              <w:color w:val="0366D6"/>
              <w:sz w:val="24"/>
              <w:szCs w:val="24"/>
            </w:rPr>
          </w:rPrChange>
        </w:rPr>
        <w:t>sec</w:t>
      </w:r>
      <w:r w:rsidRPr="00E40374">
        <w:rPr>
          <w:rFonts w:eastAsia="Times New Roman" w:cstheme="minorHAnsi"/>
          <w:color w:val="0366D6"/>
          <w:u w:val="single"/>
          <w:rPrChange w:id="324" w:author="Madhuri K S" w:date="2020-05-22T16:35:00Z">
            <w:rPr>
              <w:rFonts w:ascii="Segoe UI" w:eastAsia="Times New Roman" w:hAnsi="Segoe UI" w:cs="Segoe UI"/>
              <w:color w:val="0366D6"/>
              <w:sz w:val="24"/>
              <w:szCs w:val="24"/>
              <w:u w:val="single"/>
            </w:rPr>
          </w:rPrChange>
        </w:rPr>
        <w:t>ure </w:t>
      </w:r>
      <w:r w:rsidRPr="00E40374">
        <w:rPr>
          <w:rFonts w:eastAsia="Times New Roman" w:cstheme="minorHAnsi"/>
          <w:i/>
          <w:iCs/>
          <w:color w:val="0366D6"/>
          <w:rPrChange w:id="325" w:author="Madhuri K S" w:date="2020-05-22T16:35:00Z">
            <w:rPr>
              <w:rFonts w:ascii="Segoe UI" w:eastAsia="Times New Roman" w:hAnsi="Segoe UI" w:cs="Segoe UI"/>
              <w:i/>
              <w:iCs/>
              <w:color w:val="0366D6"/>
              <w:sz w:val="24"/>
              <w:szCs w:val="24"/>
            </w:rPr>
          </w:rPrChange>
        </w:rPr>
        <w:t>comp</w:t>
      </w:r>
      <w:r w:rsidRPr="00E40374">
        <w:rPr>
          <w:rFonts w:eastAsia="Times New Roman" w:cstheme="minorHAnsi"/>
          <w:color w:val="0366D6"/>
          <w:u w:val="single"/>
          <w:rPrChange w:id="326" w:author="Madhuri K S" w:date="2020-05-22T16:35:00Z">
            <w:rPr>
              <w:rFonts w:ascii="Segoe UI" w:eastAsia="Times New Roman" w:hAnsi="Segoe UI" w:cs="Segoe UI"/>
              <w:color w:val="0366D6"/>
              <w:sz w:val="24"/>
              <w:szCs w:val="24"/>
              <w:u w:val="single"/>
            </w:rPr>
          </w:rPrChange>
        </w:rPr>
        <w:t>uting)</w:t>
      </w:r>
      <w:r w:rsidR="00EC0760" w:rsidRPr="00E40374">
        <w:rPr>
          <w:rFonts w:eastAsia="Times New Roman" w:cstheme="minorHAnsi"/>
          <w:color w:val="0366D6"/>
          <w:u w:val="single"/>
          <w:rPrChange w:id="327" w:author="Madhuri K S" w:date="2020-05-22T16:35:00Z">
            <w:rPr>
              <w:rFonts w:ascii="Segoe UI" w:eastAsia="Times New Roman" w:hAnsi="Segoe UI" w:cs="Segoe UI"/>
              <w:color w:val="0366D6"/>
              <w:sz w:val="24"/>
              <w:szCs w:val="24"/>
              <w:u w:val="single"/>
            </w:rPr>
          </w:rPrChange>
        </w:rPr>
        <w:fldChar w:fldCharType="end"/>
      </w:r>
      <w:r w:rsidRPr="00E40374">
        <w:rPr>
          <w:rFonts w:eastAsia="Times New Roman" w:cstheme="minorHAnsi"/>
          <w:color w:val="24292E"/>
          <w:rPrChange w:id="328" w:author="Madhuri K S" w:date="2020-05-22T16:35:00Z">
            <w:rPr>
              <w:rFonts w:ascii="Segoe UI" w:eastAsia="Times New Roman" w:hAnsi="Segoe UI" w:cs="Segoe UI"/>
              <w:color w:val="24292E"/>
              <w:sz w:val="24"/>
              <w:szCs w:val="24"/>
            </w:rPr>
          </w:rPrChange>
        </w:rPr>
        <w:t xml:space="preserve"> works at the process level. </w:t>
      </w:r>
      <w:proofErr w:type="spellStart"/>
      <w:r w:rsidRPr="00E40374">
        <w:rPr>
          <w:rFonts w:eastAsia="Times New Roman" w:cstheme="minorHAnsi"/>
          <w:color w:val="24292E"/>
          <w:rPrChange w:id="329" w:author="Madhuri K S" w:date="2020-05-22T16:35:00Z">
            <w:rPr>
              <w:rFonts w:ascii="Segoe UI" w:eastAsia="Times New Roman" w:hAnsi="Segoe UI" w:cs="Segoe UI"/>
              <w:color w:val="24292E"/>
              <w:sz w:val="24"/>
              <w:szCs w:val="24"/>
            </w:rPr>
          </w:rPrChange>
        </w:rPr>
        <w:t>Seccomp</w:t>
      </w:r>
      <w:proofErr w:type="spellEnd"/>
      <w:r w:rsidRPr="00E40374">
        <w:rPr>
          <w:rFonts w:eastAsia="Times New Roman" w:cstheme="minorHAnsi"/>
          <w:color w:val="24292E"/>
          <w:rPrChange w:id="330" w:author="Madhuri K S" w:date="2020-05-22T16:35:00Z">
            <w:rPr>
              <w:rFonts w:ascii="Segoe UI" w:eastAsia="Times New Roman" w:hAnsi="Segoe UI" w:cs="Segoe UI"/>
              <w:color w:val="24292E"/>
              <w:sz w:val="24"/>
              <w:szCs w:val="24"/>
            </w:rPr>
          </w:rPrChange>
        </w:rPr>
        <w:t xml:space="preserve"> is also a Linux kernel security module, and is natively supported by the Docker runtime used by AKS nodes. With </w:t>
      </w:r>
      <w:proofErr w:type="spellStart"/>
      <w:r w:rsidRPr="00E40374">
        <w:rPr>
          <w:rFonts w:eastAsia="Times New Roman" w:cstheme="minorHAnsi"/>
          <w:color w:val="24292E"/>
          <w:rPrChange w:id="331" w:author="Madhuri K S" w:date="2020-05-22T16:35:00Z">
            <w:rPr>
              <w:rFonts w:ascii="Segoe UI" w:eastAsia="Times New Roman" w:hAnsi="Segoe UI" w:cs="Segoe UI"/>
              <w:color w:val="24292E"/>
              <w:sz w:val="24"/>
              <w:szCs w:val="24"/>
            </w:rPr>
          </w:rPrChange>
        </w:rPr>
        <w:t>seccomp</w:t>
      </w:r>
      <w:proofErr w:type="spellEnd"/>
      <w:r w:rsidRPr="00E40374">
        <w:rPr>
          <w:rFonts w:eastAsia="Times New Roman" w:cstheme="minorHAnsi"/>
          <w:color w:val="24292E"/>
          <w:rPrChange w:id="332" w:author="Madhuri K S" w:date="2020-05-22T16:35:00Z">
            <w:rPr>
              <w:rFonts w:ascii="Segoe UI" w:eastAsia="Times New Roman" w:hAnsi="Segoe UI" w:cs="Segoe UI"/>
              <w:color w:val="24292E"/>
              <w:sz w:val="24"/>
              <w:szCs w:val="24"/>
            </w:rPr>
          </w:rPrChange>
        </w:rPr>
        <w:t xml:space="preserve">, the process calls that containers can perform are limited. You create filters that define what actions to allow or deny, and then use annotations within a pod YAML manifest to associate with the </w:t>
      </w:r>
      <w:proofErr w:type="spellStart"/>
      <w:r w:rsidRPr="00E40374">
        <w:rPr>
          <w:rFonts w:eastAsia="Times New Roman" w:cstheme="minorHAnsi"/>
          <w:color w:val="24292E"/>
          <w:rPrChange w:id="333" w:author="Madhuri K S" w:date="2020-05-22T16:35:00Z">
            <w:rPr>
              <w:rFonts w:ascii="Segoe UI" w:eastAsia="Times New Roman" w:hAnsi="Segoe UI" w:cs="Segoe UI"/>
              <w:color w:val="24292E"/>
              <w:sz w:val="24"/>
              <w:szCs w:val="24"/>
            </w:rPr>
          </w:rPrChange>
        </w:rPr>
        <w:t>seccomp</w:t>
      </w:r>
      <w:proofErr w:type="spellEnd"/>
      <w:r w:rsidRPr="00E40374">
        <w:rPr>
          <w:rFonts w:eastAsia="Times New Roman" w:cstheme="minorHAnsi"/>
          <w:color w:val="24292E"/>
          <w:rPrChange w:id="334" w:author="Madhuri K S" w:date="2020-05-22T16:35:00Z">
            <w:rPr>
              <w:rFonts w:ascii="Segoe UI" w:eastAsia="Times New Roman" w:hAnsi="Segoe UI" w:cs="Segoe UI"/>
              <w:color w:val="24292E"/>
              <w:sz w:val="24"/>
              <w:szCs w:val="24"/>
            </w:rPr>
          </w:rPrChange>
        </w:rPr>
        <w:t xml:space="preserve"> filter. This aligns to the best practice of only granting the container the minimal permissions that are needed to run, and no more.</w:t>
      </w:r>
    </w:p>
    <w:p w14:paraId="1865481A" w14:textId="77777777" w:rsidR="00214F9F" w:rsidRPr="00E40374" w:rsidRDefault="00214F9F">
      <w:pPr>
        <w:shd w:val="clear" w:color="auto" w:fill="FFFFFF"/>
        <w:spacing w:after="240" w:line="240" w:lineRule="auto"/>
        <w:rPr>
          <w:rFonts w:eastAsia="Times New Roman" w:cstheme="minorHAnsi"/>
          <w:color w:val="24292E"/>
          <w:rPrChange w:id="335" w:author="Madhuri K S" w:date="2020-05-22T16:35:00Z">
            <w:rPr>
              <w:rFonts w:ascii="Segoe UI" w:eastAsia="Times New Roman" w:hAnsi="Segoe UI" w:cs="Segoe UI"/>
              <w:color w:val="24292E"/>
              <w:sz w:val="24"/>
              <w:szCs w:val="24"/>
            </w:rPr>
          </w:rPrChange>
        </w:rPr>
      </w:pPr>
      <w:r w:rsidRPr="00E40374">
        <w:rPr>
          <w:rFonts w:eastAsia="Times New Roman" w:cstheme="minorHAnsi"/>
          <w:color w:val="24292E"/>
          <w:rPrChange w:id="336" w:author="Madhuri K S" w:date="2020-05-22T16:35:00Z">
            <w:rPr>
              <w:rFonts w:ascii="Segoe UI" w:eastAsia="Times New Roman" w:hAnsi="Segoe UI" w:cs="Segoe UI"/>
              <w:color w:val="24292E"/>
              <w:sz w:val="24"/>
              <w:szCs w:val="24"/>
            </w:rPr>
          </w:rPrChange>
        </w:rPr>
        <w:t xml:space="preserve">To see </w:t>
      </w:r>
      <w:proofErr w:type="spellStart"/>
      <w:r w:rsidRPr="00E40374">
        <w:rPr>
          <w:rFonts w:eastAsia="Times New Roman" w:cstheme="minorHAnsi"/>
          <w:color w:val="24292E"/>
          <w:rPrChange w:id="337" w:author="Madhuri K S" w:date="2020-05-22T16:35:00Z">
            <w:rPr>
              <w:rFonts w:ascii="Segoe UI" w:eastAsia="Times New Roman" w:hAnsi="Segoe UI" w:cs="Segoe UI"/>
              <w:color w:val="24292E"/>
              <w:sz w:val="24"/>
              <w:szCs w:val="24"/>
            </w:rPr>
          </w:rPrChange>
        </w:rPr>
        <w:t>seccomp</w:t>
      </w:r>
      <w:proofErr w:type="spellEnd"/>
      <w:r w:rsidRPr="00E40374">
        <w:rPr>
          <w:rFonts w:eastAsia="Times New Roman" w:cstheme="minorHAnsi"/>
          <w:color w:val="24292E"/>
          <w:rPrChange w:id="338" w:author="Madhuri K S" w:date="2020-05-22T16:35:00Z">
            <w:rPr>
              <w:rFonts w:ascii="Segoe UI" w:eastAsia="Times New Roman" w:hAnsi="Segoe UI" w:cs="Segoe UI"/>
              <w:color w:val="24292E"/>
              <w:sz w:val="24"/>
              <w:szCs w:val="24"/>
            </w:rPr>
          </w:rPrChange>
        </w:rPr>
        <w:t xml:space="preserve"> in action, create a filter that prevents changing permissions on a file</w:t>
      </w:r>
      <w:r w:rsidRPr="006C137A">
        <w:rPr>
          <w:rFonts w:eastAsia="Times New Roman" w:cstheme="minorHAnsi"/>
          <w:color w:val="24292E"/>
          <w:rPrChange w:id="339" w:author="Madhuri K S" w:date="2020-05-22T17:44:00Z">
            <w:rPr>
              <w:rFonts w:ascii="Segoe UI" w:eastAsia="Times New Roman" w:hAnsi="Segoe UI" w:cs="Segoe UI"/>
              <w:color w:val="24292E"/>
              <w:sz w:val="24"/>
              <w:szCs w:val="24"/>
            </w:rPr>
          </w:rPrChange>
        </w:rPr>
        <w:t>. </w:t>
      </w:r>
      <w:r w:rsidR="00EC0760" w:rsidRPr="006C137A">
        <w:rPr>
          <w:rFonts w:eastAsia="Times New Roman" w:cstheme="minorHAnsi"/>
          <w:color w:val="0366D6"/>
          <w:rPrChange w:id="340" w:author="Madhuri K S" w:date="2020-05-22T17:44:00Z">
            <w:rPr>
              <w:rFonts w:ascii="Segoe UI" w:eastAsia="Times New Roman" w:hAnsi="Segoe UI" w:cs="Segoe UI"/>
              <w:color w:val="0366D6"/>
              <w:sz w:val="24"/>
              <w:szCs w:val="24"/>
              <w:u w:val="single"/>
            </w:rPr>
          </w:rPrChange>
        </w:rPr>
        <w:fldChar w:fldCharType="begin"/>
      </w:r>
      <w:r w:rsidR="00EC0760" w:rsidRPr="006C137A">
        <w:rPr>
          <w:rFonts w:eastAsia="Times New Roman" w:cstheme="minorHAnsi"/>
          <w:color w:val="0366D6"/>
          <w:rPrChange w:id="341" w:author="Madhuri K S" w:date="2020-05-22T17:44:00Z">
            <w:rPr>
              <w:rFonts w:ascii="Segoe UI" w:eastAsia="Times New Roman" w:hAnsi="Segoe UI" w:cs="Segoe UI"/>
              <w:color w:val="0366D6"/>
              <w:sz w:val="24"/>
              <w:szCs w:val="24"/>
              <w:u w:val="single"/>
            </w:rPr>
          </w:rPrChange>
        </w:rPr>
        <w:instrText xml:space="preserve"> HYPERLINK "https://github.com/MicrosoftDocs/azure-docs/blob/master/articles/aks/ssh.md" </w:instrText>
      </w:r>
      <w:r w:rsidR="00EC0760" w:rsidRPr="006C137A">
        <w:rPr>
          <w:rFonts w:eastAsia="Times New Roman" w:cstheme="minorHAnsi"/>
          <w:color w:val="0366D6"/>
          <w:rPrChange w:id="342" w:author="Madhuri K S" w:date="2020-05-22T17:44:00Z">
            <w:rPr>
              <w:rFonts w:ascii="Segoe UI" w:eastAsia="Times New Roman" w:hAnsi="Segoe UI" w:cs="Segoe UI"/>
              <w:color w:val="0366D6"/>
              <w:sz w:val="24"/>
              <w:szCs w:val="24"/>
              <w:u w:val="single"/>
            </w:rPr>
          </w:rPrChange>
        </w:rPr>
        <w:fldChar w:fldCharType="separate"/>
      </w:r>
      <w:r w:rsidRPr="006C137A">
        <w:rPr>
          <w:rFonts w:eastAsia="Times New Roman" w:cstheme="minorHAnsi"/>
          <w:color w:val="0366D6"/>
          <w:rPrChange w:id="343" w:author="Madhuri K S" w:date="2020-05-22T17:44:00Z">
            <w:rPr>
              <w:rFonts w:ascii="Segoe UI" w:eastAsia="Times New Roman" w:hAnsi="Segoe UI" w:cs="Segoe UI"/>
              <w:color w:val="0366D6"/>
              <w:sz w:val="24"/>
              <w:szCs w:val="24"/>
              <w:u w:val="single"/>
            </w:rPr>
          </w:rPrChange>
        </w:rPr>
        <w:t>SSH</w:t>
      </w:r>
      <w:r w:rsidR="00EC0760" w:rsidRPr="006C137A">
        <w:rPr>
          <w:rFonts w:eastAsia="Times New Roman" w:cstheme="minorHAnsi"/>
          <w:color w:val="0366D6"/>
          <w:rPrChange w:id="344" w:author="Madhuri K S" w:date="2020-05-22T17:44:00Z">
            <w:rPr>
              <w:rFonts w:ascii="Segoe UI" w:eastAsia="Times New Roman" w:hAnsi="Segoe UI" w:cs="Segoe UI"/>
              <w:color w:val="0366D6"/>
              <w:sz w:val="24"/>
              <w:szCs w:val="24"/>
              <w:u w:val="single"/>
            </w:rPr>
          </w:rPrChange>
        </w:rPr>
        <w:fldChar w:fldCharType="end"/>
      </w:r>
      <w:r w:rsidRPr="006C137A">
        <w:rPr>
          <w:rFonts w:eastAsia="Times New Roman" w:cstheme="minorHAnsi"/>
          <w:color w:val="24292E"/>
          <w:rPrChange w:id="345" w:author="Madhuri K S" w:date="2020-05-22T17:44:00Z">
            <w:rPr>
              <w:rFonts w:ascii="Segoe UI" w:eastAsia="Times New Roman" w:hAnsi="Segoe UI" w:cs="Segoe UI"/>
              <w:color w:val="24292E"/>
              <w:sz w:val="24"/>
              <w:szCs w:val="24"/>
            </w:rPr>
          </w:rPrChange>
        </w:rPr>
        <w:t> t</w:t>
      </w:r>
      <w:r w:rsidRPr="00E40374">
        <w:rPr>
          <w:rFonts w:eastAsia="Times New Roman" w:cstheme="minorHAnsi"/>
          <w:color w:val="24292E"/>
          <w:rPrChange w:id="346" w:author="Madhuri K S" w:date="2020-05-22T16:35:00Z">
            <w:rPr>
              <w:rFonts w:ascii="Segoe UI" w:eastAsia="Times New Roman" w:hAnsi="Segoe UI" w:cs="Segoe UI"/>
              <w:color w:val="24292E"/>
              <w:sz w:val="24"/>
              <w:szCs w:val="24"/>
            </w:rPr>
          </w:rPrChange>
        </w:rPr>
        <w:t xml:space="preserve">o an AKS node, then create a </w:t>
      </w:r>
      <w:proofErr w:type="spellStart"/>
      <w:r w:rsidRPr="00E40374">
        <w:rPr>
          <w:rFonts w:eastAsia="Times New Roman" w:cstheme="minorHAnsi"/>
          <w:color w:val="24292E"/>
          <w:rPrChange w:id="347" w:author="Madhuri K S" w:date="2020-05-22T16:35:00Z">
            <w:rPr>
              <w:rFonts w:ascii="Segoe UI" w:eastAsia="Times New Roman" w:hAnsi="Segoe UI" w:cs="Segoe UI"/>
              <w:color w:val="24292E"/>
              <w:sz w:val="24"/>
              <w:szCs w:val="24"/>
            </w:rPr>
          </w:rPrChange>
        </w:rPr>
        <w:t>seccomp</w:t>
      </w:r>
      <w:proofErr w:type="spellEnd"/>
      <w:r w:rsidRPr="00E40374">
        <w:rPr>
          <w:rFonts w:eastAsia="Times New Roman" w:cstheme="minorHAnsi"/>
          <w:color w:val="24292E"/>
          <w:rPrChange w:id="348" w:author="Madhuri K S" w:date="2020-05-22T16:35:00Z">
            <w:rPr>
              <w:rFonts w:ascii="Segoe UI" w:eastAsia="Times New Roman" w:hAnsi="Segoe UI" w:cs="Segoe UI"/>
              <w:color w:val="24292E"/>
              <w:sz w:val="24"/>
              <w:szCs w:val="24"/>
            </w:rPr>
          </w:rPrChange>
        </w:rPr>
        <w:t xml:space="preserve"> filter named </w:t>
      </w:r>
      <w:r w:rsidRPr="00E40374">
        <w:rPr>
          <w:rFonts w:eastAsia="Times New Roman" w:cstheme="minorHAnsi"/>
          <w:i/>
          <w:iCs/>
          <w:color w:val="24292E"/>
          <w:rPrChange w:id="349" w:author="Madhuri K S" w:date="2020-05-22T16:35:00Z">
            <w:rPr>
              <w:rFonts w:ascii="Segoe UI" w:eastAsia="Times New Roman" w:hAnsi="Segoe UI" w:cs="Segoe UI"/>
              <w:i/>
              <w:iCs/>
              <w:color w:val="24292E"/>
              <w:sz w:val="24"/>
              <w:szCs w:val="24"/>
            </w:rPr>
          </w:rPrChange>
        </w:rPr>
        <w:t>/var/lib/</w:t>
      </w:r>
      <w:proofErr w:type="spellStart"/>
      <w:r w:rsidRPr="00E40374">
        <w:rPr>
          <w:rFonts w:eastAsia="Times New Roman" w:cstheme="minorHAnsi"/>
          <w:i/>
          <w:iCs/>
          <w:color w:val="24292E"/>
          <w:rPrChange w:id="350" w:author="Madhuri K S" w:date="2020-05-22T16:35:00Z">
            <w:rPr>
              <w:rFonts w:ascii="Segoe UI" w:eastAsia="Times New Roman" w:hAnsi="Segoe UI" w:cs="Segoe UI"/>
              <w:i/>
              <w:iCs/>
              <w:color w:val="24292E"/>
              <w:sz w:val="24"/>
              <w:szCs w:val="24"/>
            </w:rPr>
          </w:rPrChange>
        </w:rPr>
        <w:t>kubelet</w:t>
      </w:r>
      <w:proofErr w:type="spellEnd"/>
      <w:r w:rsidRPr="00E40374">
        <w:rPr>
          <w:rFonts w:eastAsia="Times New Roman" w:cstheme="minorHAnsi"/>
          <w:i/>
          <w:iCs/>
          <w:color w:val="24292E"/>
          <w:rPrChange w:id="351" w:author="Madhuri K S" w:date="2020-05-22T16:35:00Z">
            <w:rPr>
              <w:rFonts w:ascii="Segoe UI" w:eastAsia="Times New Roman" w:hAnsi="Segoe UI" w:cs="Segoe UI"/>
              <w:i/>
              <w:iCs/>
              <w:color w:val="24292E"/>
              <w:sz w:val="24"/>
              <w:szCs w:val="24"/>
            </w:rPr>
          </w:rPrChange>
        </w:rPr>
        <w:t>/</w:t>
      </w:r>
      <w:proofErr w:type="spellStart"/>
      <w:r w:rsidRPr="00E40374">
        <w:rPr>
          <w:rFonts w:eastAsia="Times New Roman" w:cstheme="minorHAnsi"/>
          <w:i/>
          <w:iCs/>
          <w:color w:val="24292E"/>
          <w:rPrChange w:id="352" w:author="Madhuri K S" w:date="2020-05-22T16:35:00Z">
            <w:rPr>
              <w:rFonts w:ascii="Segoe UI" w:eastAsia="Times New Roman" w:hAnsi="Segoe UI" w:cs="Segoe UI"/>
              <w:i/>
              <w:iCs/>
              <w:color w:val="24292E"/>
              <w:sz w:val="24"/>
              <w:szCs w:val="24"/>
            </w:rPr>
          </w:rPrChange>
        </w:rPr>
        <w:t>seccomp</w:t>
      </w:r>
      <w:proofErr w:type="spellEnd"/>
      <w:r w:rsidRPr="00E40374">
        <w:rPr>
          <w:rFonts w:eastAsia="Times New Roman" w:cstheme="minorHAnsi"/>
          <w:i/>
          <w:iCs/>
          <w:color w:val="24292E"/>
          <w:rPrChange w:id="353" w:author="Madhuri K S" w:date="2020-05-22T16:35:00Z">
            <w:rPr>
              <w:rFonts w:ascii="Segoe UI" w:eastAsia="Times New Roman" w:hAnsi="Segoe UI" w:cs="Segoe UI"/>
              <w:i/>
              <w:iCs/>
              <w:color w:val="24292E"/>
              <w:sz w:val="24"/>
              <w:szCs w:val="24"/>
            </w:rPr>
          </w:rPrChange>
        </w:rPr>
        <w:t>/prevent-</w:t>
      </w:r>
      <w:proofErr w:type="spellStart"/>
      <w:r w:rsidRPr="00E40374">
        <w:rPr>
          <w:rFonts w:eastAsia="Times New Roman" w:cstheme="minorHAnsi"/>
          <w:i/>
          <w:iCs/>
          <w:color w:val="24292E"/>
          <w:rPrChange w:id="354" w:author="Madhuri K S" w:date="2020-05-22T16:35:00Z">
            <w:rPr>
              <w:rFonts w:ascii="Segoe UI" w:eastAsia="Times New Roman" w:hAnsi="Segoe UI" w:cs="Segoe UI"/>
              <w:i/>
              <w:iCs/>
              <w:color w:val="24292E"/>
              <w:sz w:val="24"/>
              <w:szCs w:val="24"/>
            </w:rPr>
          </w:rPrChange>
        </w:rPr>
        <w:t>chmod</w:t>
      </w:r>
      <w:proofErr w:type="spellEnd"/>
      <w:r w:rsidRPr="00E40374">
        <w:rPr>
          <w:rFonts w:eastAsia="Times New Roman" w:cstheme="minorHAnsi"/>
          <w:color w:val="24292E"/>
          <w:rPrChange w:id="355" w:author="Madhuri K S" w:date="2020-05-22T16:35:00Z">
            <w:rPr>
              <w:rFonts w:ascii="Segoe UI" w:eastAsia="Times New Roman" w:hAnsi="Segoe UI" w:cs="Segoe UI"/>
              <w:color w:val="24292E"/>
              <w:sz w:val="24"/>
              <w:szCs w:val="24"/>
            </w:rPr>
          </w:rPrChange>
        </w:rPr>
        <w:t> and paste the following content:</w:t>
      </w:r>
    </w:p>
    <w:p w14:paraId="008BCE90"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w:t>
      </w:r>
    </w:p>
    <w:p w14:paraId="0E8017DF"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 xml:space="preserve">  "</w:t>
      </w:r>
      <w:proofErr w:type="spellStart"/>
      <w:r w:rsidRPr="00214F9F">
        <w:rPr>
          <w:rFonts w:ascii="Consolas" w:eastAsia="Times New Roman" w:hAnsi="Consolas" w:cs="Courier New"/>
          <w:color w:val="24292E"/>
          <w:sz w:val="20"/>
          <w:szCs w:val="20"/>
          <w:bdr w:val="none" w:sz="0" w:space="0" w:color="auto" w:frame="1"/>
        </w:rPr>
        <w:t>defaultAction</w:t>
      </w:r>
      <w:proofErr w:type="spellEnd"/>
      <w:r w:rsidRPr="00214F9F">
        <w:rPr>
          <w:rFonts w:ascii="Consolas" w:eastAsia="Times New Roman" w:hAnsi="Consolas" w:cs="Courier New"/>
          <w:color w:val="24292E"/>
          <w:sz w:val="20"/>
          <w:szCs w:val="20"/>
          <w:bdr w:val="none" w:sz="0" w:space="0" w:color="auto" w:frame="1"/>
        </w:rPr>
        <w:t>": "SCMP_ACT_ALLOW",</w:t>
      </w:r>
    </w:p>
    <w:p w14:paraId="63208A45"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 xml:space="preserve">  "</w:t>
      </w:r>
      <w:proofErr w:type="spellStart"/>
      <w:r w:rsidRPr="00214F9F">
        <w:rPr>
          <w:rFonts w:ascii="Consolas" w:eastAsia="Times New Roman" w:hAnsi="Consolas" w:cs="Courier New"/>
          <w:color w:val="24292E"/>
          <w:sz w:val="20"/>
          <w:szCs w:val="20"/>
          <w:bdr w:val="none" w:sz="0" w:space="0" w:color="auto" w:frame="1"/>
        </w:rPr>
        <w:t>syscalls</w:t>
      </w:r>
      <w:proofErr w:type="spellEnd"/>
      <w:r w:rsidRPr="00214F9F">
        <w:rPr>
          <w:rFonts w:ascii="Consolas" w:eastAsia="Times New Roman" w:hAnsi="Consolas" w:cs="Courier New"/>
          <w:color w:val="24292E"/>
          <w:sz w:val="20"/>
          <w:szCs w:val="20"/>
          <w:bdr w:val="none" w:sz="0" w:space="0" w:color="auto" w:frame="1"/>
        </w:rPr>
        <w:t>": [</w:t>
      </w:r>
    </w:p>
    <w:p w14:paraId="7265709D"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 xml:space="preserve">    {</w:t>
      </w:r>
    </w:p>
    <w:p w14:paraId="389E1CA4"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 xml:space="preserve">      "name": "</w:t>
      </w:r>
      <w:proofErr w:type="spellStart"/>
      <w:r w:rsidRPr="00214F9F">
        <w:rPr>
          <w:rFonts w:ascii="Consolas" w:eastAsia="Times New Roman" w:hAnsi="Consolas" w:cs="Courier New"/>
          <w:color w:val="24292E"/>
          <w:sz w:val="20"/>
          <w:szCs w:val="20"/>
          <w:bdr w:val="none" w:sz="0" w:space="0" w:color="auto" w:frame="1"/>
        </w:rPr>
        <w:t>chmod</w:t>
      </w:r>
      <w:proofErr w:type="spellEnd"/>
      <w:r w:rsidRPr="00214F9F">
        <w:rPr>
          <w:rFonts w:ascii="Consolas" w:eastAsia="Times New Roman" w:hAnsi="Consolas" w:cs="Courier New"/>
          <w:color w:val="24292E"/>
          <w:sz w:val="20"/>
          <w:szCs w:val="20"/>
          <w:bdr w:val="none" w:sz="0" w:space="0" w:color="auto" w:frame="1"/>
        </w:rPr>
        <w:t>",</w:t>
      </w:r>
    </w:p>
    <w:p w14:paraId="24BD7EBF"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 xml:space="preserve">      "action": "SCMP_ACT_ERRNO"</w:t>
      </w:r>
    </w:p>
    <w:p w14:paraId="14B41D96"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 xml:space="preserve">    }</w:t>
      </w:r>
    </w:p>
    <w:p w14:paraId="5CDFBFCF"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 xml:space="preserve">  ]</w:t>
      </w:r>
    </w:p>
    <w:p w14:paraId="0ECE4A82"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w:t>
      </w:r>
    </w:p>
    <w:p w14:paraId="1B0D1CB2" w14:textId="77777777" w:rsidR="00214F9F" w:rsidRPr="00E40374" w:rsidRDefault="00214F9F">
      <w:pPr>
        <w:shd w:val="clear" w:color="auto" w:fill="FFFFFF"/>
        <w:spacing w:after="0" w:line="240" w:lineRule="auto"/>
        <w:rPr>
          <w:rFonts w:eastAsia="Times New Roman" w:cstheme="minorHAnsi"/>
          <w:color w:val="24292E"/>
          <w:rPrChange w:id="356" w:author="Madhuri K S" w:date="2020-05-22T16:36:00Z">
            <w:rPr>
              <w:rFonts w:ascii="Segoe UI" w:eastAsia="Times New Roman" w:hAnsi="Segoe UI" w:cs="Segoe UI"/>
              <w:color w:val="24292E"/>
              <w:sz w:val="24"/>
              <w:szCs w:val="24"/>
            </w:rPr>
          </w:rPrChange>
        </w:rPr>
      </w:pPr>
      <w:r w:rsidRPr="00E40374">
        <w:rPr>
          <w:rFonts w:eastAsia="Times New Roman" w:cstheme="minorHAnsi"/>
          <w:color w:val="24292E"/>
          <w:rPrChange w:id="357" w:author="Madhuri K S" w:date="2020-05-22T16:36:00Z">
            <w:rPr>
              <w:rFonts w:ascii="Segoe UI" w:eastAsia="Times New Roman" w:hAnsi="Segoe UI" w:cs="Segoe UI"/>
              <w:color w:val="24292E"/>
              <w:sz w:val="24"/>
              <w:szCs w:val="24"/>
            </w:rPr>
          </w:rPrChange>
        </w:rPr>
        <w:t>From your local machine, now create a pod manifest named </w:t>
      </w:r>
      <w:proofErr w:type="spellStart"/>
      <w:r w:rsidRPr="00E40374">
        <w:rPr>
          <w:rFonts w:eastAsia="Times New Roman" w:cstheme="minorHAnsi"/>
          <w:i/>
          <w:iCs/>
          <w:color w:val="24292E"/>
          <w:rPrChange w:id="358" w:author="Madhuri K S" w:date="2020-05-22T16:36:00Z">
            <w:rPr>
              <w:rFonts w:ascii="Segoe UI" w:eastAsia="Times New Roman" w:hAnsi="Segoe UI" w:cs="Segoe UI"/>
              <w:i/>
              <w:iCs/>
              <w:color w:val="24292E"/>
              <w:sz w:val="24"/>
              <w:szCs w:val="24"/>
            </w:rPr>
          </w:rPrChange>
        </w:rPr>
        <w:t>aks-seccomp.yaml</w:t>
      </w:r>
      <w:proofErr w:type="spellEnd"/>
      <w:r w:rsidRPr="00E40374">
        <w:rPr>
          <w:rFonts w:eastAsia="Times New Roman" w:cstheme="minorHAnsi"/>
          <w:color w:val="24292E"/>
          <w:rPrChange w:id="359" w:author="Madhuri K S" w:date="2020-05-22T16:36:00Z">
            <w:rPr>
              <w:rFonts w:ascii="Segoe UI" w:eastAsia="Times New Roman" w:hAnsi="Segoe UI" w:cs="Segoe UI"/>
              <w:color w:val="24292E"/>
              <w:sz w:val="24"/>
              <w:szCs w:val="24"/>
            </w:rPr>
          </w:rPrChange>
        </w:rPr>
        <w:t> and paste the following content. This manifest defines an annotation for </w:t>
      </w:r>
      <w:r w:rsidRPr="00E40374">
        <w:rPr>
          <w:rFonts w:eastAsia="Times New Roman" w:cstheme="minorHAnsi"/>
          <w:color w:val="24292E"/>
          <w:rPrChange w:id="360" w:author="Madhuri K S" w:date="2020-05-22T16:36:00Z">
            <w:rPr>
              <w:rFonts w:ascii="Consolas" w:eastAsia="Times New Roman" w:hAnsi="Consolas" w:cs="Courier New"/>
              <w:color w:val="24292E"/>
              <w:sz w:val="20"/>
              <w:szCs w:val="20"/>
            </w:rPr>
          </w:rPrChange>
        </w:rPr>
        <w:t>seccomp.security.alpha.kubernetes.io</w:t>
      </w:r>
      <w:r w:rsidRPr="00E40374">
        <w:rPr>
          <w:rFonts w:eastAsia="Times New Roman" w:cstheme="minorHAnsi"/>
          <w:color w:val="24292E"/>
          <w:rPrChange w:id="361" w:author="Madhuri K S" w:date="2020-05-22T16:36:00Z">
            <w:rPr>
              <w:rFonts w:ascii="Segoe UI" w:eastAsia="Times New Roman" w:hAnsi="Segoe UI" w:cs="Segoe UI"/>
              <w:color w:val="24292E"/>
              <w:sz w:val="24"/>
              <w:szCs w:val="24"/>
            </w:rPr>
          </w:rPrChange>
        </w:rPr>
        <w:t> and references the </w:t>
      </w:r>
      <w:r w:rsidRPr="00E40374">
        <w:rPr>
          <w:rFonts w:eastAsia="Times New Roman" w:cstheme="minorHAnsi"/>
          <w:i/>
          <w:iCs/>
          <w:color w:val="24292E"/>
          <w:rPrChange w:id="362" w:author="Madhuri K S" w:date="2020-05-22T16:36:00Z">
            <w:rPr>
              <w:rFonts w:ascii="Segoe UI" w:eastAsia="Times New Roman" w:hAnsi="Segoe UI" w:cs="Segoe UI"/>
              <w:i/>
              <w:iCs/>
              <w:color w:val="24292E"/>
              <w:sz w:val="24"/>
              <w:szCs w:val="24"/>
            </w:rPr>
          </w:rPrChange>
        </w:rPr>
        <w:t>prevent-</w:t>
      </w:r>
      <w:proofErr w:type="spellStart"/>
      <w:r w:rsidRPr="00E40374">
        <w:rPr>
          <w:rFonts w:eastAsia="Times New Roman" w:cstheme="minorHAnsi"/>
          <w:i/>
          <w:iCs/>
          <w:color w:val="24292E"/>
          <w:rPrChange w:id="363" w:author="Madhuri K S" w:date="2020-05-22T16:36:00Z">
            <w:rPr>
              <w:rFonts w:ascii="Segoe UI" w:eastAsia="Times New Roman" w:hAnsi="Segoe UI" w:cs="Segoe UI"/>
              <w:i/>
              <w:iCs/>
              <w:color w:val="24292E"/>
              <w:sz w:val="24"/>
              <w:szCs w:val="24"/>
            </w:rPr>
          </w:rPrChange>
        </w:rPr>
        <w:t>chmod</w:t>
      </w:r>
      <w:proofErr w:type="spellEnd"/>
      <w:r w:rsidRPr="00E40374">
        <w:rPr>
          <w:rFonts w:eastAsia="Times New Roman" w:cstheme="minorHAnsi"/>
          <w:color w:val="24292E"/>
          <w:rPrChange w:id="364" w:author="Madhuri K S" w:date="2020-05-22T16:36:00Z">
            <w:rPr>
              <w:rFonts w:ascii="Segoe UI" w:eastAsia="Times New Roman" w:hAnsi="Segoe UI" w:cs="Segoe UI"/>
              <w:color w:val="24292E"/>
              <w:sz w:val="24"/>
              <w:szCs w:val="24"/>
            </w:rPr>
          </w:rPrChange>
        </w:rPr>
        <w:t> filter created in the previous step:</w:t>
      </w:r>
    </w:p>
    <w:p w14:paraId="6112865E"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214F9F">
        <w:rPr>
          <w:rFonts w:ascii="Consolas" w:eastAsia="Times New Roman" w:hAnsi="Consolas" w:cs="Courier New"/>
          <w:color w:val="22863A"/>
          <w:sz w:val="20"/>
          <w:szCs w:val="20"/>
        </w:rPr>
        <w:t>apiVersion</w:t>
      </w:r>
      <w:proofErr w:type="spellEnd"/>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005CC5"/>
          <w:sz w:val="20"/>
          <w:szCs w:val="20"/>
        </w:rPr>
        <w:t>v1</w:t>
      </w:r>
    </w:p>
    <w:p w14:paraId="1EB9BCB6"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2863A"/>
          <w:sz w:val="20"/>
          <w:szCs w:val="20"/>
        </w:rPr>
        <w:t>kind</w:t>
      </w:r>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032F62"/>
          <w:sz w:val="20"/>
          <w:szCs w:val="20"/>
        </w:rPr>
        <w:t>Pod</w:t>
      </w:r>
    </w:p>
    <w:p w14:paraId="56894F8F"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2863A"/>
          <w:sz w:val="20"/>
          <w:szCs w:val="20"/>
        </w:rPr>
        <w:t>metadata</w:t>
      </w:r>
      <w:r w:rsidRPr="00214F9F">
        <w:rPr>
          <w:rFonts w:ascii="Consolas" w:eastAsia="Times New Roman" w:hAnsi="Consolas" w:cs="Courier New"/>
          <w:color w:val="24292E"/>
          <w:sz w:val="20"/>
          <w:szCs w:val="20"/>
        </w:rPr>
        <w:t>:</w:t>
      </w:r>
    </w:p>
    <w:p w14:paraId="6CBDF8B0"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22863A"/>
          <w:sz w:val="20"/>
          <w:szCs w:val="20"/>
        </w:rPr>
        <w:t>name</w:t>
      </w:r>
      <w:r w:rsidRPr="00214F9F">
        <w:rPr>
          <w:rFonts w:ascii="Consolas" w:eastAsia="Times New Roman" w:hAnsi="Consolas" w:cs="Courier New"/>
          <w:color w:val="24292E"/>
          <w:sz w:val="20"/>
          <w:szCs w:val="20"/>
        </w:rPr>
        <w:t xml:space="preserve">: </w:t>
      </w:r>
      <w:proofErr w:type="spellStart"/>
      <w:r w:rsidRPr="00214F9F">
        <w:rPr>
          <w:rFonts w:ascii="Consolas" w:eastAsia="Times New Roman" w:hAnsi="Consolas" w:cs="Courier New"/>
          <w:color w:val="032F62"/>
          <w:sz w:val="20"/>
          <w:szCs w:val="20"/>
        </w:rPr>
        <w:t>chmod</w:t>
      </w:r>
      <w:proofErr w:type="spellEnd"/>
      <w:r w:rsidRPr="00214F9F">
        <w:rPr>
          <w:rFonts w:ascii="Consolas" w:eastAsia="Times New Roman" w:hAnsi="Consolas" w:cs="Courier New"/>
          <w:color w:val="032F62"/>
          <w:sz w:val="20"/>
          <w:szCs w:val="20"/>
        </w:rPr>
        <w:t>-prevented</w:t>
      </w:r>
    </w:p>
    <w:p w14:paraId="4EFA6CAD"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22863A"/>
          <w:sz w:val="20"/>
          <w:szCs w:val="20"/>
        </w:rPr>
        <w:t>annotations</w:t>
      </w:r>
      <w:r w:rsidRPr="00214F9F">
        <w:rPr>
          <w:rFonts w:ascii="Consolas" w:eastAsia="Times New Roman" w:hAnsi="Consolas" w:cs="Courier New"/>
          <w:color w:val="24292E"/>
          <w:sz w:val="20"/>
          <w:szCs w:val="20"/>
        </w:rPr>
        <w:t>:</w:t>
      </w:r>
    </w:p>
    <w:p w14:paraId="782802AF"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4292E"/>
          <w:sz w:val="20"/>
          <w:szCs w:val="20"/>
        </w:rPr>
        <w:lastRenderedPageBreak/>
        <w:t xml:space="preserve">    </w:t>
      </w:r>
      <w:r w:rsidRPr="00214F9F">
        <w:rPr>
          <w:rFonts w:ascii="Consolas" w:eastAsia="Times New Roman" w:hAnsi="Consolas" w:cs="Courier New"/>
          <w:color w:val="22863A"/>
          <w:sz w:val="20"/>
          <w:szCs w:val="20"/>
        </w:rPr>
        <w:t>seccomp.security.alpha.kubernetes.io/pod</w:t>
      </w:r>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032F62"/>
          <w:sz w:val="20"/>
          <w:szCs w:val="20"/>
        </w:rPr>
        <w:t>localhost/prevent-</w:t>
      </w:r>
      <w:proofErr w:type="spellStart"/>
      <w:r w:rsidRPr="00214F9F">
        <w:rPr>
          <w:rFonts w:ascii="Consolas" w:eastAsia="Times New Roman" w:hAnsi="Consolas" w:cs="Courier New"/>
          <w:color w:val="032F62"/>
          <w:sz w:val="20"/>
          <w:szCs w:val="20"/>
        </w:rPr>
        <w:t>chmod</w:t>
      </w:r>
      <w:proofErr w:type="spellEnd"/>
    </w:p>
    <w:p w14:paraId="31FBEB9C"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2863A"/>
          <w:sz w:val="20"/>
          <w:szCs w:val="20"/>
        </w:rPr>
        <w:t>spec</w:t>
      </w:r>
      <w:r w:rsidRPr="00214F9F">
        <w:rPr>
          <w:rFonts w:ascii="Consolas" w:eastAsia="Times New Roman" w:hAnsi="Consolas" w:cs="Courier New"/>
          <w:color w:val="24292E"/>
          <w:sz w:val="20"/>
          <w:szCs w:val="20"/>
        </w:rPr>
        <w:t>:</w:t>
      </w:r>
    </w:p>
    <w:p w14:paraId="288A9937"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22863A"/>
          <w:sz w:val="20"/>
          <w:szCs w:val="20"/>
        </w:rPr>
        <w:t>containers</w:t>
      </w:r>
      <w:r w:rsidRPr="00214F9F">
        <w:rPr>
          <w:rFonts w:ascii="Consolas" w:eastAsia="Times New Roman" w:hAnsi="Consolas" w:cs="Courier New"/>
          <w:color w:val="24292E"/>
          <w:sz w:val="20"/>
          <w:szCs w:val="20"/>
        </w:rPr>
        <w:t>:</w:t>
      </w:r>
    </w:p>
    <w:p w14:paraId="682488C7"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4292E"/>
          <w:sz w:val="20"/>
          <w:szCs w:val="20"/>
        </w:rPr>
        <w:t xml:space="preserve">  - </w:t>
      </w:r>
      <w:r w:rsidRPr="00214F9F">
        <w:rPr>
          <w:rFonts w:ascii="Consolas" w:eastAsia="Times New Roman" w:hAnsi="Consolas" w:cs="Courier New"/>
          <w:color w:val="22863A"/>
          <w:sz w:val="20"/>
          <w:szCs w:val="20"/>
        </w:rPr>
        <w:t>name</w:t>
      </w:r>
      <w:r w:rsidRPr="00214F9F">
        <w:rPr>
          <w:rFonts w:ascii="Consolas" w:eastAsia="Times New Roman" w:hAnsi="Consolas" w:cs="Courier New"/>
          <w:color w:val="24292E"/>
          <w:sz w:val="20"/>
          <w:szCs w:val="20"/>
        </w:rPr>
        <w:t xml:space="preserve">: </w:t>
      </w:r>
      <w:proofErr w:type="spellStart"/>
      <w:r w:rsidRPr="00214F9F">
        <w:rPr>
          <w:rFonts w:ascii="Consolas" w:eastAsia="Times New Roman" w:hAnsi="Consolas" w:cs="Courier New"/>
          <w:color w:val="032F62"/>
          <w:sz w:val="20"/>
          <w:szCs w:val="20"/>
        </w:rPr>
        <w:t>chmod</w:t>
      </w:r>
      <w:proofErr w:type="spellEnd"/>
    </w:p>
    <w:p w14:paraId="5CA0242A"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22863A"/>
          <w:sz w:val="20"/>
          <w:szCs w:val="20"/>
        </w:rPr>
        <w:t>image</w:t>
      </w:r>
      <w:r w:rsidRPr="00214F9F">
        <w:rPr>
          <w:rFonts w:ascii="Consolas" w:eastAsia="Times New Roman" w:hAnsi="Consolas" w:cs="Courier New"/>
          <w:color w:val="24292E"/>
          <w:sz w:val="20"/>
          <w:szCs w:val="20"/>
        </w:rPr>
        <w:t xml:space="preserve">: </w:t>
      </w:r>
      <w:proofErr w:type="spellStart"/>
      <w:r w:rsidRPr="00214F9F">
        <w:rPr>
          <w:rFonts w:ascii="Consolas" w:eastAsia="Times New Roman" w:hAnsi="Consolas" w:cs="Courier New"/>
          <w:color w:val="032F62"/>
          <w:sz w:val="20"/>
          <w:szCs w:val="20"/>
        </w:rPr>
        <w:t>busybox</w:t>
      </w:r>
      <w:proofErr w:type="spellEnd"/>
    </w:p>
    <w:p w14:paraId="0698525A"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22863A"/>
          <w:sz w:val="20"/>
          <w:szCs w:val="20"/>
        </w:rPr>
        <w:t>command</w:t>
      </w:r>
      <w:r w:rsidRPr="00214F9F">
        <w:rPr>
          <w:rFonts w:ascii="Consolas" w:eastAsia="Times New Roman" w:hAnsi="Consolas" w:cs="Courier New"/>
          <w:color w:val="24292E"/>
          <w:sz w:val="20"/>
          <w:szCs w:val="20"/>
        </w:rPr>
        <w:t>:</w:t>
      </w:r>
    </w:p>
    <w:p w14:paraId="1C9BFA2C"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4292E"/>
          <w:sz w:val="20"/>
          <w:szCs w:val="20"/>
        </w:rPr>
        <w:t xml:space="preserve">      - </w:t>
      </w:r>
      <w:r w:rsidRPr="00214F9F">
        <w:rPr>
          <w:rFonts w:ascii="Consolas" w:eastAsia="Times New Roman" w:hAnsi="Consolas" w:cs="Courier New"/>
          <w:color w:val="032F62"/>
          <w:sz w:val="20"/>
          <w:szCs w:val="20"/>
        </w:rPr>
        <w:t>"</w:t>
      </w:r>
      <w:proofErr w:type="spellStart"/>
      <w:r w:rsidRPr="00214F9F">
        <w:rPr>
          <w:rFonts w:ascii="Consolas" w:eastAsia="Times New Roman" w:hAnsi="Consolas" w:cs="Courier New"/>
          <w:color w:val="032F62"/>
          <w:sz w:val="20"/>
          <w:szCs w:val="20"/>
        </w:rPr>
        <w:t>chmod</w:t>
      </w:r>
      <w:proofErr w:type="spellEnd"/>
      <w:r w:rsidRPr="00214F9F">
        <w:rPr>
          <w:rFonts w:ascii="Consolas" w:eastAsia="Times New Roman" w:hAnsi="Consolas" w:cs="Courier New"/>
          <w:color w:val="032F62"/>
          <w:sz w:val="20"/>
          <w:szCs w:val="20"/>
        </w:rPr>
        <w:t>"</w:t>
      </w:r>
    </w:p>
    <w:p w14:paraId="26D93BA8"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4292E"/>
          <w:sz w:val="20"/>
          <w:szCs w:val="20"/>
        </w:rPr>
        <w:t xml:space="preserve">    </w:t>
      </w:r>
      <w:proofErr w:type="spellStart"/>
      <w:r w:rsidRPr="00214F9F">
        <w:rPr>
          <w:rFonts w:ascii="Consolas" w:eastAsia="Times New Roman" w:hAnsi="Consolas" w:cs="Courier New"/>
          <w:color w:val="22863A"/>
          <w:sz w:val="20"/>
          <w:szCs w:val="20"/>
        </w:rPr>
        <w:t>args</w:t>
      </w:r>
      <w:proofErr w:type="spellEnd"/>
      <w:r w:rsidRPr="00214F9F">
        <w:rPr>
          <w:rFonts w:ascii="Consolas" w:eastAsia="Times New Roman" w:hAnsi="Consolas" w:cs="Courier New"/>
          <w:color w:val="24292E"/>
          <w:sz w:val="20"/>
          <w:szCs w:val="20"/>
        </w:rPr>
        <w:t>:</w:t>
      </w:r>
    </w:p>
    <w:p w14:paraId="76D2756B"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4292E"/>
          <w:sz w:val="20"/>
          <w:szCs w:val="20"/>
        </w:rPr>
        <w:t xml:space="preserve">     - </w:t>
      </w:r>
      <w:r w:rsidRPr="00214F9F">
        <w:rPr>
          <w:rFonts w:ascii="Consolas" w:eastAsia="Times New Roman" w:hAnsi="Consolas" w:cs="Courier New"/>
          <w:color w:val="032F62"/>
          <w:sz w:val="20"/>
          <w:szCs w:val="20"/>
        </w:rPr>
        <w:t>"777"</w:t>
      </w:r>
    </w:p>
    <w:p w14:paraId="02EF7E77"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14F9F">
        <w:rPr>
          <w:rFonts w:ascii="Consolas" w:eastAsia="Times New Roman" w:hAnsi="Consolas" w:cs="Courier New"/>
          <w:color w:val="24292E"/>
          <w:sz w:val="20"/>
          <w:szCs w:val="20"/>
        </w:rPr>
        <w:t xml:space="preserve">     - </w:t>
      </w:r>
      <w:r w:rsidRPr="00214F9F">
        <w:rPr>
          <w:rFonts w:ascii="Consolas" w:eastAsia="Times New Roman" w:hAnsi="Consolas" w:cs="Courier New"/>
          <w:color w:val="032F62"/>
          <w:sz w:val="20"/>
          <w:szCs w:val="20"/>
        </w:rPr>
        <w:t>/</w:t>
      </w:r>
      <w:proofErr w:type="spellStart"/>
      <w:r w:rsidRPr="00214F9F">
        <w:rPr>
          <w:rFonts w:ascii="Consolas" w:eastAsia="Times New Roman" w:hAnsi="Consolas" w:cs="Courier New"/>
          <w:color w:val="032F62"/>
          <w:sz w:val="20"/>
          <w:szCs w:val="20"/>
        </w:rPr>
        <w:t>etc</w:t>
      </w:r>
      <w:proofErr w:type="spellEnd"/>
      <w:r w:rsidRPr="00214F9F">
        <w:rPr>
          <w:rFonts w:ascii="Consolas" w:eastAsia="Times New Roman" w:hAnsi="Consolas" w:cs="Courier New"/>
          <w:color w:val="032F62"/>
          <w:sz w:val="20"/>
          <w:szCs w:val="20"/>
        </w:rPr>
        <w:t>/hostname</w:t>
      </w:r>
    </w:p>
    <w:p w14:paraId="38D3409F"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14F9F">
        <w:rPr>
          <w:rFonts w:ascii="Consolas" w:eastAsia="Times New Roman" w:hAnsi="Consolas" w:cs="Courier New"/>
          <w:color w:val="24292E"/>
          <w:sz w:val="20"/>
          <w:szCs w:val="20"/>
        </w:rPr>
        <w:t xml:space="preserve">  </w:t>
      </w:r>
      <w:proofErr w:type="spellStart"/>
      <w:r w:rsidRPr="00214F9F">
        <w:rPr>
          <w:rFonts w:ascii="Consolas" w:eastAsia="Times New Roman" w:hAnsi="Consolas" w:cs="Courier New"/>
          <w:color w:val="22863A"/>
          <w:sz w:val="20"/>
          <w:szCs w:val="20"/>
        </w:rPr>
        <w:t>restartPolicy</w:t>
      </w:r>
      <w:proofErr w:type="spellEnd"/>
      <w:r w:rsidRPr="00214F9F">
        <w:rPr>
          <w:rFonts w:ascii="Consolas" w:eastAsia="Times New Roman" w:hAnsi="Consolas" w:cs="Courier New"/>
          <w:color w:val="24292E"/>
          <w:sz w:val="20"/>
          <w:szCs w:val="20"/>
        </w:rPr>
        <w:t xml:space="preserve">: </w:t>
      </w:r>
      <w:r w:rsidRPr="00214F9F">
        <w:rPr>
          <w:rFonts w:ascii="Consolas" w:eastAsia="Times New Roman" w:hAnsi="Consolas" w:cs="Courier New"/>
          <w:color w:val="032F62"/>
          <w:sz w:val="20"/>
          <w:szCs w:val="20"/>
        </w:rPr>
        <w:t>Never</w:t>
      </w:r>
    </w:p>
    <w:p w14:paraId="1B62DFBE" w14:textId="77777777" w:rsidR="00214F9F" w:rsidRPr="00E40374" w:rsidRDefault="00214F9F">
      <w:pPr>
        <w:shd w:val="clear" w:color="auto" w:fill="FFFFFF"/>
        <w:spacing w:after="240" w:line="240" w:lineRule="auto"/>
        <w:rPr>
          <w:rFonts w:eastAsia="Times New Roman" w:cstheme="minorHAnsi"/>
          <w:color w:val="24292E"/>
          <w:rPrChange w:id="365" w:author="Madhuri K S" w:date="2020-05-22T16:37:00Z">
            <w:rPr>
              <w:rFonts w:ascii="Segoe UI" w:eastAsia="Times New Roman" w:hAnsi="Segoe UI" w:cs="Segoe UI"/>
              <w:color w:val="24292E"/>
              <w:sz w:val="24"/>
              <w:szCs w:val="24"/>
            </w:rPr>
          </w:rPrChange>
        </w:rPr>
      </w:pPr>
      <w:r w:rsidRPr="00E40374">
        <w:rPr>
          <w:rFonts w:eastAsia="Times New Roman" w:cstheme="minorHAnsi"/>
          <w:color w:val="24292E"/>
          <w:rPrChange w:id="366" w:author="Madhuri K S" w:date="2020-05-22T16:37:00Z">
            <w:rPr>
              <w:rFonts w:ascii="Segoe UI" w:eastAsia="Times New Roman" w:hAnsi="Segoe UI" w:cs="Segoe UI"/>
              <w:color w:val="24292E"/>
              <w:sz w:val="24"/>
              <w:szCs w:val="24"/>
            </w:rPr>
          </w:rPrChange>
        </w:rPr>
        <w:t>Deploy the sample pod using the </w:t>
      </w:r>
      <w:proofErr w:type="spellStart"/>
      <w:r w:rsidR="00EC0760" w:rsidRPr="00E40374">
        <w:rPr>
          <w:rFonts w:eastAsia="Times New Roman" w:cstheme="minorHAnsi"/>
          <w:color w:val="0366D6"/>
          <w:u w:val="single"/>
          <w:rPrChange w:id="367" w:author="Madhuri K S" w:date="2020-05-22T16:37:00Z">
            <w:rPr>
              <w:rFonts w:ascii="Segoe UI" w:eastAsia="Times New Roman" w:hAnsi="Segoe UI" w:cs="Segoe UI"/>
              <w:color w:val="0366D6"/>
              <w:sz w:val="24"/>
              <w:szCs w:val="24"/>
              <w:u w:val="single"/>
            </w:rPr>
          </w:rPrChange>
        </w:rPr>
        <w:fldChar w:fldCharType="begin"/>
      </w:r>
      <w:r w:rsidR="00EC0760" w:rsidRPr="00E40374">
        <w:rPr>
          <w:rFonts w:eastAsia="Times New Roman" w:cstheme="minorHAnsi"/>
          <w:color w:val="0366D6"/>
          <w:u w:val="single"/>
          <w:rPrChange w:id="368" w:author="Madhuri K S" w:date="2020-05-22T16:37:00Z">
            <w:rPr>
              <w:rFonts w:ascii="Segoe UI" w:eastAsia="Times New Roman" w:hAnsi="Segoe UI" w:cs="Segoe UI"/>
              <w:color w:val="0366D6"/>
              <w:sz w:val="24"/>
              <w:szCs w:val="24"/>
              <w:u w:val="single"/>
            </w:rPr>
          </w:rPrChange>
        </w:rPr>
        <w:instrText xml:space="preserve"> HYPERLINK "https://kubernetes.io/docs/reference/generated/kubectl/kubectl-commands" \l "apply" </w:instrText>
      </w:r>
      <w:r w:rsidR="00EC0760" w:rsidRPr="00E40374">
        <w:rPr>
          <w:rFonts w:eastAsia="Times New Roman" w:cstheme="minorHAnsi"/>
          <w:color w:val="0366D6"/>
          <w:u w:val="single"/>
          <w:rPrChange w:id="369" w:author="Madhuri K S" w:date="2020-05-22T16:37:00Z">
            <w:rPr>
              <w:rFonts w:ascii="Segoe UI" w:eastAsia="Times New Roman" w:hAnsi="Segoe UI" w:cs="Segoe UI"/>
              <w:color w:val="0366D6"/>
              <w:sz w:val="24"/>
              <w:szCs w:val="24"/>
              <w:u w:val="single"/>
            </w:rPr>
          </w:rPrChange>
        </w:rPr>
        <w:fldChar w:fldCharType="separate"/>
      </w:r>
      <w:r w:rsidRPr="00E40374">
        <w:rPr>
          <w:rFonts w:eastAsia="Times New Roman" w:cstheme="minorHAnsi"/>
          <w:color w:val="0366D6"/>
          <w:u w:val="single"/>
          <w:rPrChange w:id="370" w:author="Madhuri K S" w:date="2020-05-22T16:37:00Z">
            <w:rPr>
              <w:rFonts w:ascii="Segoe UI" w:eastAsia="Times New Roman" w:hAnsi="Segoe UI" w:cs="Segoe UI"/>
              <w:color w:val="0366D6"/>
              <w:sz w:val="24"/>
              <w:szCs w:val="24"/>
              <w:u w:val="single"/>
            </w:rPr>
          </w:rPrChange>
        </w:rPr>
        <w:t>kubectl</w:t>
      </w:r>
      <w:proofErr w:type="spellEnd"/>
      <w:r w:rsidRPr="00E40374">
        <w:rPr>
          <w:rFonts w:eastAsia="Times New Roman" w:cstheme="minorHAnsi"/>
          <w:color w:val="0366D6"/>
          <w:u w:val="single"/>
          <w:rPrChange w:id="371" w:author="Madhuri K S" w:date="2020-05-22T16:37:00Z">
            <w:rPr>
              <w:rFonts w:ascii="Segoe UI" w:eastAsia="Times New Roman" w:hAnsi="Segoe UI" w:cs="Segoe UI"/>
              <w:color w:val="0366D6"/>
              <w:sz w:val="24"/>
              <w:szCs w:val="24"/>
              <w:u w:val="single"/>
            </w:rPr>
          </w:rPrChange>
        </w:rPr>
        <w:t xml:space="preserve"> apply</w:t>
      </w:r>
      <w:r w:rsidR="00EC0760" w:rsidRPr="00E40374">
        <w:rPr>
          <w:rFonts w:eastAsia="Times New Roman" w:cstheme="minorHAnsi"/>
          <w:color w:val="0366D6"/>
          <w:u w:val="single"/>
          <w:rPrChange w:id="372" w:author="Madhuri K S" w:date="2020-05-22T16:37:00Z">
            <w:rPr>
              <w:rFonts w:ascii="Segoe UI" w:eastAsia="Times New Roman" w:hAnsi="Segoe UI" w:cs="Segoe UI"/>
              <w:color w:val="0366D6"/>
              <w:sz w:val="24"/>
              <w:szCs w:val="24"/>
              <w:u w:val="single"/>
            </w:rPr>
          </w:rPrChange>
        </w:rPr>
        <w:fldChar w:fldCharType="end"/>
      </w:r>
      <w:r w:rsidRPr="00E40374">
        <w:rPr>
          <w:rFonts w:eastAsia="Times New Roman" w:cstheme="minorHAnsi"/>
          <w:color w:val="24292E"/>
          <w:rPrChange w:id="373" w:author="Madhuri K S" w:date="2020-05-22T16:37:00Z">
            <w:rPr>
              <w:rFonts w:ascii="Segoe UI" w:eastAsia="Times New Roman" w:hAnsi="Segoe UI" w:cs="Segoe UI"/>
              <w:color w:val="24292E"/>
              <w:sz w:val="24"/>
              <w:szCs w:val="24"/>
            </w:rPr>
          </w:rPrChange>
        </w:rPr>
        <w:t> command:</w:t>
      </w:r>
    </w:p>
    <w:p w14:paraId="3B2E4D8C"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214F9F">
        <w:rPr>
          <w:rFonts w:ascii="Consolas" w:eastAsia="Times New Roman" w:hAnsi="Consolas" w:cs="Courier New"/>
          <w:color w:val="005CC5"/>
          <w:sz w:val="20"/>
          <w:szCs w:val="20"/>
        </w:rPr>
        <w:t>kubectl</w:t>
      </w:r>
      <w:proofErr w:type="spellEnd"/>
      <w:r w:rsidRPr="00214F9F">
        <w:rPr>
          <w:rFonts w:ascii="Consolas" w:eastAsia="Times New Roman" w:hAnsi="Consolas" w:cs="Courier New"/>
          <w:color w:val="005CC5"/>
          <w:sz w:val="20"/>
          <w:szCs w:val="20"/>
        </w:rPr>
        <w:t xml:space="preserve"> apply -f ./</w:t>
      </w:r>
      <w:proofErr w:type="spellStart"/>
      <w:r w:rsidRPr="00214F9F">
        <w:rPr>
          <w:rFonts w:ascii="Consolas" w:eastAsia="Times New Roman" w:hAnsi="Consolas" w:cs="Courier New"/>
          <w:color w:val="005CC5"/>
          <w:sz w:val="20"/>
          <w:szCs w:val="20"/>
        </w:rPr>
        <w:t>aks-seccomp.yaml</w:t>
      </w:r>
      <w:proofErr w:type="spellEnd"/>
    </w:p>
    <w:p w14:paraId="7A61BF4F" w14:textId="77777777" w:rsidR="00214F9F" w:rsidRPr="00E40374" w:rsidRDefault="00214F9F">
      <w:pPr>
        <w:shd w:val="clear" w:color="auto" w:fill="FFFFFF"/>
        <w:spacing w:after="0" w:line="240" w:lineRule="auto"/>
        <w:rPr>
          <w:rFonts w:eastAsia="Times New Roman" w:cstheme="minorHAnsi"/>
          <w:color w:val="24292E"/>
          <w:rPrChange w:id="374" w:author="Madhuri K S" w:date="2020-05-22T16:37:00Z">
            <w:rPr>
              <w:rFonts w:ascii="Segoe UI" w:eastAsia="Times New Roman" w:hAnsi="Segoe UI" w:cs="Segoe UI"/>
              <w:color w:val="24292E"/>
              <w:sz w:val="24"/>
              <w:szCs w:val="24"/>
            </w:rPr>
          </w:rPrChange>
        </w:rPr>
      </w:pPr>
      <w:r w:rsidRPr="00E40374">
        <w:rPr>
          <w:rFonts w:eastAsia="Times New Roman" w:cstheme="minorHAnsi"/>
          <w:color w:val="24292E"/>
          <w:rPrChange w:id="375" w:author="Madhuri K S" w:date="2020-05-22T16:37:00Z">
            <w:rPr>
              <w:rFonts w:ascii="Segoe UI" w:eastAsia="Times New Roman" w:hAnsi="Segoe UI" w:cs="Segoe UI"/>
              <w:color w:val="24292E"/>
              <w:sz w:val="24"/>
              <w:szCs w:val="24"/>
            </w:rPr>
          </w:rPrChange>
        </w:rPr>
        <w:t>View the status of the pods using the </w:t>
      </w:r>
      <w:proofErr w:type="spellStart"/>
      <w:r w:rsidR="00EC0760" w:rsidRPr="00E40374">
        <w:rPr>
          <w:rFonts w:eastAsia="Times New Roman" w:cstheme="minorHAnsi"/>
          <w:color w:val="0366D6"/>
          <w:u w:val="single"/>
          <w:rPrChange w:id="376" w:author="Madhuri K S" w:date="2020-05-22T16:37:00Z">
            <w:rPr>
              <w:rFonts w:ascii="Segoe UI" w:eastAsia="Times New Roman" w:hAnsi="Segoe UI" w:cs="Segoe UI"/>
              <w:color w:val="0366D6"/>
              <w:sz w:val="24"/>
              <w:szCs w:val="24"/>
              <w:u w:val="single"/>
            </w:rPr>
          </w:rPrChange>
        </w:rPr>
        <w:fldChar w:fldCharType="begin"/>
      </w:r>
      <w:r w:rsidR="00EC0760" w:rsidRPr="00E40374">
        <w:rPr>
          <w:rFonts w:eastAsia="Times New Roman" w:cstheme="minorHAnsi"/>
          <w:color w:val="0366D6"/>
          <w:u w:val="single"/>
          <w:rPrChange w:id="377" w:author="Madhuri K S" w:date="2020-05-22T16:37:00Z">
            <w:rPr>
              <w:rFonts w:ascii="Segoe UI" w:eastAsia="Times New Roman" w:hAnsi="Segoe UI" w:cs="Segoe UI"/>
              <w:color w:val="0366D6"/>
              <w:sz w:val="24"/>
              <w:szCs w:val="24"/>
              <w:u w:val="single"/>
            </w:rPr>
          </w:rPrChange>
        </w:rPr>
        <w:instrText xml:space="preserve"> HYPERLINK "https://kubernetes.io/docs/reference/generated/kubectl/kubectl-commands" \l "get" </w:instrText>
      </w:r>
      <w:r w:rsidR="00EC0760" w:rsidRPr="00E40374">
        <w:rPr>
          <w:rFonts w:eastAsia="Times New Roman" w:cstheme="minorHAnsi"/>
          <w:color w:val="0366D6"/>
          <w:u w:val="single"/>
          <w:rPrChange w:id="378" w:author="Madhuri K S" w:date="2020-05-22T16:37:00Z">
            <w:rPr>
              <w:rFonts w:ascii="Segoe UI" w:eastAsia="Times New Roman" w:hAnsi="Segoe UI" w:cs="Segoe UI"/>
              <w:color w:val="0366D6"/>
              <w:sz w:val="24"/>
              <w:szCs w:val="24"/>
              <w:u w:val="single"/>
            </w:rPr>
          </w:rPrChange>
        </w:rPr>
        <w:fldChar w:fldCharType="separate"/>
      </w:r>
      <w:r w:rsidRPr="00E40374">
        <w:rPr>
          <w:rFonts w:eastAsia="Times New Roman" w:cstheme="minorHAnsi"/>
          <w:color w:val="0366D6"/>
          <w:u w:val="single"/>
          <w:rPrChange w:id="379" w:author="Madhuri K S" w:date="2020-05-22T16:37:00Z">
            <w:rPr>
              <w:rFonts w:ascii="Segoe UI" w:eastAsia="Times New Roman" w:hAnsi="Segoe UI" w:cs="Segoe UI"/>
              <w:color w:val="0366D6"/>
              <w:sz w:val="24"/>
              <w:szCs w:val="24"/>
              <w:u w:val="single"/>
            </w:rPr>
          </w:rPrChange>
        </w:rPr>
        <w:t>kubectl</w:t>
      </w:r>
      <w:proofErr w:type="spellEnd"/>
      <w:r w:rsidRPr="00E40374">
        <w:rPr>
          <w:rFonts w:eastAsia="Times New Roman" w:cstheme="minorHAnsi"/>
          <w:color w:val="0366D6"/>
          <w:u w:val="single"/>
          <w:rPrChange w:id="380" w:author="Madhuri K S" w:date="2020-05-22T16:37:00Z">
            <w:rPr>
              <w:rFonts w:ascii="Segoe UI" w:eastAsia="Times New Roman" w:hAnsi="Segoe UI" w:cs="Segoe UI"/>
              <w:color w:val="0366D6"/>
              <w:sz w:val="24"/>
              <w:szCs w:val="24"/>
              <w:u w:val="single"/>
            </w:rPr>
          </w:rPrChange>
        </w:rPr>
        <w:t xml:space="preserve"> get pods</w:t>
      </w:r>
      <w:r w:rsidR="00EC0760" w:rsidRPr="00E40374">
        <w:rPr>
          <w:rFonts w:eastAsia="Times New Roman" w:cstheme="minorHAnsi"/>
          <w:color w:val="0366D6"/>
          <w:u w:val="single"/>
          <w:rPrChange w:id="381" w:author="Madhuri K S" w:date="2020-05-22T16:37:00Z">
            <w:rPr>
              <w:rFonts w:ascii="Segoe UI" w:eastAsia="Times New Roman" w:hAnsi="Segoe UI" w:cs="Segoe UI"/>
              <w:color w:val="0366D6"/>
              <w:sz w:val="24"/>
              <w:szCs w:val="24"/>
              <w:u w:val="single"/>
            </w:rPr>
          </w:rPrChange>
        </w:rPr>
        <w:fldChar w:fldCharType="end"/>
      </w:r>
      <w:r w:rsidRPr="00E40374">
        <w:rPr>
          <w:rFonts w:eastAsia="Times New Roman" w:cstheme="minorHAnsi"/>
          <w:color w:val="24292E"/>
          <w:rPrChange w:id="382" w:author="Madhuri K S" w:date="2020-05-22T16:37:00Z">
            <w:rPr>
              <w:rFonts w:ascii="Segoe UI" w:eastAsia="Times New Roman" w:hAnsi="Segoe UI" w:cs="Segoe UI"/>
              <w:color w:val="24292E"/>
              <w:sz w:val="24"/>
              <w:szCs w:val="24"/>
            </w:rPr>
          </w:rPrChange>
        </w:rPr>
        <w:t> command. The pod reports an error. The </w:t>
      </w:r>
      <w:proofErr w:type="spellStart"/>
      <w:r w:rsidRPr="00E40374">
        <w:rPr>
          <w:rFonts w:eastAsia="Times New Roman" w:cstheme="minorHAnsi"/>
          <w:color w:val="24292E"/>
          <w:rPrChange w:id="383" w:author="Madhuri K S" w:date="2020-05-22T16:37:00Z">
            <w:rPr>
              <w:rFonts w:ascii="Consolas" w:eastAsia="Times New Roman" w:hAnsi="Consolas" w:cs="Courier New"/>
              <w:color w:val="24292E"/>
              <w:sz w:val="20"/>
              <w:szCs w:val="20"/>
            </w:rPr>
          </w:rPrChange>
        </w:rPr>
        <w:t>chmod</w:t>
      </w:r>
      <w:proofErr w:type="spellEnd"/>
      <w:r w:rsidRPr="00E40374">
        <w:rPr>
          <w:rFonts w:eastAsia="Times New Roman" w:cstheme="minorHAnsi"/>
          <w:color w:val="24292E"/>
          <w:rPrChange w:id="384" w:author="Madhuri K S" w:date="2020-05-22T16:37:00Z">
            <w:rPr>
              <w:rFonts w:ascii="Segoe UI" w:eastAsia="Times New Roman" w:hAnsi="Segoe UI" w:cs="Segoe UI"/>
              <w:color w:val="24292E"/>
              <w:sz w:val="24"/>
              <w:szCs w:val="24"/>
            </w:rPr>
          </w:rPrChange>
        </w:rPr>
        <w:t xml:space="preserve"> command is prevented from running by the </w:t>
      </w:r>
      <w:proofErr w:type="spellStart"/>
      <w:r w:rsidRPr="00E40374">
        <w:rPr>
          <w:rFonts w:eastAsia="Times New Roman" w:cstheme="minorHAnsi"/>
          <w:color w:val="24292E"/>
          <w:rPrChange w:id="385" w:author="Madhuri K S" w:date="2020-05-22T16:37:00Z">
            <w:rPr>
              <w:rFonts w:ascii="Segoe UI" w:eastAsia="Times New Roman" w:hAnsi="Segoe UI" w:cs="Segoe UI"/>
              <w:color w:val="24292E"/>
              <w:sz w:val="24"/>
              <w:szCs w:val="24"/>
            </w:rPr>
          </w:rPrChange>
        </w:rPr>
        <w:t>seccomp</w:t>
      </w:r>
      <w:proofErr w:type="spellEnd"/>
      <w:r w:rsidRPr="00E40374">
        <w:rPr>
          <w:rFonts w:eastAsia="Times New Roman" w:cstheme="minorHAnsi"/>
          <w:color w:val="24292E"/>
          <w:rPrChange w:id="386" w:author="Madhuri K S" w:date="2020-05-22T16:37:00Z">
            <w:rPr>
              <w:rFonts w:ascii="Segoe UI" w:eastAsia="Times New Roman" w:hAnsi="Segoe UI" w:cs="Segoe UI"/>
              <w:color w:val="24292E"/>
              <w:sz w:val="24"/>
              <w:szCs w:val="24"/>
            </w:rPr>
          </w:rPrChange>
        </w:rPr>
        <w:t xml:space="preserve"> filter, as shown in the following example output:</w:t>
      </w:r>
    </w:p>
    <w:p w14:paraId="12F53688"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 xml:space="preserve">$ </w:t>
      </w:r>
      <w:proofErr w:type="spellStart"/>
      <w:r w:rsidRPr="00214F9F">
        <w:rPr>
          <w:rFonts w:ascii="Consolas" w:eastAsia="Times New Roman" w:hAnsi="Consolas" w:cs="Courier New"/>
          <w:color w:val="24292E"/>
          <w:sz w:val="20"/>
          <w:szCs w:val="20"/>
          <w:bdr w:val="none" w:sz="0" w:space="0" w:color="auto" w:frame="1"/>
        </w:rPr>
        <w:t>kubectl</w:t>
      </w:r>
      <w:proofErr w:type="spellEnd"/>
      <w:r w:rsidRPr="00214F9F">
        <w:rPr>
          <w:rFonts w:ascii="Consolas" w:eastAsia="Times New Roman" w:hAnsi="Consolas" w:cs="Courier New"/>
          <w:color w:val="24292E"/>
          <w:sz w:val="20"/>
          <w:szCs w:val="20"/>
          <w:bdr w:val="none" w:sz="0" w:space="0" w:color="auto" w:frame="1"/>
        </w:rPr>
        <w:t xml:space="preserve"> get pods</w:t>
      </w:r>
    </w:p>
    <w:p w14:paraId="6439CA8F"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81CB0E9"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14F9F">
        <w:rPr>
          <w:rFonts w:ascii="Consolas" w:eastAsia="Times New Roman" w:hAnsi="Consolas" w:cs="Courier New"/>
          <w:color w:val="24292E"/>
          <w:sz w:val="20"/>
          <w:szCs w:val="20"/>
          <w:bdr w:val="none" w:sz="0" w:space="0" w:color="auto" w:frame="1"/>
        </w:rPr>
        <w:t>NAME                      READY     STATUS    RESTARTS   AGE</w:t>
      </w:r>
    </w:p>
    <w:p w14:paraId="1FBB8FC5"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214F9F">
        <w:rPr>
          <w:rFonts w:ascii="Consolas" w:eastAsia="Times New Roman" w:hAnsi="Consolas" w:cs="Courier New"/>
          <w:color w:val="24292E"/>
          <w:sz w:val="20"/>
          <w:szCs w:val="20"/>
          <w:bdr w:val="none" w:sz="0" w:space="0" w:color="auto" w:frame="1"/>
        </w:rPr>
        <w:t>chmod</w:t>
      </w:r>
      <w:proofErr w:type="spellEnd"/>
      <w:r w:rsidRPr="00214F9F">
        <w:rPr>
          <w:rFonts w:ascii="Consolas" w:eastAsia="Times New Roman" w:hAnsi="Consolas" w:cs="Courier New"/>
          <w:color w:val="24292E"/>
          <w:sz w:val="20"/>
          <w:szCs w:val="20"/>
          <w:bdr w:val="none" w:sz="0" w:space="0" w:color="auto" w:frame="1"/>
        </w:rPr>
        <w:t>-prevented           0/1       Error     0          7s</w:t>
      </w:r>
    </w:p>
    <w:p w14:paraId="79874A16" w14:textId="2CDE5814" w:rsidR="00214F9F" w:rsidRPr="00214F9F" w:rsidRDefault="00214F9F">
      <w:pPr>
        <w:shd w:val="clear" w:color="auto" w:fill="FFFFFF"/>
        <w:spacing w:after="240" w:line="240" w:lineRule="auto"/>
        <w:rPr>
          <w:rFonts w:ascii="Segoe UI" w:eastAsia="Times New Roman" w:hAnsi="Segoe UI" w:cs="Segoe UI"/>
          <w:color w:val="24292E"/>
          <w:sz w:val="24"/>
          <w:szCs w:val="24"/>
        </w:rPr>
      </w:pPr>
      <w:r w:rsidRPr="00E40374">
        <w:rPr>
          <w:rFonts w:eastAsia="Times New Roman" w:cstheme="minorHAnsi"/>
          <w:color w:val="24292E"/>
          <w:rPrChange w:id="387" w:author="Madhuri K S" w:date="2020-05-22T16:37:00Z">
            <w:rPr>
              <w:rFonts w:ascii="Segoe UI" w:eastAsia="Times New Roman" w:hAnsi="Segoe UI" w:cs="Segoe UI"/>
              <w:color w:val="24292E"/>
              <w:sz w:val="24"/>
              <w:szCs w:val="24"/>
            </w:rPr>
          </w:rPrChange>
        </w:rPr>
        <w:t xml:space="preserve">For more information about available filters, </w:t>
      </w:r>
      <w:ins w:id="388" w:author="Madhuri K S" w:date="2020-05-22T16:37:00Z">
        <w:r w:rsidR="00E40374">
          <w:rPr>
            <w:rFonts w:eastAsia="Times New Roman" w:cstheme="minorHAnsi"/>
            <w:color w:val="24292E"/>
          </w:rPr>
          <w:t>refer to the</w:t>
        </w:r>
      </w:ins>
      <w:del w:id="389" w:author="Madhuri K S" w:date="2020-05-22T16:37:00Z">
        <w:r w:rsidRPr="00E40374" w:rsidDel="00E40374">
          <w:rPr>
            <w:rFonts w:eastAsia="Times New Roman" w:cstheme="minorHAnsi"/>
            <w:color w:val="24292E"/>
            <w:rPrChange w:id="390" w:author="Madhuri K S" w:date="2020-05-22T16:37:00Z">
              <w:rPr>
                <w:rFonts w:ascii="Segoe UI" w:eastAsia="Times New Roman" w:hAnsi="Segoe UI" w:cs="Segoe UI"/>
                <w:color w:val="24292E"/>
                <w:sz w:val="24"/>
                <w:szCs w:val="24"/>
              </w:rPr>
            </w:rPrChange>
          </w:rPr>
          <w:delText>see</w:delText>
        </w:r>
      </w:del>
      <w:r w:rsidRPr="00E40374">
        <w:rPr>
          <w:rFonts w:eastAsia="Times New Roman" w:cstheme="minorHAnsi"/>
          <w:color w:val="24292E"/>
          <w:rPrChange w:id="391" w:author="Madhuri K S" w:date="2020-05-22T16:37:00Z">
            <w:rPr>
              <w:rFonts w:ascii="Segoe UI" w:eastAsia="Times New Roman" w:hAnsi="Segoe UI" w:cs="Segoe UI"/>
              <w:color w:val="24292E"/>
              <w:sz w:val="24"/>
              <w:szCs w:val="24"/>
            </w:rPr>
          </w:rPrChange>
        </w:rPr>
        <w:t> </w:t>
      </w:r>
      <w:proofErr w:type="spellStart"/>
      <w:r w:rsidR="00EC0760" w:rsidRPr="00E40374">
        <w:rPr>
          <w:rFonts w:eastAsia="Times New Roman" w:cstheme="minorHAnsi"/>
          <w:color w:val="0366D6"/>
          <w:u w:val="single"/>
          <w:rPrChange w:id="392" w:author="Madhuri K S" w:date="2020-05-22T16:37:00Z">
            <w:rPr>
              <w:rFonts w:ascii="Segoe UI" w:eastAsia="Times New Roman" w:hAnsi="Segoe UI" w:cs="Segoe UI"/>
              <w:color w:val="0366D6"/>
              <w:sz w:val="24"/>
              <w:szCs w:val="24"/>
              <w:u w:val="single"/>
            </w:rPr>
          </w:rPrChange>
        </w:rPr>
        <w:fldChar w:fldCharType="begin"/>
      </w:r>
      <w:r w:rsidR="00EC0760" w:rsidRPr="00E40374">
        <w:rPr>
          <w:rFonts w:eastAsia="Times New Roman" w:cstheme="minorHAnsi"/>
          <w:color w:val="0366D6"/>
          <w:u w:val="single"/>
          <w:rPrChange w:id="393" w:author="Madhuri K S" w:date="2020-05-22T16:37:00Z">
            <w:rPr>
              <w:rFonts w:ascii="Segoe UI" w:eastAsia="Times New Roman" w:hAnsi="Segoe UI" w:cs="Segoe UI"/>
              <w:color w:val="0366D6"/>
              <w:sz w:val="24"/>
              <w:szCs w:val="24"/>
              <w:u w:val="single"/>
            </w:rPr>
          </w:rPrChange>
        </w:rPr>
        <w:instrText xml:space="preserve"> HYPERLINK "https://kubernetes.io/docs/concepts/policy/pod-security-policy/" \l "seccomp" </w:instrText>
      </w:r>
      <w:r w:rsidR="00EC0760" w:rsidRPr="00E40374">
        <w:rPr>
          <w:rFonts w:eastAsia="Times New Roman" w:cstheme="minorHAnsi"/>
          <w:color w:val="0366D6"/>
          <w:u w:val="single"/>
          <w:rPrChange w:id="394" w:author="Madhuri K S" w:date="2020-05-22T16:37:00Z">
            <w:rPr>
              <w:rFonts w:ascii="Segoe UI" w:eastAsia="Times New Roman" w:hAnsi="Segoe UI" w:cs="Segoe UI"/>
              <w:color w:val="0366D6"/>
              <w:sz w:val="24"/>
              <w:szCs w:val="24"/>
              <w:u w:val="single"/>
            </w:rPr>
          </w:rPrChange>
        </w:rPr>
        <w:fldChar w:fldCharType="separate"/>
      </w:r>
      <w:r w:rsidRPr="00E40374">
        <w:rPr>
          <w:rFonts w:eastAsia="Times New Roman" w:cstheme="minorHAnsi"/>
          <w:color w:val="0366D6"/>
          <w:u w:val="single"/>
          <w:rPrChange w:id="395" w:author="Madhuri K S" w:date="2020-05-22T16:37:00Z">
            <w:rPr>
              <w:rFonts w:ascii="Segoe UI" w:eastAsia="Times New Roman" w:hAnsi="Segoe UI" w:cs="Segoe UI"/>
              <w:color w:val="0366D6"/>
              <w:sz w:val="24"/>
              <w:szCs w:val="24"/>
              <w:u w:val="single"/>
            </w:rPr>
          </w:rPrChange>
        </w:rPr>
        <w:t>Seccomp</w:t>
      </w:r>
      <w:proofErr w:type="spellEnd"/>
      <w:r w:rsidRPr="00E40374">
        <w:rPr>
          <w:rFonts w:eastAsia="Times New Roman" w:cstheme="minorHAnsi"/>
          <w:color w:val="0366D6"/>
          <w:u w:val="single"/>
          <w:rPrChange w:id="396" w:author="Madhuri K S" w:date="2020-05-22T16:37:00Z">
            <w:rPr>
              <w:rFonts w:ascii="Segoe UI" w:eastAsia="Times New Roman" w:hAnsi="Segoe UI" w:cs="Segoe UI"/>
              <w:color w:val="0366D6"/>
              <w:sz w:val="24"/>
              <w:szCs w:val="24"/>
              <w:u w:val="single"/>
            </w:rPr>
          </w:rPrChange>
        </w:rPr>
        <w:t xml:space="preserve"> security profiles for Docker</w:t>
      </w:r>
      <w:r w:rsidR="00EC0760" w:rsidRPr="00E40374">
        <w:rPr>
          <w:rFonts w:eastAsia="Times New Roman" w:cstheme="minorHAnsi"/>
          <w:color w:val="0366D6"/>
          <w:u w:val="single"/>
          <w:rPrChange w:id="397" w:author="Madhuri K S" w:date="2020-05-22T16:37:00Z">
            <w:rPr>
              <w:rFonts w:ascii="Segoe UI" w:eastAsia="Times New Roman" w:hAnsi="Segoe UI" w:cs="Segoe UI"/>
              <w:color w:val="0366D6"/>
              <w:sz w:val="24"/>
              <w:szCs w:val="24"/>
              <w:u w:val="single"/>
            </w:rPr>
          </w:rPrChange>
        </w:rPr>
        <w:fldChar w:fldCharType="end"/>
      </w:r>
      <w:r w:rsidRPr="00214F9F">
        <w:rPr>
          <w:rFonts w:ascii="Segoe UI" w:eastAsia="Times New Roman" w:hAnsi="Segoe UI" w:cs="Segoe UI"/>
          <w:color w:val="24292E"/>
          <w:sz w:val="24"/>
          <w:szCs w:val="24"/>
        </w:rPr>
        <w:t>.</w:t>
      </w:r>
    </w:p>
    <w:p w14:paraId="56321FCF" w14:textId="77777777" w:rsidR="00214F9F" w:rsidRPr="00214F9F" w:rsidRDefault="00214F9F">
      <w:pPr>
        <w:shd w:val="clear" w:color="auto" w:fill="FFFFFF"/>
        <w:spacing w:before="360" w:after="240" w:line="240" w:lineRule="auto"/>
        <w:outlineLvl w:val="1"/>
        <w:rPr>
          <w:rFonts w:ascii="Segoe UI" w:eastAsia="Times New Roman" w:hAnsi="Segoe UI" w:cs="Segoe UI"/>
          <w:b/>
          <w:bCs/>
          <w:color w:val="24292E"/>
          <w:sz w:val="36"/>
          <w:szCs w:val="36"/>
        </w:rPr>
        <w:pPrChange w:id="398" w:author="Madhuri K S" w:date="2020-05-22T16:23:00Z">
          <w:pPr>
            <w:pBdr>
              <w:bottom w:val="single" w:sz="6" w:space="4" w:color="EAECEF"/>
            </w:pBdr>
            <w:shd w:val="clear" w:color="auto" w:fill="FFFFFF"/>
            <w:spacing w:before="360" w:after="240" w:line="240" w:lineRule="auto"/>
            <w:outlineLvl w:val="1"/>
          </w:pPr>
        </w:pPrChange>
      </w:pPr>
      <w:r w:rsidRPr="00214F9F">
        <w:rPr>
          <w:rFonts w:ascii="Segoe UI" w:eastAsia="Times New Roman" w:hAnsi="Segoe UI" w:cs="Segoe UI"/>
          <w:b/>
          <w:bCs/>
          <w:color w:val="24292E"/>
          <w:sz w:val="36"/>
          <w:szCs w:val="36"/>
        </w:rPr>
        <w:t>Regularly update to the latest version of Kubernetes</w:t>
      </w:r>
    </w:p>
    <w:p w14:paraId="68E5CB42" w14:textId="6EF443F5" w:rsidR="00E40374" w:rsidRDefault="00214F9F" w:rsidP="001242BE">
      <w:pPr>
        <w:shd w:val="clear" w:color="auto" w:fill="FFFFFF"/>
        <w:spacing w:after="240" w:line="240" w:lineRule="auto"/>
        <w:rPr>
          <w:ins w:id="399" w:author="Madhuri K S" w:date="2020-05-22T16:37:00Z"/>
          <w:rFonts w:ascii="Segoe UI" w:eastAsia="Times New Roman" w:hAnsi="Segoe UI" w:cs="Segoe UI"/>
          <w:color w:val="24292E"/>
          <w:sz w:val="24"/>
          <w:szCs w:val="24"/>
        </w:rPr>
      </w:pPr>
      <w:r w:rsidRPr="00214F9F">
        <w:rPr>
          <w:rFonts w:ascii="Segoe UI" w:eastAsia="Times New Roman" w:hAnsi="Segoe UI" w:cs="Segoe UI"/>
          <w:b/>
          <w:bCs/>
          <w:color w:val="24292E"/>
          <w:sz w:val="24"/>
          <w:szCs w:val="24"/>
        </w:rPr>
        <w:t>Best practice guidance</w:t>
      </w:r>
      <w:r w:rsidRPr="00214F9F">
        <w:rPr>
          <w:rFonts w:ascii="Segoe UI" w:eastAsia="Times New Roman" w:hAnsi="Segoe UI" w:cs="Segoe UI"/>
          <w:color w:val="24292E"/>
          <w:sz w:val="24"/>
          <w:szCs w:val="24"/>
        </w:rPr>
        <w:t> </w:t>
      </w:r>
      <w:del w:id="400" w:author="Madhuri K S" w:date="2020-05-22T16:37:00Z">
        <w:r w:rsidRPr="00214F9F" w:rsidDel="00E40374">
          <w:rPr>
            <w:rFonts w:ascii="Segoe UI" w:eastAsia="Times New Roman" w:hAnsi="Segoe UI" w:cs="Segoe UI"/>
            <w:color w:val="24292E"/>
            <w:sz w:val="24"/>
            <w:szCs w:val="24"/>
          </w:rPr>
          <w:delText>-</w:delText>
        </w:r>
      </w:del>
      <w:r w:rsidRPr="00214F9F">
        <w:rPr>
          <w:rFonts w:ascii="Segoe UI" w:eastAsia="Times New Roman" w:hAnsi="Segoe UI" w:cs="Segoe UI"/>
          <w:color w:val="24292E"/>
          <w:sz w:val="24"/>
          <w:szCs w:val="24"/>
        </w:rPr>
        <w:t xml:space="preserve"> </w:t>
      </w:r>
    </w:p>
    <w:p w14:paraId="5BFB1EBD" w14:textId="73279440" w:rsidR="00214F9F" w:rsidRPr="00E40374" w:rsidRDefault="00214F9F" w:rsidP="001242BE">
      <w:pPr>
        <w:shd w:val="clear" w:color="auto" w:fill="FFFFFF"/>
        <w:spacing w:after="240" w:line="240" w:lineRule="auto"/>
        <w:rPr>
          <w:rFonts w:eastAsia="Times New Roman" w:cstheme="minorHAnsi"/>
          <w:color w:val="24292E"/>
          <w:rPrChange w:id="401" w:author="Madhuri K S" w:date="2020-05-22T16:38:00Z">
            <w:rPr>
              <w:rFonts w:ascii="Segoe UI" w:eastAsia="Times New Roman" w:hAnsi="Segoe UI" w:cs="Segoe UI"/>
              <w:color w:val="24292E"/>
              <w:sz w:val="24"/>
              <w:szCs w:val="24"/>
            </w:rPr>
          </w:rPrChange>
        </w:rPr>
      </w:pPr>
      <w:r w:rsidRPr="00E40374">
        <w:rPr>
          <w:rFonts w:eastAsia="Times New Roman" w:cstheme="minorHAnsi"/>
          <w:color w:val="24292E"/>
          <w:rPrChange w:id="402" w:author="Madhuri K S" w:date="2020-05-22T16:38:00Z">
            <w:rPr>
              <w:rFonts w:ascii="Segoe UI" w:eastAsia="Times New Roman" w:hAnsi="Segoe UI" w:cs="Segoe UI"/>
              <w:color w:val="24292E"/>
              <w:sz w:val="24"/>
              <w:szCs w:val="24"/>
            </w:rPr>
          </w:rPrChange>
        </w:rPr>
        <w:t xml:space="preserve">To </w:t>
      </w:r>
      <w:ins w:id="403" w:author="Madhuri K S" w:date="2020-05-22T16:38:00Z">
        <w:r w:rsidR="00E40374">
          <w:rPr>
            <w:rFonts w:eastAsia="Times New Roman" w:cstheme="minorHAnsi"/>
            <w:color w:val="24292E"/>
          </w:rPr>
          <w:t xml:space="preserve">track the </w:t>
        </w:r>
      </w:ins>
      <w:del w:id="404" w:author="Madhuri K S" w:date="2020-05-22T16:38:00Z">
        <w:r w:rsidRPr="00E40374" w:rsidDel="00E40374">
          <w:rPr>
            <w:rFonts w:eastAsia="Times New Roman" w:cstheme="minorHAnsi"/>
            <w:color w:val="24292E"/>
            <w:rPrChange w:id="405" w:author="Madhuri K S" w:date="2020-05-22T16:38:00Z">
              <w:rPr>
                <w:rFonts w:ascii="Segoe UI" w:eastAsia="Times New Roman" w:hAnsi="Segoe UI" w:cs="Segoe UI"/>
                <w:color w:val="24292E"/>
                <w:sz w:val="24"/>
                <w:szCs w:val="24"/>
              </w:rPr>
            </w:rPrChange>
          </w:rPr>
          <w:delText xml:space="preserve">stay current on </w:delText>
        </w:r>
      </w:del>
      <w:r w:rsidRPr="00E40374">
        <w:rPr>
          <w:rFonts w:eastAsia="Times New Roman" w:cstheme="minorHAnsi"/>
          <w:color w:val="24292E"/>
          <w:rPrChange w:id="406" w:author="Madhuri K S" w:date="2020-05-22T16:38:00Z">
            <w:rPr>
              <w:rFonts w:ascii="Segoe UI" w:eastAsia="Times New Roman" w:hAnsi="Segoe UI" w:cs="Segoe UI"/>
              <w:color w:val="24292E"/>
              <w:sz w:val="24"/>
              <w:szCs w:val="24"/>
            </w:rPr>
          </w:rPrChange>
        </w:rPr>
        <w:t>new features and bug fixes, regularly upgrade</w:t>
      </w:r>
      <w:del w:id="407" w:author="Madhuri K S" w:date="2020-05-22T16:38:00Z">
        <w:r w:rsidRPr="00E40374" w:rsidDel="00E40374">
          <w:rPr>
            <w:rFonts w:eastAsia="Times New Roman" w:cstheme="minorHAnsi"/>
            <w:color w:val="24292E"/>
            <w:rPrChange w:id="408" w:author="Madhuri K S" w:date="2020-05-22T16:38:00Z">
              <w:rPr>
                <w:rFonts w:ascii="Segoe UI" w:eastAsia="Times New Roman" w:hAnsi="Segoe UI" w:cs="Segoe UI"/>
                <w:color w:val="24292E"/>
                <w:sz w:val="24"/>
                <w:szCs w:val="24"/>
              </w:rPr>
            </w:rPrChange>
          </w:rPr>
          <w:delText xml:space="preserve"> to</w:delText>
        </w:r>
      </w:del>
      <w:r w:rsidRPr="00E40374">
        <w:rPr>
          <w:rFonts w:eastAsia="Times New Roman" w:cstheme="minorHAnsi"/>
          <w:color w:val="24292E"/>
          <w:rPrChange w:id="409" w:author="Madhuri K S" w:date="2020-05-22T16:38:00Z">
            <w:rPr>
              <w:rFonts w:ascii="Segoe UI" w:eastAsia="Times New Roman" w:hAnsi="Segoe UI" w:cs="Segoe UI"/>
              <w:color w:val="24292E"/>
              <w:sz w:val="24"/>
              <w:szCs w:val="24"/>
            </w:rPr>
          </w:rPrChange>
        </w:rPr>
        <w:t xml:space="preserve"> the Kubernetes version in your AKS cluster.</w:t>
      </w:r>
    </w:p>
    <w:p w14:paraId="4BD730FF" w14:textId="6C708662" w:rsidR="00214F9F" w:rsidRPr="00E40374" w:rsidRDefault="00214F9F">
      <w:pPr>
        <w:shd w:val="clear" w:color="auto" w:fill="FFFFFF"/>
        <w:spacing w:after="240" w:line="240" w:lineRule="auto"/>
        <w:rPr>
          <w:rFonts w:eastAsia="Times New Roman" w:cstheme="minorHAnsi"/>
          <w:color w:val="24292E"/>
          <w:rPrChange w:id="410" w:author="Madhuri K S" w:date="2020-05-22T16:38:00Z">
            <w:rPr>
              <w:rFonts w:ascii="Segoe UI" w:eastAsia="Times New Roman" w:hAnsi="Segoe UI" w:cs="Segoe UI"/>
              <w:color w:val="24292E"/>
              <w:sz w:val="24"/>
              <w:szCs w:val="24"/>
            </w:rPr>
          </w:rPrChange>
        </w:rPr>
      </w:pPr>
      <w:r w:rsidRPr="00E40374">
        <w:rPr>
          <w:rFonts w:eastAsia="Times New Roman" w:cstheme="minorHAnsi"/>
          <w:color w:val="24292E"/>
          <w:rPrChange w:id="411" w:author="Madhuri K S" w:date="2020-05-22T16:38:00Z">
            <w:rPr>
              <w:rFonts w:ascii="Segoe UI" w:eastAsia="Times New Roman" w:hAnsi="Segoe UI" w:cs="Segoe UI"/>
              <w:color w:val="24292E"/>
              <w:sz w:val="24"/>
              <w:szCs w:val="24"/>
            </w:rPr>
          </w:rPrChange>
        </w:rPr>
        <w:t>Kubernetes releases new features at a quicker pace than more traditional infrastructure platforms. Kubernetes updates include new features, and bug or security fixes. New features typically move through an </w:t>
      </w:r>
      <w:r w:rsidRPr="00E40374">
        <w:rPr>
          <w:rFonts w:eastAsia="Times New Roman" w:cstheme="minorHAnsi"/>
          <w:i/>
          <w:iCs/>
          <w:color w:val="24292E"/>
          <w:rPrChange w:id="412" w:author="Madhuri K S" w:date="2020-05-22T16:38:00Z">
            <w:rPr>
              <w:rFonts w:ascii="Segoe UI" w:eastAsia="Times New Roman" w:hAnsi="Segoe UI" w:cs="Segoe UI"/>
              <w:i/>
              <w:iCs/>
              <w:color w:val="24292E"/>
              <w:sz w:val="24"/>
              <w:szCs w:val="24"/>
            </w:rPr>
          </w:rPrChange>
        </w:rPr>
        <w:t>alpha</w:t>
      </w:r>
      <w:r w:rsidRPr="00E40374">
        <w:rPr>
          <w:rFonts w:eastAsia="Times New Roman" w:cstheme="minorHAnsi"/>
          <w:color w:val="24292E"/>
          <w:rPrChange w:id="413" w:author="Madhuri K S" w:date="2020-05-22T16:38:00Z">
            <w:rPr>
              <w:rFonts w:ascii="Segoe UI" w:eastAsia="Times New Roman" w:hAnsi="Segoe UI" w:cs="Segoe UI"/>
              <w:color w:val="24292E"/>
              <w:sz w:val="24"/>
              <w:szCs w:val="24"/>
            </w:rPr>
          </w:rPrChange>
        </w:rPr>
        <w:t> and then </w:t>
      </w:r>
      <w:r w:rsidRPr="00E40374">
        <w:rPr>
          <w:rFonts w:eastAsia="Times New Roman" w:cstheme="minorHAnsi"/>
          <w:i/>
          <w:iCs/>
          <w:color w:val="24292E"/>
          <w:rPrChange w:id="414" w:author="Madhuri K S" w:date="2020-05-22T16:38:00Z">
            <w:rPr>
              <w:rFonts w:ascii="Segoe UI" w:eastAsia="Times New Roman" w:hAnsi="Segoe UI" w:cs="Segoe UI"/>
              <w:i/>
              <w:iCs/>
              <w:color w:val="24292E"/>
              <w:sz w:val="24"/>
              <w:szCs w:val="24"/>
            </w:rPr>
          </w:rPrChange>
        </w:rPr>
        <w:t>beta</w:t>
      </w:r>
      <w:r w:rsidRPr="00E40374">
        <w:rPr>
          <w:rFonts w:eastAsia="Times New Roman" w:cstheme="minorHAnsi"/>
          <w:color w:val="24292E"/>
          <w:rPrChange w:id="415" w:author="Madhuri K S" w:date="2020-05-22T16:38:00Z">
            <w:rPr>
              <w:rFonts w:ascii="Segoe UI" w:eastAsia="Times New Roman" w:hAnsi="Segoe UI" w:cs="Segoe UI"/>
              <w:color w:val="24292E"/>
              <w:sz w:val="24"/>
              <w:szCs w:val="24"/>
            </w:rPr>
          </w:rPrChange>
        </w:rPr>
        <w:t> status</w:t>
      </w:r>
      <w:ins w:id="416" w:author="Madhuri K S" w:date="2020-05-22T16:39:00Z">
        <w:r w:rsidR="00E40374">
          <w:rPr>
            <w:rFonts w:eastAsia="Times New Roman" w:cstheme="minorHAnsi"/>
            <w:color w:val="24292E"/>
          </w:rPr>
          <w:t>,</w:t>
        </w:r>
      </w:ins>
      <w:r w:rsidRPr="00E40374">
        <w:rPr>
          <w:rFonts w:eastAsia="Times New Roman" w:cstheme="minorHAnsi"/>
          <w:color w:val="24292E"/>
          <w:rPrChange w:id="417" w:author="Madhuri K S" w:date="2020-05-22T16:38:00Z">
            <w:rPr>
              <w:rFonts w:ascii="Segoe UI" w:eastAsia="Times New Roman" w:hAnsi="Segoe UI" w:cs="Segoe UI"/>
              <w:color w:val="24292E"/>
              <w:sz w:val="24"/>
              <w:szCs w:val="24"/>
            </w:rPr>
          </w:rPrChange>
        </w:rPr>
        <w:t xml:space="preserve"> before they become </w:t>
      </w:r>
      <w:r w:rsidRPr="00E40374">
        <w:rPr>
          <w:rFonts w:eastAsia="Times New Roman" w:cstheme="minorHAnsi"/>
          <w:iCs/>
          <w:color w:val="24292E"/>
          <w:rPrChange w:id="418" w:author="Madhuri K S" w:date="2020-05-22T16:38:00Z">
            <w:rPr>
              <w:rFonts w:ascii="Segoe UI" w:eastAsia="Times New Roman" w:hAnsi="Segoe UI" w:cs="Segoe UI"/>
              <w:i/>
              <w:iCs/>
              <w:color w:val="24292E"/>
              <w:sz w:val="24"/>
              <w:szCs w:val="24"/>
            </w:rPr>
          </w:rPrChange>
        </w:rPr>
        <w:t>stable</w:t>
      </w:r>
      <w:r w:rsidRPr="00E40374">
        <w:rPr>
          <w:rFonts w:eastAsia="Times New Roman" w:cstheme="minorHAnsi"/>
          <w:color w:val="24292E"/>
          <w:rPrChange w:id="419" w:author="Madhuri K S" w:date="2020-05-22T16:38:00Z">
            <w:rPr>
              <w:rFonts w:ascii="Segoe UI" w:eastAsia="Times New Roman" w:hAnsi="Segoe UI" w:cs="Segoe UI"/>
              <w:color w:val="24292E"/>
              <w:sz w:val="24"/>
              <w:szCs w:val="24"/>
            </w:rPr>
          </w:rPrChange>
        </w:rPr>
        <w:t> and are generally available and recommended for production use. Th</w:t>
      </w:r>
      <w:ins w:id="420" w:author="Madhuri K S" w:date="2020-05-22T16:39:00Z">
        <w:r w:rsidR="00E40374">
          <w:rPr>
            <w:rFonts w:eastAsia="Times New Roman" w:cstheme="minorHAnsi"/>
            <w:color w:val="24292E"/>
          </w:rPr>
          <w:t>e</w:t>
        </w:r>
      </w:ins>
      <w:del w:id="421" w:author="Madhuri K S" w:date="2020-05-22T16:39:00Z">
        <w:r w:rsidRPr="00E40374" w:rsidDel="00E40374">
          <w:rPr>
            <w:rFonts w:eastAsia="Times New Roman" w:cstheme="minorHAnsi"/>
            <w:color w:val="24292E"/>
            <w:rPrChange w:id="422" w:author="Madhuri K S" w:date="2020-05-22T16:38:00Z">
              <w:rPr>
                <w:rFonts w:ascii="Segoe UI" w:eastAsia="Times New Roman" w:hAnsi="Segoe UI" w:cs="Segoe UI"/>
                <w:color w:val="24292E"/>
                <w:sz w:val="24"/>
                <w:szCs w:val="24"/>
              </w:rPr>
            </w:rPrChange>
          </w:rPr>
          <w:delText>is</w:delText>
        </w:r>
      </w:del>
      <w:r w:rsidRPr="00E40374">
        <w:rPr>
          <w:rFonts w:eastAsia="Times New Roman" w:cstheme="minorHAnsi"/>
          <w:color w:val="24292E"/>
          <w:rPrChange w:id="423" w:author="Madhuri K S" w:date="2020-05-22T16:38:00Z">
            <w:rPr>
              <w:rFonts w:ascii="Segoe UI" w:eastAsia="Times New Roman" w:hAnsi="Segoe UI" w:cs="Segoe UI"/>
              <w:color w:val="24292E"/>
              <w:sz w:val="24"/>
              <w:szCs w:val="24"/>
            </w:rPr>
          </w:rPrChange>
        </w:rPr>
        <w:t xml:space="preserve"> release cycle should allow you to update Kubernetes without regularly encountering breaking changes or adjusting your deployments and templates.</w:t>
      </w:r>
    </w:p>
    <w:p w14:paraId="197F758A" w14:textId="33E04F92" w:rsidR="00214F9F" w:rsidRPr="006C137A" w:rsidRDefault="00214F9F">
      <w:pPr>
        <w:shd w:val="clear" w:color="auto" w:fill="FFFFFF"/>
        <w:spacing w:after="240" w:line="240" w:lineRule="auto"/>
        <w:rPr>
          <w:rFonts w:eastAsia="Times New Roman" w:cstheme="minorHAnsi"/>
          <w:color w:val="24292E"/>
          <w:rPrChange w:id="424" w:author="Madhuri K S" w:date="2020-05-22T17:44:00Z">
            <w:rPr>
              <w:rFonts w:ascii="Segoe UI" w:eastAsia="Times New Roman" w:hAnsi="Segoe UI" w:cs="Segoe UI"/>
              <w:color w:val="24292E"/>
              <w:sz w:val="24"/>
              <w:szCs w:val="24"/>
            </w:rPr>
          </w:rPrChange>
        </w:rPr>
      </w:pPr>
      <w:r w:rsidRPr="00E40374">
        <w:rPr>
          <w:rFonts w:eastAsia="Times New Roman" w:cstheme="minorHAnsi"/>
          <w:color w:val="24292E"/>
          <w:rPrChange w:id="425" w:author="Madhuri K S" w:date="2020-05-22T16:38:00Z">
            <w:rPr>
              <w:rFonts w:ascii="Segoe UI" w:eastAsia="Times New Roman" w:hAnsi="Segoe UI" w:cs="Segoe UI"/>
              <w:color w:val="24292E"/>
              <w:sz w:val="24"/>
              <w:szCs w:val="24"/>
            </w:rPr>
          </w:rPrChange>
        </w:rPr>
        <w:t xml:space="preserve">AKS supports four minor versions of Kubernetes. This means that when a new minor patch version is introduced, the oldest minor version and patch releases supported are retired. Minor updates to Kubernetes happen on a periodic basis. Make sure that you have a governance process to check and upgrade as needed so you don't fall out of support. For more information, </w:t>
      </w:r>
      <w:ins w:id="426" w:author="Madhuri K S" w:date="2020-05-22T16:39:00Z">
        <w:r w:rsidR="00E40374">
          <w:rPr>
            <w:rFonts w:eastAsia="Times New Roman" w:cstheme="minorHAnsi"/>
            <w:color w:val="24292E"/>
          </w:rPr>
          <w:t>you may check the</w:t>
        </w:r>
      </w:ins>
      <w:del w:id="427" w:author="Madhuri K S" w:date="2020-05-22T16:39:00Z">
        <w:r w:rsidRPr="00E40374" w:rsidDel="00E40374">
          <w:rPr>
            <w:rFonts w:eastAsia="Times New Roman" w:cstheme="minorHAnsi"/>
            <w:color w:val="24292E"/>
            <w:rPrChange w:id="428" w:author="Madhuri K S" w:date="2020-05-22T16:38:00Z">
              <w:rPr>
                <w:rFonts w:ascii="Segoe UI" w:eastAsia="Times New Roman" w:hAnsi="Segoe UI" w:cs="Segoe UI"/>
                <w:color w:val="24292E"/>
                <w:sz w:val="24"/>
                <w:szCs w:val="24"/>
              </w:rPr>
            </w:rPrChange>
          </w:rPr>
          <w:delText>see</w:delText>
        </w:r>
      </w:del>
      <w:r w:rsidRPr="00E40374">
        <w:rPr>
          <w:rFonts w:eastAsia="Times New Roman" w:cstheme="minorHAnsi"/>
          <w:color w:val="24292E"/>
          <w:rPrChange w:id="429" w:author="Madhuri K S" w:date="2020-05-22T16:38:00Z">
            <w:rPr>
              <w:rFonts w:ascii="Segoe UI" w:eastAsia="Times New Roman" w:hAnsi="Segoe UI" w:cs="Segoe UI"/>
              <w:color w:val="24292E"/>
              <w:sz w:val="24"/>
              <w:szCs w:val="24"/>
            </w:rPr>
          </w:rPrChange>
        </w:rPr>
        <w:t> </w:t>
      </w:r>
      <w:r w:rsidR="00EC0760" w:rsidRPr="006C137A">
        <w:rPr>
          <w:rFonts w:eastAsia="Times New Roman" w:cstheme="minorHAnsi"/>
          <w:color w:val="0366D6"/>
          <w:rPrChange w:id="430" w:author="Madhuri K S" w:date="2020-05-22T17:44:00Z">
            <w:rPr>
              <w:rFonts w:ascii="Segoe UI" w:eastAsia="Times New Roman" w:hAnsi="Segoe UI" w:cs="Segoe UI"/>
              <w:color w:val="0366D6"/>
              <w:sz w:val="24"/>
              <w:szCs w:val="24"/>
              <w:u w:val="single"/>
            </w:rPr>
          </w:rPrChange>
        </w:rPr>
        <w:fldChar w:fldCharType="begin"/>
      </w:r>
      <w:r w:rsidR="00EC0760" w:rsidRPr="006C137A">
        <w:rPr>
          <w:rFonts w:eastAsia="Times New Roman" w:cstheme="minorHAnsi"/>
          <w:color w:val="0366D6"/>
          <w:rPrChange w:id="431" w:author="Madhuri K S" w:date="2020-05-22T17:44:00Z">
            <w:rPr>
              <w:rFonts w:ascii="Segoe UI" w:eastAsia="Times New Roman" w:hAnsi="Segoe UI" w:cs="Segoe UI"/>
              <w:color w:val="0366D6"/>
              <w:sz w:val="24"/>
              <w:szCs w:val="24"/>
              <w:u w:val="single"/>
            </w:rPr>
          </w:rPrChange>
        </w:rPr>
        <w:instrText xml:space="preserve"> HYPERLINK "https://github.com/MicrosoftDocs/azure-docs/blob/master/articles/aks/supported-kubernetes-versions.md" </w:instrText>
      </w:r>
      <w:r w:rsidR="00EC0760" w:rsidRPr="006C137A">
        <w:rPr>
          <w:rFonts w:eastAsia="Times New Roman" w:cstheme="minorHAnsi"/>
          <w:color w:val="0366D6"/>
          <w:rPrChange w:id="432" w:author="Madhuri K S" w:date="2020-05-22T17:44:00Z">
            <w:rPr>
              <w:rFonts w:ascii="Segoe UI" w:eastAsia="Times New Roman" w:hAnsi="Segoe UI" w:cs="Segoe UI"/>
              <w:color w:val="0366D6"/>
              <w:sz w:val="24"/>
              <w:szCs w:val="24"/>
              <w:u w:val="single"/>
            </w:rPr>
          </w:rPrChange>
        </w:rPr>
        <w:fldChar w:fldCharType="separate"/>
      </w:r>
      <w:r w:rsidRPr="006C137A">
        <w:rPr>
          <w:rFonts w:eastAsia="Times New Roman" w:cstheme="minorHAnsi"/>
          <w:color w:val="0366D6"/>
          <w:rPrChange w:id="433" w:author="Madhuri K S" w:date="2020-05-22T17:44:00Z">
            <w:rPr>
              <w:rFonts w:ascii="Segoe UI" w:eastAsia="Times New Roman" w:hAnsi="Segoe UI" w:cs="Segoe UI"/>
              <w:color w:val="0366D6"/>
              <w:sz w:val="24"/>
              <w:szCs w:val="24"/>
              <w:u w:val="single"/>
            </w:rPr>
          </w:rPrChange>
        </w:rPr>
        <w:t>Supported Kubernetes versions AKS</w:t>
      </w:r>
      <w:r w:rsidR="00EC0760" w:rsidRPr="006C137A">
        <w:rPr>
          <w:rFonts w:eastAsia="Times New Roman" w:cstheme="minorHAnsi"/>
          <w:color w:val="0366D6"/>
          <w:rPrChange w:id="434" w:author="Madhuri K S" w:date="2020-05-22T17:44:00Z">
            <w:rPr>
              <w:rFonts w:ascii="Segoe UI" w:eastAsia="Times New Roman" w:hAnsi="Segoe UI" w:cs="Segoe UI"/>
              <w:color w:val="0366D6"/>
              <w:sz w:val="24"/>
              <w:szCs w:val="24"/>
              <w:u w:val="single"/>
            </w:rPr>
          </w:rPrChange>
        </w:rPr>
        <w:fldChar w:fldCharType="end"/>
      </w:r>
    </w:p>
    <w:p w14:paraId="49CCECE0" w14:textId="77777777" w:rsidR="00214F9F" w:rsidRPr="00E40374" w:rsidRDefault="00214F9F">
      <w:pPr>
        <w:shd w:val="clear" w:color="auto" w:fill="FFFFFF"/>
        <w:spacing w:after="240" w:line="240" w:lineRule="auto"/>
        <w:rPr>
          <w:rFonts w:eastAsia="Times New Roman" w:cstheme="minorHAnsi"/>
          <w:color w:val="24292E"/>
          <w:rPrChange w:id="435" w:author="Madhuri K S" w:date="2020-05-22T16:38:00Z">
            <w:rPr>
              <w:rFonts w:ascii="Segoe UI" w:eastAsia="Times New Roman" w:hAnsi="Segoe UI" w:cs="Segoe UI"/>
              <w:color w:val="24292E"/>
              <w:sz w:val="24"/>
              <w:szCs w:val="24"/>
            </w:rPr>
          </w:rPrChange>
        </w:rPr>
      </w:pPr>
      <w:r w:rsidRPr="00E40374">
        <w:rPr>
          <w:rFonts w:eastAsia="Times New Roman" w:cstheme="minorHAnsi"/>
          <w:color w:val="24292E"/>
          <w:rPrChange w:id="436" w:author="Madhuri K S" w:date="2020-05-22T16:38:00Z">
            <w:rPr>
              <w:rFonts w:ascii="Segoe UI" w:eastAsia="Times New Roman" w:hAnsi="Segoe UI" w:cs="Segoe UI"/>
              <w:color w:val="24292E"/>
              <w:sz w:val="24"/>
              <w:szCs w:val="24"/>
            </w:rPr>
          </w:rPrChange>
        </w:rPr>
        <w:t>To check the versions that are available for your cluster, use the </w:t>
      </w:r>
      <w:proofErr w:type="spellStart"/>
      <w:r w:rsidR="00EC0760" w:rsidRPr="006C137A">
        <w:rPr>
          <w:rFonts w:eastAsia="Times New Roman" w:cstheme="minorHAnsi"/>
          <w:color w:val="0366D6"/>
          <w:rPrChange w:id="437" w:author="Madhuri K S" w:date="2020-05-22T17:44:00Z">
            <w:rPr>
              <w:rFonts w:ascii="Segoe UI" w:eastAsia="Times New Roman" w:hAnsi="Segoe UI" w:cs="Segoe UI"/>
              <w:color w:val="0366D6"/>
              <w:sz w:val="24"/>
              <w:szCs w:val="24"/>
              <w:u w:val="single"/>
            </w:rPr>
          </w:rPrChange>
        </w:rPr>
        <w:fldChar w:fldCharType="begin"/>
      </w:r>
      <w:r w:rsidR="00EC0760" w:rsidRPr="006C137A">
        <w:rPr>
          <w:rFonts w:eastAsia="Times New Roman" w:cstheme="minorHAnsi"/>
          <w:color w:val="0366D6"/>
          <w:rPrChange w:id="438" w:author="Madhuri K S" w:date="2020-05-22T17:44:00Z">
            <w:rPr>
              <w:rFonts w:ascii="Segoe UI" w:eastAsia="Times New Roman" w:hAnsi="Segoe UI" w:cs="Segoe UI"/>
              <w:color w:val="0366D6"/>
              <w:sz w:val="24"/>
              <w:szCs w:val="24"/>
              <w:u w:val="single"/>
            </w:rPr>
          </w:rPrChange>
        </w:rPr>
        <w:instrText xml:space="preserve"> HYPERLINK "https://github.com/MicrosoftDocs/azure-docs/blob/master/cli/azure/aks" \l "az-aks-get-upgrades" </w:instrText>
      </w:r>
      <w:r w:rsidR="00EC0760" w:rsidRPr="006C137A">
        <w:rPr>
          <w:rFonts w:eastAsia="Times New Roman" w:cstheme="minorHAnsi"/>
          <w:color w:val="0366D6"/>
          <w:rPrChange w:id="439" w:author="Madhuri K S" w:date="2020-05-22T17:44:00Z">
            <w:rPr>
              <w:rFonts w:ascii="Segoe UI" w:eastAsia="Times New Roman" w:hAnsi="Segoe UI" w:cs="Segoe UI"/>
              <w:color w:val="0366D6"/>
              <w:sz w:val="24"/>
              <w:szCs w:val="24"/>
              <w:u w:val="single"/>
            </w:rPr>
          </w:rPrChange>
        </w:rPr>
        <w:fldChar w:fldCharType="separate"/>
      </w:r>
      <w:r w:rsidRPr="006C137A">
        <w:rPr>
          <w:rFonts w:eastAsia="Times New Roman" w:cstheme="minorHAnsi"/>
          <w:color w:val="0366D6"/>
          <w:rPrChange w:id="440" w:author="Madhuri K S" w:date="2020-05-22T17:44:00Z">
            <w:rPr>
              <w:rFonts w:ascii="Segoe UI" w:eastAsia="Times New Roman" w:hAnsi="Segoe UI" w:cs="Segoe UI"/>
              <w:color w:val="0366D6"/>
              <w:sz w:val="24"/>
              <w:szCs w:val="24"/>
              <w:u w:val="single"/>
            </w:rPr>
          </w:rPrChange>
        </w:rPr>
        <w:t>az</w:t>
      </w:r>
      <w:proofErr w:type="spellEnd"/>
      <w:r w:rsidRPr="006C137A">
        <w:rPr>
          <w:rFonts w:eastAsia="Times New Roman" w:cstheme="minorHAnsi"/>
          <w:color w:val="0366D6"/>
          <w:rPrChange w:id="441" w:author="Madhuri K S" w:date="2020-05-22T17:44:00Z">
            <w:rPr>
              <w:rFonts w:ascii="Segoe UI" w:eastAsia="Times New Roman" w:hAnsi="Segoe UI" w:cs="Segoe UI"/>
              <w:color w:val="0366D6"/>
              <w:sz w:val="24"/>
              <w:szCs w:val="24"/>
              <w:u w:val="single"/>
            </w:rPr>
          </w:rPrChange>
        </w:rPr>
        <w:t xml:space="preserve"> </w:t>
      </w:r>
      <w:proofErr w:type="spellStart"/>
      <w:r w:rsidRPr="006C137A">
        <w:rPr>
          <w:rFonts w:eastAsia="Times New Roman" w:cstheme="minorHAnsi"/>
          <w:color w:val="0366D6"/>
          <w:rPrChange w:id="442" w:author="Madhuri K S" w:date="2020-05-22T17:44:00Z">
            <w:rPr>
              <w:rFonts w:ascii="Segoe UI" w:eastAsia="Times New Roman" w:hAnsi="Segoe UI" w:cs="Segoe UI"/>
              <w:color w:val="0366D6"/>
              <w:sz w:val="24"/>
              <w:szCs w:val="24"/>
              <w:u w:val="single"/>
            </w:rPr>
          </w:rPrChange>
        </w:rPr>
        <w:t>aks</w:t>
      </w:r>
      <w:proofErr w:type="spellEnd"/>
      <w:r w:rsidRPr="006C137A">
        <w:rPr>
          <w:rFonts w:eastAsia="Times New Roman" w:cstheme="minorHAnsi"/>
          <w:color w:val="0366D6"/>
          <w:rPrChange w:id="443" w:author="Madhuri K S" w:date="2020-05-22T17:44:00Z">
            <w:rPr>
              <w:rFonts w:ascii="Segoe UI" w:eastAsia="Times New Roman" w:hAnsi="Segoe UI" w:cs="Segoe UI"/>
              <w:color w:val="0366D6"/>
              <w:sz w:val="24"/>
              <w:szCs w:val="24"/>
              <w:u w:val="single"/>
            </w:rPr>
          </w:rPrChange>
        </w:rPr>
        <w:t xml:space="preserve"> get-upgrades</w:t>
      </w:r>
      <w:r w:rsidR="00EC0760" w:rsidRPr="006C137A">
        <w:rPr>
          <w:rFonts w:eastAsia="Times New Roman" w:cstheme="minorHAnsi"/>
          <w:color w:val="0366D6"/>
          <w:rPrChange w:id="444" w:author="Madhuri K S" w:date="2020-05-22T17:44:00Z">
            <w:rPr>
              <w:rFonts w:ascii="Segoe UI" w:eastAsia="Times New Roman" w:hAnsi="Segoe UI" w:cs="Segoe UI"/>
              <w:color w:val="0366D6"/>
              <w:sz w:val="24"/>
              <w:szCs w:val="24"/>
              <w:u w:val="single"/>
            </w:rPr>
          </w:rPrChange>
        </w:rPr>
        <w:fldChar w:fldCharType="end"/>
      </w:r>
      <w:r w:rsidRPr="00E40374">
        <w:rPr>
          <w:rFonts w:eastAsia="Times New Roman" w:cstheme="minorHAnsi"/>
          <w:color w:val="24292E"/>
          <w:rPrChange w:id="445" w:author="Madhuri K S" w:date="2020-05-22T16:38:00Z">
            <w:rPr>
              <w:rFonts w:ascii="Segoe UI" w:eastAsia="Times New Roman" w:hAnsi="Segoe UI" w:cs="Segoe UI"/>
              <w:color w:val="24292E"/>
              <w:sz w:val="24"/>
              <w:szCs w:val="24"/>
            </w:rPr>
          </w:rPrChange>
        </w:rPr>
        <w:t> command as shown in the following example:</w:t>
      </w:r>
    </w:p>
    <w:p w14:paraId="55A81AA0" w14:textId="77777777" w:rsidR="00214F9F" w:rsidRP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214F9F">
        <w:rPr>
          <w:rFonts w:ascii="Consolas" w:eastAsia="Times New Roman" w:hAnsi="Consolas" w:cs="Courier New"/>
          <w:color w:val="24292E"/>
          <w:sz w:val="20"/>
          <w:szCs w:val="20"/>
          <w:bdr w:val="none" w:sz="0" w:space="0" w:color="auto" w:frame="1"/>
        </w:rPr>
        <w:t>az</w:t>
      </w:r>
      <w:proofErr w:type="spellEnd"/>
      <w:r w:rsidRPr="00214F9F">
        <w:rPr>
          <w:rFonts w:ascii="Consolas" w:eastAsia="Times New Roman" w:hAnsi="Consolas" w:cs="Courier New"/>
          <w:color w:val="24292E"/>
          <w:sz w:val="20"/>
          <w:szCs w:val="20"/>
          <w:bdr w:val="none" w:sz="0" w:space="0" w:color="auto" w:frame="1"/>
        </w:rPr>
        <w:t xml:space="preserve"> </w:t>
      </w:r>
      <w:proofErr w:type="spellStart"/>
      <w:r w:rsidRPr="00214F9F">
        <w:rPr>
          <w:rFonts w:ascii="Consolas" w:eastAsia="Times New Roman" w:hAnsi="Consolas" w:cs="Courier New"/>
          <w:color w:val="24292E"/>
          <w:sz w:val="20"/>
          <w:szCs w:val="20"/>
          <w:bdr w:val="none" w:sz="0" w:space="0" w:color="auto" w:frame="1"/>
        </w:rPr>
        <w:t>aks</w:t>
      </w:r>
      <w:proofErr w:type="spellEnd"/>
      <w:r w:rsidRPr="00214F9F">
        <w:rPr>
          <w:rFonts w:ascii="Consolas" w:eastAsia="Times New Roman" w:hAnsi="Consolas" w:cs="Courier New"/>
          <w:color w:val="24292E"/>
          <w:sz w:val="20"/>
          <w:szCs w:val="20"/>
          <w:bdr w:val="none" w:sz="0" w:space="0" w:color="auto" w:frame="1"/>
        </w:rPr>
        <w:t xml:space="preserve"> get-upgrades --resource-group </w:t>
      </w:r>
      <w:proofErr w:type="spellStart"/>
      <w:r w:rsidRPr="00214F9F">
        <w:rPr>
          <w:rFonts w:ascii="Consolas" w:eastAsia="Times New Roman" w:hAnsi="Consolas" w:cs="Courier New"/>
          <w:color w:val="24292E"/>
          <w:sz w:val="20"/>
          <w:szCs w:val="20"/>
          <w:bdr w:val="none" w:sz="0" w:space="0" w:color="auto" w:frame="1"/>
        </w:rPr>
        <w:t>myResourceGroup</w:t>
      </w:r>
      <w:proofErr w:type="spellEnd"/>
      <w:r w:rsidRPr="00214F9F">
        <w:rPr>
          <w:rFonts w:ascii="Consolas" w:eastAsia="Times New Roman" w:hAnsi="Consolas" w:cs="Courier New"/>
          <w:color w:val="24292E"/>
          <w:sz w:val="20"/>
          <w:szCs w:val="20"/>
          <w:bdr w:val="none" w:sz="0" w:space="0" w:color="auto" w:frame="1"/>
        </w:rPr>
        <w:t xml:space="preserve"> --name </w:t>
      </w:r>
      <w:proofErr w:type="spellStart"/>
      <w:r w:rsidRPr="00214F9F">
        <w:rPr>
          <w:rFonts w:ascii="Consolas" w:eastAsia="Times New Roman" w:hAnsi="Consolas" w:cs="Courier New"/>
          <w:color w:val="24292E"/>
          <w:sz w:val="20"/>
          <w:szCs w:val="20"/>
          <w:bdr w:val="none" w:sz="0" w:space="0" w:color="auto" w:frame="1"/>
        </w:rPr>
        <w:t>myAKSCluster</w:t>
      </w:r>
      <w:proofErr w:type="spellEnd"/>
    </w:p>
    <w:p w14:paraId="2D125061" w14:textId="77777777" w:rsidR="00214F9F" w:rsidRPr="00E40374" w:rsidRDefault="00214F9F">
      <w:pPr>
        <w:shd w:val="clear" w:color="auto" w:fill="FFFFFF"/>
        <w:spacing w:after="240" w:line="240" w:lineRule="auto"/>
        <w:rPr>
          <w:rFonts w:eastAsia="Times New Roman" w:cstheme="minorHAnsi"/>
          <w:color w:val="24292E"/>
          <w:rPrChange w:id="446" w:author="Madhuri K S" w:date="2020-05-22T16:40:00Z">
            <w:rPr>
              <w:rFonts w:ascii="Segoe UI" w:eastAsia="Times New Roman" w:hAnsi="Segoe UI" w:cs="Segoe UI"/>
              <w:color w:val="24292E"/>
              <w:sz w:val="24"/>
              <w:szCs w:val="24"/>
            </w:rPr>
          </w:rPrChange>
        </w:rPr>
      </w:pPr>
      <w:r w:rsidRPr="00E40374">
        <w:rPr>
          <w:rFonts w:eastAsia="Times New Roman" w:cstheme="minorHAnsi"/>
          <w:color w:val="24292E"/>
          <w:rPrChange w:id="447" w:author="Madhuri K S" w:date="2020-05-22T16:40:00Z">
            <w:rPr>
              <w:rFonts w:ascii="Segoe UI" w:eastAsia="Times New Roman" w:hAnsi="Segoe UI" w:cs="Segoe UI"/>
              <w:color w:val="24292E"/>
              <w:sz w:val="24"/>
              <w:szCs w:val="24"/>
            </w:rPr>
          </w:rPrChange>
        </w:rPr>
        <w:t>You can then upgrade your AKS cluster using the </w:t>
      </w:r>
      <w:proofErr w:type="spellStart"/>
      <w:r w:rsidR="00EC0760" w:rsidRPr="006C137A">
        <w:rPr>
          <w:rFonts w:eastAsia="Times New Roman" w:cstheme="minorHAnsi"/>
          <w:color w:val="0366D6"/>
          <w:rPrChange w:id="448" w:author="Madhuri K S" w:date="2020-05-22T17:44:00Z">
            <w:rPr>
              <w:rFonts w:ascii="Segoe UI" w:eastAsia="Times New Roman" w:hAnsi="Segoe UI" w:cs="Segoe UI"/>
              <w:color w:val="0366D6"/>
              <w:sz w:val="24"/>
              <w:szCs w:val="24"/>
              <w:u w:val="single"/>
            </w:rPr>
          </w:rPrChange>
        </w:rPr>
        <w:fldChar w:fldCharType="begin"/>
      </w:r>
      <w:r w:rsidR="00EC0760" w:rsidRPr="006C137A">
        <w:rPr>
          <w:rFonts w:eastAsia="Times New Roman" w:cstheme="minorHAnsi"/>
          <w:color w:val="0366D6"/>
          <w:rPrChange w:id="449" w:author="Madhuri K S" w:date="2020-05-22T17:44:00Z">
            <w:rPr>
              <w:rFonts w:ascii="Segoe UI" w:eastAsia="Times New Roman" w:hAnsi="Segoe UI" w:cs="Segoe UI"/>
              <w:color w:val="0366D6"/>
              <w:sz w:val="24"/>
              <w:szCs w:val="24"/>
              <w:u w:val="single"/>
            </w:rPr>
          </w:rPrChange>
        </w:rPr>
        <w:instrText xml:space="preserve"> HYPERLINK "https://github.com/MicrosoftDocs/azure-docs/blob/master/cli/azure/aks" \l "az-aks-upgrade" </w:instrText>
      </w:r>
      <w:r w:rsidR="00EC0760" w:rsidRPr="006C137A">
        <w:rPr>
          <w:rFonts w:eastAsia="Times New Roman" w:cstheme="minorHAnsi"/>
          <w:color w:val="0366D6"/>
          <w:rPrChange w:id="450" w:author="Madhuri K S" w:date="2020-05-22T17:44:00Z">
            <w:rPr>
              <w:rFonts w:ascii="Segoe UI" w:eastAsia="Times New Roman" w:hAnsi="Segoe UI" w:cs="Segoe UI"/>
              <w:color w:val="0366D6"/>
              <w:sz w:val="24"/>
              <w:szCs w:val="24"/>
              <w:u w:val="single"/>
            </w:rPr>
          </w:rPrChange>
        </w:rPr>
        <w:fldChar w:fldCharType="separate"/>
      </w:r>
      <w:r w:rsidRPr="006C137A">
        <w:rPr>
          <w:rFonts w:eastAsia="Times New Roman" w:cstheme="minorHAnsi"/>
          <w:color w:val="0366D6"/>
          <w:rPrChange w:id="451" w:author="Madhuri K S" w:date="2020-05-22T17:44:00Z">
            <w:rPr>
              <w:rFonts w:ascii="Segoe UI" w:eastAsia="Times New Roman" w:hAnsi="Segoe UI" w:cs="Segoe UI"/>
              <w:color w:val="0366D6"/>
              <w:sz w:val="24"/>
              <w:szCs w:val="24"/>
              <w:u w:val="single"/>
            </w:rPr>
          </w:rPrChange>
        </w:rPr>
        <w:t>az</w:t>
      </w:r>
      <w:proofErr w:type="spellEnd"/>
      <w:r w:rsidRPr="006C137A">
        <w:rPr>
          <w:rFonts w:eastAsia="Times New Roman" w:cstheme="minorHAnsi"/>
          <w:color w:val="0366D6"/>
          <w:rPrChange w:id="452" w:author="Madhuri K S" w:date="2020-05-22T17:44:00Z">
            <w:rPr>
              <w:rFonts w:ascii="Segoe UI" w:eastAsia="Times New Roman" w:hAnsi="Segoe UI" w:cs="Segoe UI"/>
              <w:color w:val="0366D6"/>
              <w:sz w:val="24"/>
              <w:szCs w:val="24"/>
              <w:u w:val="single"/>
            </w:rPr>
          </w:rPrChange>
        </w:rPr>
        <w:t xml:space="preserve"> </w:t>
      </w:r>
      <w:proofErr w:type="spellStart"/>
      <w:r w:rsidRPr="006C137A">
        <w:rPr>
          <w:rFonts w:eastAsia="Times New Roman" w:cstheme="minorHAnsi"/>
          <w:color w:val="0366D6"/>
          <w:rPrChange w:id="453" w:author="Madhuri K S" w:date="2020-05-22T17:44:00Z">
            <w:rPr>
              <w:rFonts w:ascii="Segoe UI" w:eastAsia="Times New Roman" w:hAnsi="Segoe UI" w:cs="Segoe UI"/>
              <w:color w:val="0366D6"/>
              <w:sz w:val="24"/>
              <w:szCs w:val="24"/>
              <w:u w:val="single"/>
            </w:rPr>
          </w:rPrChange>
        </w:rPr>
        <w:t>aks</w:t>
      </w:r>
      <w:proofErr w:type="spellEnd"/>
      <w:r w:rsidRPr="006C137A">
        <w:rPr>
          <w:rFonts w:eastAsia="Times New Roman" w:cstheme="minorHAnsi"/>
          <w:color w:val="0366D6"/>
          <w:rPrChange w:id="454" w:author="Madhuri K S" w:date="2020-05-22T17:44:00Z">
            <w:rPr>
              <w:rFonts w:ascii="Segoe UI" w:eastAsia="Times New Roman" w:hAnsi="Segoe UI" w:cs="Segoe UI"/>
              <w:color w:val="0366D6"/>
              <w:sz w:val="24"/>
              <w:szCs w:val="24"/>
              <w:u w:val="single"/>
            </w:rPr>
          </w:rPrChange>
        </w:rPr>
        <w:t xml:space="preserve"> upgrade</w:t>
      </w:r>
      <w:r w:rsidR="00EC0760" w:rsidRPr="006C137A">
        <w:rPr>
          <w:rFonts w:eastAsia="Times New Roman" w:cstheme="minorHAnsi"/>
          <w:color w:val="0366D6"/>
          <w:rPrChange w:id="455" w:author="Madhuri K S" w:date="2020-05-22T17:44:00Z">
            <w:rPr>
              <w:rFonts w:ascii="Segoe UI" w:eastAsia="Times New Roman" w:hAnsi="Segoe UI" w:cs="Segoe UI"/>
              <w:color w:val="0366D6"/>
              <w:sz w:val="24"/>
              <w:szCs w:val="24"/>
              <w:u w:val="single"/>
            </w:rPr>
          </w:rPrChange>
        </w:rPr>
        <w:fldChar w:fldCharType="end"/>
      </w:r>
      <w:r w:rsidRPr="00E40374">
        <w:rPr>
          <w:rFonts w:eastAsia="Times New Roman" w:cstheme="minorHAnsi"/>
          <w:color w:val="24292E"/>
          <w:rPrChange w:id="456" w:author="Madhuri K S" w:date="2020-05-22T16:40:00Z">
            <w:rPr>
              <w:rFonts w:ascii="Segoe UI" w:eastAsia="Times New Roman" w:hAnsi="Segoe UI" w:cs="Segoe UI"/>
              <w:color w:val="24292E"/>
              <w:sz w:val="24"/>
              <w:szCs w:val="24"/>
            </w:rPr>
          </w:rPrChange>
        </w:rPr>
        <w:t> command. The upgrade process safely cordons and drains one node at a time, schedules pods on remaining nodes, and then deploys a new node running the latest OS and Kubernetes versions.</w:t>
      </w:r>
    </w:p>
    <w:p w14:paraId="32A2746D" w14:textId="07EED0BC" w:rsidR="00214F9F" w:rsidRDefault="00214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214F9F">
        <w:rPr>
          <w:rFonts w:ascii="Consolas" w:eastAsia="Times New Roman" w:hAnsi="Consolas" w:cs="Courier New"/>
          <w:color w:val="24292E"/>
          <w:sz w:val="20"/>
          <w:szCs w:val="20"/>
          <w:bdr w:val="none" w:sz="0" w:space="0" w:color="auto" w:frame="1"/>
        </w:rPr>
        <w:lastRenderedPageBreak/>
        <w:t>az</w:t>
      </w:r>
      <w:proofErr w:type="spellEnd"/>
      <w:r w:rsidRPr="00214F9F">
        <w:rPr>
          <w:rFonts w:ascii="Consolas" w:eastAsia="Times New Roman" w:hAnsi="Consolas" w:cs="Courier New"/>
          <w:color w:val="24292E"/>
          <w:sz w:val="20"/>
          <w:szCs w:val="20"/>
          <w:bdr w:val="none" w:sz="0" w:space="0" w:color="auto" w:frame="1"/>
        </w:rPr>
        <w:t xml:space="preserve"> </w:t>
      </w:r>
      <w:proofErr w:type="spellStart"/>
      <w:r w:rsidRPr="00214F9F">
        <w:rPr>
          <w:rFonts w:ascii="Consolas" w:eastAsia="Times New Roman" w:hAnsi="Consolas" w:cs="Courier New"/>
          <w:color w:val="24292E"/>
          <w:sz w:val="20"/>
          <w:szCs w:val="20"/>
          <w:bdr w:val="none" w:sz="0" w:space="0" w:color="auto" w:frame="1"/>
        </w:rPr>
        <w:t>aks</w:t>
      </w:r>
      <w:proofErr w:type="spellEnd"/>
      <w:r w:rsidRPr="00214F9F">
        <w:rPr>
          <w:rFonts w:ascii="Consolas" w:eastAsia="Times New Roman" w:hAnsi="Consolas" w:cs="Courier New"/>
          <w:color w:val="24292E"/>
          <w:sz w:val="20"/>
          <w:szCs w:val="20"/>
          <w:bdr w:val="none" w:sz="0" w:space="0" w:color="auto" w:frame="1"/>
        </w:rPr>
        <w:t xml:space="preserve"> upgrade --resource-group </w:t>
      </w:r>
      <w:proofErr w:type="spellStart"/>
      <w:r w:rsidRPr="00214F9F">
        <w:rPr>
          <w:rFonts w:ascii="Consolas" w:eastAsia="Times New Roman" w:hAnsi="Consolas" w:cs="Courier New"/>
          <w:color w:val="24292E"/>
          <w:sz w:val="20"/>
          <w:szCs w:val="20"/>
          <w:bdr w:val="none" w:sz="0" w:space="0" w:color="auto" w:frame="1"/>
        </w:rPr>
        <w:t>myResourceGroup</w:t>
      </w:r>
      <w:proofErr w:type="spellEnd"/>
      <w:r w:rsidRPr="00214F9F">
        <w:rPr>
          <w:rFonts w:ascii="Consolas" w:eastAsia="Times New Roman" w:hAnsi="Consolas" w:cs="Courier New"/>
          <w:color w:val="24292E"/>
          <w:sz w:val="20"/>
          <w:szCs w:val="20"/>
          <w:bdr w:val="none" w:sz="0" w:space="0" w:color="auto" w:frame="1"/>
        </w:rPr>
        <w:t xml:space="preserve"> --name </w:t>
      </w:r>
      <w:proofErr w:type="spellStart"/>
      <w:r w:rsidRPr="00214F9F">
        <w:rPr>
          <w:rFonts w:ascii="Consolas" w:eastAsia="Times New Roman" w:hAnsi="Consolas" w:cs="Courier New"/>
          <w:color w:val="24292E"/>
          <w:sz w:val="20"/>
          <w:szCs w:val="20"/>
          <w:bdr w:val="none" w:sz="0" w:space="0" w:color="auto" w:frame="1"/>
        </w:rPr>
        <w:t>myAKSCluster</w:t>
      </w:r>
      <w:proofErr w:type="spellEnd"/>
      <w:r w:rsidRPr="00214F9F">
        <w:rPr>
          <w:rFonts w:ascii="Consolas" w:eastAsia="Times New Roman" w:hAnsi="Consolas" w:cs="Courier New"/>
          <w:color w:val="24292E"/>
          <w:sz w:val="20"/>
          <w:szCs w:val="20"/>
          <w:bdr w:val="none" w:sz="0" w:space="0" w:color="auto" w:frame="1"/>
        </w:rPr>
        <w:t xml:space="preserve"> --</w:t>
      </w:r>
      <w:proofErr w:type="spellStart"/>
      <w:r w:rsidRPr="00214F9F">
        <w:rPr>
          <w:rFonts w:ascii="Consolas" w:eastAsia="Times New Roman" w:hAnsi="Consolas" w:cs="Courier New"/>
          <w:color w:val="24292E"/>
          <w:sz w:val="20"/>
          <w:szCs w:val="20"/>
          <w:bdr w:val="none" w:sz="0" w:space="0" w:color="auto" w:frame="1"/>
        </w:rPr>
        <w:t>kubernetes</w:t>
      </w:r>
      <w:proofErr w:type="spellEnd"/>
      <w:r w:rsidRPr="00214F9F">
        <w:rPr>
          <w:rFonts w:ascii="Consolas" w:eastAsia="Times New Roman" w:hAnsi="Consolas" w:cs="Courier New"/>
          <w:color w:val="24292E"/>
          <w:sz w:val="20"/>
          <w:szCs w:val="20"/>
          <w:bdr w:val="none" w:sz="0" w:space="0" w:color="auto" w:frame="1"/>
        </w:rPr>
        <w:t>-version KUBERNETES_VERSION</w:t>
      </w:r>
    </w:p>
    <w:p w14:paraId="6FCA7324" w14:textId="44B02AC8" w:rsidR="00E5381B" w:rsidRDefault="00E538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5661A7E" w14:textId="29131377" w:rsidR="00E5381B" w:rsidRDefault="00E538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23E95C02" w14:textId="77777777" w:rsidR="00E5381B" w:rsidRPr="00214F9F" w:rsidRDefault="00E538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D59559D" w14:textId="17250D64" w:rsidR="00214F9F" w:rsidRPr="006C137A" w:rsidRDefault="00214F9F">
      <w:pPr>
        <w:shd w:val="clear" w:color="auto" w:fill="FFFFFF"/>
        <w:spacing w:after="240" w:line="240" w:lineRule="auto"/>
        <w:rPr>
          <w:rFonts w:eastAsia="Times New Roman" w:cstheme="minorHAnsi"/>
          <w:color w:val="24292E"/>
          <w:rPrChange w:id="457" w:author="Madhuri K S" w:date="2020-05-22T17:44:00Z">
            <w:rPr>
              <w:rFonts w:ascii="Segoe UI" w:eastAsia="Times New Roman" w:hAnsi="Segoe UI" w:cs="Segoe UI"/>
              <w:color w:val="24292E"/>
              <w:sz w:val="24"/>
              <w:szCs w:val="24"/>
            </w:rPr>
          </w:rPrChange>
        </w:rPr>
      </w:pPr>
      <w:r w:rsidRPr="00E40374">
        <w:rPr>
          <w:rFonts w:eastAsia="Times New Roman" w:cstheme="minorHAnsi"/>
          <w:color w:val="24292E"/>
          <w:rPrChange w:id="458" w:author="Madhuri K S" w:date="2020-05-22T16:41:00Z">
            <w:rPr>
              <w:rFonts w:ascii="Segoe UI" w:eastAsia="Times New Roman" w:hAnsi="Segoe UI" w:cs="Segoe UI"/>
              <w:color w:val="24292E"/>
              <w:sz w:val="24"/>
              <w:szCs w:val="24"/>
            </w:rPr>
          </w:rPrChange>
        </w:rPr>
        <w:t>For more information about upgrades in AKS,</w:t>
      </w:r>
      <w:del w:id="459" w:author="Madhuri K S" w:date="2020-05-22T16:40:00Z">
        <w:r w:rsidRPr="00E40374" w:rsidDel="00E40374">
          <w:rPr>
            <w:rFonts w:eastAsia="Times New Roman" w:cstheme="minorHAnsi"/>
            <w:color w:val="24292E"/>
            <w:rPrChange w:id="460" w:author="Madhuri K S" w:date="2020-05-22T16:41:00Z">
              <w:rPr>
                <w:rFonts w:ascii="Segoe UI" w:eastAsia="Times New Roman" w:hAnsi="Segoe UI" w:cs="Segoe UI"/>
                <w:color w:val="24292E"/>
                <w:sz w:val="24"/>
                <w:szCs w:val="24"/>
              </w:rPr>
            </w:rPrChange>
          </w:rPr>
          <w:delText xml:space="preserve"> </w:delText>
        </w:r>
      </w:del>
      <w:ins w:id="461" w:author="Madhuri K S" w:date="2020-05-22T16:40:00Z">
        <w:r w:rsidR="00E40374" w:rsidRPr="00E40374">
          <w:rPr>
            <w:rFonts w:eastAsia="Times New Roman" w:cstheme="minorHAnsi"/>
            <w:color w:val="24292E"/>
            <w:rPrChange w:id="462" w:author="Madhuri K S" w:date="2020-05-22T16:41:00Z">
              <w:rPr>
                <w:rFonts w:ascii="Segoe UI" w:eastAsia="Times New Roman" w:hAnsi="Segoe UI" w:cs="Segoe UI"/>
                <w:color w:val="24292E"/>
                <w:sz w:val="24"/>
                <w:szCs w:val="24"/>
              </w:rPr>
            </w:rPrChange>
          </w:rPr>
          <w:t xml:space="preserve"> you are advised to </w:t>
        </w:r>
      </w:ins>
      <w:ins w:id="463" w:author="Madhuri K S" w:date="2020-05-22T16:41:00Z">
        <w:r w:rsidR="00E40374" w:rsidRPr="00E40374">
          <w:rPr>
            <w:rFonts w:eastAsia="Times New Roman" w:cstheme="minorHAnsi"/>
            <w:color w:val="24292E"/>
            <w:rPrChange w:id="464" w:author="Madhuri K S" w:date="2020-05-22T16:41:00Z">
              <w:rPr>
                <w:rFonts w:ascii="Segoe UI" w:eastAsia="Times New Roman" w:hAnsi="Segoe UI" w:cs="Segoe UI"/>
                <w:color w:val="24292E"/>
                <w:sz w:val="24"/>
                <w:szCs w:val="24"/>
              </w:rPr>
            </w:rPrChange>
          </w:rPr>
          <w:t xml:space="preserve">go through the </w:t>
        </w:r>
      </w:ins>
      <w:del w:id="465" w:author="Madhuri K S" w:date="2020-05-22T16:40:00Z">
        <w:r w:rsidRPr="00E40374" w:rsidDel="00E40374">
          <w:rPr>
            <w:rFonts w:eastAsia="Times New Roman" w:cstheme="minorHAnsi"/>
            <w:color w:val="24292E"/>
            <w:rPrChange w:id="466" w:author="Madhuri K S" w:date="2020-05-22T16:41:00Z">
              <w:rPr>
                <w:rFonts w:ascii="Segoe UI" w:eastAsia="Times New Roman" w:hAnsi="Segoe UI" w:cs="Segoe UI"/>
                <w:color w:val="24292E"/>
                <w:sz w:val="24"/>
                <w:szCs w:val="24"/>
              </w:rPr>
            </w:rPrChange>
          </w:rPr>
          <w:delText>see</w:delText>
        </w:r>
      </w:del>
      <w:r w:rsidRPr="00E40374">
        <w:rPr>
          <w:rFonts w:eastAsia="Times New Roman" w:cstheme="minorHAnsi"/>
          <w:color w:val="24292E"/>
          <w:rPrChange w:id="467" w:author="Madhuri K S" w:date="2020-05-22T16:41:00Z">
            <w:rPr>
              <w:rFonts w:ascii="Segoe UI" w:eastAsia="Times New Roman" w:hAnsi="Segoe UI" w:cs="Segoe UI"/>
              <w:color w:val="24292E"/>
              <w:sz w:val="24"/>
              <w:szCs w:val="24"/>
            </w:rPr>
          </w:rPrChange>
        </w:rPr>
        <w:t> </w:t>
      </w:r>
      <w:r w:rsidR="00EC0760" w:rsidRPr="006C137A">
        <w:rPr>
          <w:rFonts w:eastAsia="Times New Roman" w:cstheme="minorHAnsi"/>
          <w:color w:val="0366D6"/>
          <w:rPrChange w:id="468" w:author="Madhuri K S" w:date="2020-05-22T17:44:00Z">
            <w:rPr>
              <w:rFonts w:ascii="Segoe UI" w:eastAsia="Times New Roman" w:hAnsi="Segoe UI" w:cs="Segoe UI"/>
              <w:color w:val="0366D6"/>
              <w:sz w:val="24"/>
              <w:szCs w:val="24"/>
              <w:u w:val="single"/>
            </w:rPr>
          </w:rPrChange>
        </w:rPr>
        <w:fldChar w:fldCharType="begin"/>
      </w:r>
      <w:r w:rsidR="00EC0760" w:rsidRPr="006C137A">
        <w:rPr>
          <w:rFonts w:eastAsia="Times New Roman" w:cstheme="minorHAnsi"/>
          <w:color w:val="0366D6"/>
          <w:rPrChange w:id="469" w:author="Madhuri K S" w:date="2020-05-22T17:44:00Z">
            <w:rPr>
              <w:rFonts w:ascii="Segoe UI" w:eastAsia="Times New Roman" w:hAnsi="Segoe UI" w:cs="Segoe UI"/>
              <w:color w:val="0366D6"/>
              <w:sz w:val="24"/>
              <w:szCs w:val="24"/>
              <w:u w:val="single"/>
            </w:rPr>
          </w:rPrChange>
        </w:rPr>
        <w:instrText xml:space="preserve"> HYPERLINK "https://github.com/MicrosoftDocs/azure-docs/blob/master/articles/aks/supported-kubernetes-versions.md" </w:instrText>
      </w:r>
      <w:r w:rsidR="00EC0760" w:rsidRPr="006C137A">
        <w:rPr>
          <w:rFonts w:eastAsia="Times New Roman" w:cstheme="minorHAnsi"/>
          <w:color w:val="0366D6"/>
          <w:rPrChange w:id="470" w:author="Madhuri K S" w:date="2020-05-22T17:44:00Z">
            <w:rPr>
              <w:rFonts w:ascii="Segoe UI" w:eastAsia="Times New Roman" w:hAnsi="Segoe UI" w:cs="Segoe UI"/>
              <w:color w:val="0366D6"/>
              <w:sz w:val="24"/>
              <w:szCs w:val="24"/>
              <w:u w:val="single"/>
            </w:rPr>
          </w:rPrChange>
        </w:rPr>
        <w:fldChar w:fldCharType="separate"/>
      </w:r>
      <w:r w:rsidRPr="006C137A">
        <w:rPr>
          <w:rFonts w:eastAsia="Times New Roman" w:cstheme="minorHAnsi"/>
          <w:color w:val="0366D6"/>
          <w:rPrChange w:id="471" w:author="Madhuri K S" w:date="2020-05-22T17:44:00Z">
            <w:rPr>
              <w:rFonts w:ascii="Segoe UI" w:eastAsia="Times New Roman" w:hAnsi="Segoe UI" w:cs="Segoe UI"/>
              <w:color w:val="0366D6"/>
              <w:sz w:val="24"/>
              <w:szCs w:val="24"/>
              <w:u w:val="single"/>
            </w:rPr>
          </w:rPrChange>
        </w:rPr>
        <w:t>Supported Kubernetes versions in AKS</w:t>
      </w:r>
      <w:r w:rsidR="00EC0760" w:rsidRPr="006C137A">
        <w:rPr>
          <w:rFonts w:eastAsia="Times New Roman" w:cstheme="minorHAnsi"/>
          <w:color w:val="0366D6"/>
          <w:rPrChange w:id="472" w:author="Madhuri K S" w:date="2020-05-22T17:44:00Z">
            <w:rPr>
              <w:rFonts w:ascii="Segoe UI" w:eastAsia="Times New Roman" w:hAnsi="Segoe UI" w:cs="Segoe UI"/>
              <w:color w:val="0366D6"/>
              <w:sz w:val="24"/>
              <w:szCs w:val="24"/>
              <w:u w:val="single"/>
            </w:rPr>
          </w:rPrChange>
        </w:rPr>
        <w:fldChar w:fldCharType="end"/>
      </w:r>
      <w:r w:rsidRPr="006C137A">
        <w:rPr>
          <w:rFonts w:eastAsia="Times New Roman" w:cstheme="minorHAnsi"/>
          <w:color w:val="24292E"/>
          <w:rPrChange w:id="473" w:author="Madhuri K S" w:date="2020-05-22T17:44:00Z">
            <w:rPr>
              <w:rFonts w:ascii="Segoe UI" w:eastAsia="Times New Roman" w:hAnsi="Segoe UI" w:cs="Segoe UI"/>
              <w:color w:val="24292E"/>
              <w:sz w:val="24"/>
              <w:szCs w:val="24"/>
            </w:rPr>
          </w:rPrChange>
        </w:rPr>
        <w:t> and </w:t>
      </w:r>
      <w:r w:rsidR="00EC0760" w:rsidRPr="006C137A">
        <w:rPr>
          <w:rFonts w:eastAsia="Times New Roman" w:cstheme="minorHAnsi"/>
          <w:color w:val="0366D6"/>
          <w:rPrChange w:id="474" w:author="Madhuri K S" w:date="2020-05-22T17:44:00Z">
            <w:rPr>
              <w:rFonts w:ascii="Segoe UI" w:eastAsia="Times New Roman" w:hAnsi="Segoe UI" w:cs="Segoe UI"/>
              <w:color w:val="0366D6"/>
              <w:sz w:val="24"/>
              <w:szCs w:val="24"/>
              <w:u w:val="single"/>
            </w:rPr>
          </w:rPrChange>
        </w:rPr>
        <w:fldChar w:fldCharType="begin"/>
      </w:r>
      <w:r w:rsidR="00EC0760" w:rsidRPr="006C137A">
        <w:rPr>
          <w:rFonts w:eastAsia="Times New Roman" w:cstheme="minorHAnsi"/>
          <w:color w:val="0366D6"/>
          <w:rPrChange w:id="475" w:author="Madhuri K S" w:date="2020-05-22T17:44:00Z">
            <w:rPr>
              <w:rFonts w:ascii="Segoe UI" w:eastAsia="Times New Roman" w:hAnsi="Segoe UI" w:cs="Segoe UI"/>
              <w:color w:val="0366D6"/>
              <w:sz w:val="24"/>
              <w:szCs w:val="24"/>
              <w:u w:val="single"/>
            </w:rPr>
          </w:rPrChange>
        </w:rPr>
        <w:instrText xml:space="preserve"> HYPERLINK "https://github.com/MicrosoftDocs/azure-docs/blob/master/articles/aks/upgrade-cluster.md" </w:instrText>
      </w:r>
      <w:r w:rsidR="00EC0760" w:rsidRPr="006C137A">
        <w:rPr>
          <w:rFonts w:eastAsia="Times New Roman" w:cstheme="minorHAnsi"/>
          <w:color w:val="0366D6"/>
          <w:rPrChange w:id="476" w:author="Madhuri K S" w:date="2020-05-22T17:44:00Z">
            <w:rPr>
              <w:rFonts w:ascii="Segoe UI" w:eastAsia="Times New Roman" w:hAnsi="Segoe UI" w:cs="Segoe UI"/>
              <w:color w:val="0366D6"/>
              <w:sz w:val="24"/>
              <w:szCs w:val="24"/>
              <w:u w:val="single"/>
            </w:rPr>
          </w:rPrChange>
        </w:rPr>
        <w:fldChar w:fldCharType="separate"/>
      </w:r>
      <w:r w:rsidRPr="006C137A">
        <w:rPr>
          <w:rFonts w:eastAsia="Times New Roman" w:cstheme="minorHAnsi"/>
          <w:color w:val="0366D6"/>
          <w:rPrChange w:id="477" w:author="Madhuri K S" w:date="2020-05-22T17:44:00Z">
            <w:rPr>
              <w:rFonts w:ascii="Segoe UI" w:eastAsia="Times New Roman" w:hAnsi="Segoe UI" w:cs="Segoe UI"/>
              <w:color w:val="0366D6"/>
              <w:sz w:val="24"/>
              <w:szCs w:val="24"/>
              <w:u w:val="single"/>
            </w:rPr>
          </w:rPrChange>
        </w:rPr>
        <w:t>Upgrade an AKS cluster</w:t>
      </w:r>
      <w:r w:rsidR="00EC0760" w:rsidRPr="006C137A">
        <w:rPr>
          <w:rFonts w:eastAsia="Times New Roman" w:cstheme="minorHAnsi"/>
          <w:color w:val="0366D6"/>
          <w:rPrChange w:id="478" w:author="Madhuri K S" w:date="2020-05-22T17:44:00Z">
            <w:rPr>
              <w:rFonts w:ascii="Segoe UI" w:eastAsia="Times New Roman" w:hAnsi="Segoe UI" w:cs="Segoe UI"/>
              <w:color w:val="0366D6"/>
              <w:sz w:val="24"/>
              <w:szCs w:val="24"/>
              <w:u w:val="single"/>
            </w:rPr>
          </w:rPrChange>
        </w:rPr>
        <w:fldChar w:fldCharType="end"/>
      </w:r>
      <w:r w:rsidRPr="006C137A">
        <w:rPr>
          <w:rFonts w:eastAsia="Times New Roman" w:cstheme="minorHAnsi"/>
          <w:color w:val="24292E"/>
          <w:rPrChange w:id="479" w:author="Madhuri K S" w:date="2020-05-22T17:44:00Z">
            <w:rPr>
              <w:rFonts w:ascii="Segoe UI" w:eastAsia="Times New Roman" w:hAnsi="Segoe UI" w:cs="Segoe UI"/>
              <w:color w:val="24292E"/>
              <w:sz w:val="24"/>
              <w:szCs w:val="24"/>
            </w:rPr>
          </w:rPrChange>
        </w:rPr>
        <w:t>.</w:t>
      </w:r>
    </w:p>
    <w:p w14:paraId="07361D9D" w14:textId="77777777" w:rsidR="00214F9F" w:rsidRPr="00214F9F" w:rsidRDefault="00214F9F">
      <w:pPr>
        <w:shd w:val="clear" w:color="auto" w:fill="FFFFFF"/>
        <w:spacing w:before="360" w:after="240" w:line="240" w:lineRule="auto"/>
        <w:outlineLvl w:val="1"/>
        <w:rPr>
          <w:rFonts w:ascii="Segoe UI" w:eastAsia="Times New Roman" w:hAnsi="Segoe UI" w:cs="Segoe UI"/>
          <w:b/>
          <w:bCs/>
          <w:color w:val="24292E"/>
          <w:sz w:val="36"/>
          <w:szCs w:val="36"/>
        </w:rPr>
        <w:pPrChange w:id="480" w:author="Madhuri K S" w:date="2020-05-22T16:23:00Z">
          <w:pPr>
            <w:pBdr>
              <w:bottom w:val="single" w:sz="6" w:space="4" w:color="EAECEF"/>
            </w:pBdr>
            <w:shd w:val="clear" w:color="auto" w:fill="FFFFFF"/>
            <w:spacing w:before="360" w:after="240" w:line="240" w:lineRule="auto"/>
            <w:outlineLvl w:val="1"/>
          </w:pPr>
        </w:pPrChange>
      </w:pPr>
      <w:r w:rsidRPr="00214F9F">
        <w:rPr>
          <w:rFonts w:ascii="Segoe UI" w:eastAsia="Times New Roman" w:hAnsi="Segoe UI" w:cs="Segoe UI"/>
          <w:b/>
          <w:bCs/>
          <w:color w:val="24292E"/>
          <w:sz w:val="36"/>
          <w:szCs w:val="36"/>
        </w:rPr>
        <w:t xml:space="preserve">Process Linux node updates and reboots using </w:t>
      </w:r>
      <w:proofErr w:type="spellStart"/>
      <w:r w:rsidRPr="00214F9F">
        <w:rPr>
          <w:rFonts w:ascii="Segoe UI" w:eastAsia="Times New Roman" w:hAnsi="Segoe UI" w:cs="Segoe UI"/>
          <w:b/>
          <w:bCs/>
          <w:color w:val="24292E"/>
          <w:sz w:val="36"/>
          <w:szCs w:val="36"/>
        </w:rPr>
        <w:t>kured</w:t>
      </w:r>
      <w:proofErr w:type="spellEnd"/>
    </w:p>
    <w:p w14:paraId="69AE7B03" w14:textId="77777777" w:rsidR="00E40374" w:rsidRDefault="00214F9F" w:rsidP="001242BE">
      <w:pPr>
        <w:shd w:val="clear" w:color="auto" w:fill="FFFFFF"/>
        <w:spacing w:after="0" w:line="240" w:lineRule="auto"/>
        <w:rPr>
          <w:ins w:id="481" w:author="Madhuri K S" w:date="2020-05-22T16:41:00Z"/>
          <w:rFonts w:ascii="Segoe UI" w:eastAsia="Times New Roman" w:hAnsi="Segoe UI" w:cs="Segoe UI"/>
          <w:color w:val="24292E"/>
          <w:sz w:val="24"/>
          <w:szCs w:val="24"/>
        </w:rPr>
      </w:pPr>
      <w:r w:rsidRPr="00214F9F">
        <w:rPr>
          <w:rFonts w:ascii="Segoe UI" w:eastAsia="Times New Roman" w:hAnsi="Segoe UI" w:cs="Segoe UI"/>
          <w:b/>
          <w:bCs/>
          <w:color w:val="24292E"/>
          <w:sz w:val="24"/>
          <w:szCs w:val="24"/>
        </w:rPr>
        <w:t>Best practice guidance</w:t>
      </w:r>
      <w:r w:rsidRPr="00214F9F">
        <w:rPr>
          <w:rFonts w:ascii="Segoe UI" w:eastAsia="Times New Roman" w:hAnsi="Segoe UI" w:cs="Segoe UI"/>
          <w:color w:val="24292E"/>
          <w:sz w:val="24"/>
          <w:szCs w:val="24"/>
        </w:rPr>
        <w:t> </w:t>
      </w:r>
    </w:p>
    <w:p w14:paraId="421ABEA4" w14:textId="5585D474" w:rsidR="00214F9F" w:rsidRPr="00E40374" w:rsidRDefault="00214F9F" w:rsidP="001242BE">
      <w:pPr>
        <w:shd w:val="clear" w:color="auto" w:fill="FFFFFF"/>
        <w:spacing w:after="0" w:line="240" w:lineRule="auto"/>
        <w:rPr>
          <w:rFonts w:eastAsia="Times New Roman" w:cstheme="minorHAnsi"/>
          <w:color w:val="24292E"/>
          <w:rPrChange w:id="482" w:author="Madhuri K S" w:date="2020-05-22T16:41:00Z">
            <w:rPr>
              <w:rFonts w:ascii="Segoe UI" w:eastAsia="Times New Roman" w:hAnsi="Segoe UI" w:cs="Segoe UI"/>
              <w:color w:val="24292E"/>
              <w:sz w:val="24"/>
              <w:szCs w:val="24"/>
            </w:rPr>
          </w:rPrChange>
        </w:rPr>
      </w:pPr>
      <w:del w:id="483" w:author="Madhuri K S" w:date="2020-05-22T16:41:00Z">
        <w:r w:rsidRPr="00E40374" w:rsidDel="00E40374">
          <w:rPr>
            <w:rFonts w:eastAsia="Times New Roman" w:cstheme="minorHAnsi"/>
            <w:color w:val="24292E"/>
            <w:rPrChange w:id="484" w:author="Madhuri K S" w:date="2020-05-22T16:41:00Z">
              <w:rPr>
                <w:rFonts w:ascii="Segoe UI" w:eastAsia="Times New Roman" w:hAnsi="Segoe UI" w:cs="Segoe UI"/>
                <w:color w:val="24292E"/>
                <w:sz w:val="24"/>
                <w:szCs w:val="24"/>
              </w:rPr>
            </w:rPrChange>
          </w:rPr>
          <w:delText>-</w:delText>
        </w:r>
      </w:del>
      <w:r w:rsidRPr="00E40374">
        <w:rPr>
          <w:rFonts w:eastAsia="Times New Roman" w:cstheme="minorHAnsi"/>
          <w:color w:val="24292E"/>
          <w:rPrChange w:id="485" w:author="Madhuri K S" w:date="2020-05-22T16:41:00Z">
            <w:rPr>
              <w:rFonts w:ascii="Segoe UI" w:eastAsia="Times New Roman" w:hAnsi="Segoe UI" w:cs="Segoe UI"/>
              <w:color w:val="24292E"/>
              <w:sz w:val="24"/>
              <w:szCs w:val="24"/>
            </w:rPr>
          </w:rPrChange>
        </w:rPr>
        <w:t xml:space="preserve"> AKS automatically downloads and installs security fixes on each Linux nodes, but does not automatically reboot if necessary. Use </w:t>
      </w:r>
      <w:proofErr w:type="spellStart"/>
      <w:r w:rsidRPr="00E40374">
        <w:rPr>
          <w:rFonts w:eastAsia="Times New Roman" w:cstheme="minorHAnsi"/>
          <w:color w:val="24292E"/>
          <w:rPrChange w:id="486" w:author="Madhuri K S" w:date="2020-05-22T16:41:00Z">
            <w:rPr>
              <w:rFonts w:ascii="Consolas" w:eastAsia="Times New Roman" w:hAnsi="Consolas" w:cs="Courier New"/>
              <w:color w:val="24292E"/>
              <w:sz w:val="20"/>
              <w:szCs w:val="20"/>
            </w:rPr>
          </w:rPrChange>
        </w:rPr>
        <w:t>kured</w:t>
      </w:r>
      <w:proofErr w:type="spellEnd"/>
      <w:r w:rsidRPr="00E40374">
        <w:rPr>
          <w:rFonts w:eastAsia="Times New Roman" w:cstheme="minorHAnsi"/>
          <w:color w:val="24292E"/>
          <w:rPrChange w:id="487" w:author="Madhuri K S" w:date="2020-05-22T16:41:00Z">
            <w:rPr>
              <w:rFonts w:ascii="Segoe UI" w:eastAsia="Times New Roman" w:hAnsi="Segoe UI" w:cs="Segoe UI"/>
              <w:color w:val="24292E"/>
              <w:sz w:val="24"/>
              <w:szCs w:val="24"/>
            </w:rPr>
          </w:rPrChange>
        </w:rPr>
        <w:t> to watch for pending reboots, then safely cordon and drain the node to allow the node to reboot, apply the updates and be as secure as possible with respect to the OS. For Windows Server nodes, regularly perform an AKS upgrade operation to safely cordon and drain pods</w:t>
      </w:r>
      <w:ins w:id="488" w:author="Madhuri K S" w:date="2020-05-22T16:42:00Z">
        <w:r w:rsidR="00E40374">
          <w:rPr>
            <w:rFonts w:eastAsia="Times New Roman" w:cstheme="minorHAnsi"/>
            <w:color w:val="24292E"/>
          </w:rPr>
          <w:t xml:space="preserve">, </w:t>
        </w:r>
      </w:ins>
      <w:del w:id="489" w:author="Madhuri K S" w:date="2020-05-22T16:42:00Z">
        <w:r w:rsidRPr="00E40374" w:rsidDel="00E40374">
          <w:rPr>
            <w:rFonts w:eastAsia="Times New Roman" w:cstheme="minorHAnsi"/>
            <w:color w:val="24292E"/>
            <w:rPrChange w:id="490" w:author="Madhuri K S" w:date="2020-05-22T16:41:00Z">
              <w:rPr>
                <w:rFonts w:ascii="Segoe UI" w:eastAsia="Times New Roman" w:hAnsi="Segoe UI" w:cs="Segoe UI"/>
                <w:color w:val="24292E"/>
                <w:sz w:val="24"/>
                <w:szCs w:val="24"/>
              </w:rPr>
            </w:rPrChange>
          </w:rPr>
          <w:delText xml:space="preserve"> </w:delText>
        </w:r>
      </w:del>
      <w:r w:rsidRPr="00E40374">
        <w:rPr>
          <w:rFonts w:eastAsia="Times New Roman" w:cstheme="minorHAnsi"/>
          <w:color w:val="24292E"/>
          <w:rPrChange w:id="491" w:author="Madhuri K S" w:date="2020-05-22T16:41:00Z">
            <w:rPr>
              <w:rFonts w:ascii="Segoe UI" w:eastAsia="Times New Roman" w:hAnsi="Segoe UI" w:cs="Segoe UI"/>
              <w:color w:val="24292E"/>
              <w:sz w:val="24"/>
              <w:szCs w:val="24"/>
            </w:rPr>
          </w:rPrChange>
        </w:rPr>
        <w:t>and deploy updated nodes.</w:t>
      </w:r>
    </w:p>
    <w:p w14:paraId="171072AC" w14:textId="77777777" w:rsidR="00214F9F" w:rsidRPr="00E40374" w:rsidRDefault="00214F9F">
      <w:pPr>
        <w:shd w:val="clear" w:color="auto" w:fill="FFFFFF"/>
        <w:spacing w:after="240" w:line="240" w:lineRule="auto"/>
        <w:rPr>
          <w:rFonts w:eastAsia="Times New Roman" w:cstheme="minorHAnsi"/>
          <w:color w:val="24292E"/>
          <w:rPrChange w:id="492" w:author="Madhuri K S" w:date="2020-05-22T16:41:00Z">
            <w:rPr>
              <w:rFonts w:ascii="Segoe UI" w:eastAsia="Times New Roman" w:hAnsi="Segoe UI" w:cs="Segoe UI"/>
              <w:color w:val="24292E"/>
              <w:sz w:val="24"/>
              <w:szCs w:val="24"/>
            </w:rPr>
          </w:rPrChange>
        </w:rPr>
      </w:pPr>
      <w:r w:rsidRPr="00E40374">
        <w:rPr>
          <w:rFonts w:eastAsia="Times New Roman" w:cstheme="minorHAnsi"/>
          <w:color w:val="24292E"/>
          <w:rPrChange w:id="493" w:author="Madhuri K S" w:date="2020-05-22T16:41:00Z">
            <w:rPr>
              <w:rFonts w:ascii="Segoe UI" w:eastAsia="Times New Roman" w:hAnsi="Segoe UI" w:cs="Segoe UI"/>
              <w:color w:val="24292E"/>
              <w:sz w:val="24"/>
              <w:szCs w:val="24"/>
            </w:rPr>
          </w:rPrChange>
        </w:rPr>
        <w:t>Each evening, Linux nodes in AKS get security patches available through their distro update channel. This behavior is configured automatically as the nodes are deployed in an AKS cluster. To minimize disruption and potential impact to running workloads, nodes are not automatically rebooted if a security patch or kernel update requires it.</w:t>
      </w:r>
    </w:p>
    <w:p w14:paraId="6D0BE2D5" w14:textId="0A3455A3" w:rsidR="00214F9F" w:rsidRPr="00E40374" w:rsidRDefault="00214F9F">
      <w:pPr>
        <w:shd w:val="clear" w:color="auto" w:fill="FFFFFF"/>
        <w:spacing w:after="0" w:line="240" w:lineRule="auto"/>
        <w:rPr>
          <w:rFonts w:eastAsia="Times New Roman" w:cstheme="minorHAnsi"/>
          <w:color w:val="24292E"/>
          <w:rPrChange w:id="494" w:author="Madhuri K S" w:date="2020-05-22T16:41:00Z">
            <w:rPr>
              <w:rFonts w:ascii="Segoe UI" w:eastAsia="Times New Roman" w:hAnsi="Segoe UI" w:cs="Segoe UI"/>
              <w:color w:val="24292E"/>
              <w:sz w:val="24"/>
              <w:szCs w:val="24"/>
            </w:rPr>
          </w:rPrChange>
        </w:rPr>
      </w:pPr>
      <w:r w:rsidRPr="00E40374">
        <w:rPr>
          <w:rFonts w:eastAsia="Times New Roman" w:cstheme="minorHAnsi"/>
          <w:color w:val="24292E"/>
          <w:rPrChange w:id="495" w:author="Madhuri K S" w:date="2020-05-22T16:41:00Z">
            <w:rPr>
              <w:rFonts w:ascii="Segoe UI" w:eastAsia="Times New Roman" w:hAnsi="Segoe UI" w:cs="Segoe UI"/>
              <w:color w:val="24292E"/>
              <w:sz w:val="24"/>
              <w:szCs w:val="24"/>
            </w:rPr>
          </w:rPrChange>
        </w:rPr>
        <w:t>The open-source </w:t>
      </w:r>
      <w:proofErr w:type="spellStart"/>
      <w:r w:rsidR="00EC0760" w:rsidRPr="006C137A">
        <w:rPr>
          <w:rFonts w:eastAsia="Times New Roman" w:cstheme="minorHAnsi"/>
          <w:color w:val="0366D6"/>
          <w:rPrChange w:id="496" w:author="Madhuri K S" w:date="2020-05-22T17:44:00Z">
            <w:rPr>
              <w:rFonts w:ascii="Segoe UI" w:eastAsia="Times New Roman" w:hAnsi="Segoe UI" w:cs="Segoe UI"/>
              <w:color w:val="0366D6"/>
              <w:sz w:val="24"/>
              <w:szCs w:val="24"/>
              <w:u w:val="single"/>
            </w:rPr>
          </w:rPrChange>
        </w:rPr>
        <w:fldChar w:fldCharType="begin"/>
      </w:r>
      <w:r w:rsidR="00EC0760" w:rsidRPr="006C137A">
        <w:rPr>
          <w:rFonts w:eastAsia="Times New Roman" w:cstheme="minorHAnsi"/>
          <w:color w:val="0366D6"/>
          <w:rPrChange w:id="497" w:author="Madhuri K S" w:date="2020-05-22T17:44:00Z">
            <w:rPr>
              <w:rFonts w:ascii="Segoe UI" w:eastAsia="Times New Roman" w:hAnsi="Segoe UI" w:cs="Segoe UI"/>
              <w:color w:val="0366D6"/>
              <w:sz w:val="24"/>
              <w:szCs w:val="24"/>
              <w:u w:val="single"/>
            </w:rPr>
          </w:rPrChange>
        </w:rPr>
        <w:instrText xml:space="preserve"> HYPERLINK "https://github.com/weaveworks/kured" </w:instrText>
      </w:r>
      <w:r w:rsidR="00EC0760" w:rsidRPr="006C137A">
        <w:rPr>
          <w:rFonts w:eastAsia="Times New Roman" w:cstheme="minorHAnsi"/>
          <w:color w:val="0366D6"/>
          <w:rPrChange w:id="498" w:author="Madhuri K S" w:date="2020-05-22T17:44:00Z">
            <w:rPr>
              <w:rFonts w:ascii="Segoe UI" w:eastAsia="Times New Roman" w:hAnsi="Segoe UI" w:cs="Segoe UI"/>
              <w:color w:val="0366D6"/>
              <w:sz w:val="24"/>
              <w:szCs w:val="24"/>
              <w:u w:val="single"/>
            </w:rPr>
          </w:rPrChange>
        </w:rPr>
        <w:fldChar w:fldCharType="separate"/>
      </w:r>
      <w:r w:rsidRPr="006C137A">
        <w:rPr>
          <w:rFonts w:eastAsia="Times New Roman" w:cstheme="minorHAnsi"/>
          <w:color w:val="0366D6"/>
          <w:rPrChange w:id="499" w:author="Madhuri K S" w:date="2020-05-22T17:44:00Z">
            <w:rPr>
              <w:rFonts w:ascii="Segoe UI" w:eastAsia="Times New Roman" w:hAnsi="Segoe UI" w:cs="Segoe UI"/>
              <w:color w:val="0366D6"/>
              <w:sz w:val="24"/>
              <w:szCs w:val="24"/>
              <w:u w:val="single"/>
            </w:rPr>
          </w:rPrChange>
        </w:rPr>
        <w:t>kured</w:t>
      </w:r>
      <w:proofErr w:type="spellEnd"/>
      <w:r w:rsidRPr="006C137A">
        <w:rPr>
          <w:rFonts w:eastAsia="Times New Roman" w:cstheme="minorHAnsi"/>
          <w:color w:val="0366D6"/>
          <w:rPrChange w:id="500" w:author="Madhuri K S" w:date="2020-05-22T17:44:00Z">
            <w:rPr>
              <w:rFonts w:ascii="Segoe UI" w:eastAsia="Times New Roman" w:hAnsi="Segoe UI" w:cs="Segoe UI"/>
              <w:color w:val="0366D6"/>
              <w:sz w:val="24"/>
              <w:szCs w:val="24"/>
              <w:u w:val="single"/>
            </w:rPr>
          </w:rPrChange>
        </w:rPr>
        <w:t xml:space="preserve"> (</w:t>
      </w:r>
      <w:proofErr w:type="spellStart"/>
      <w:r w:rsidRPr="006C137A">
        <w:rPr>
          <w:rFonts w:eastAsia="Times New Roman" w:cstheme="minorHAnsi"/>
          <w:color w:val="0366D6"/>
          <w:rPrChange w:id="501" w:author="Madhuri K S" w:date="2020-05-22T17:44:00Z">
            <w:rPr>
              <w:rFonts w:ascii="Segoe UI" w:eastAsia="Times New Roman" w:hAnsi="Segoe UI" w:cs="Segoe UI"/>
              <w:color w:val="0366D6"/>
              <w:sz w:val="24"/>
              <w:szCs w:val="24"/>
              <w:u w:val="single"/>
            </w:rPr>
          </w:rPrChange>
        </w:rPr>
        <w:t>KUbernetes</w:t>
      </w:r>
      <w:proofErr w:type="spellEnd"/>
      <w:r w:rsidRPr="006C137A">
        <w:rPr>
          <w:rFonts w:eastAsia="Times New Roman" w:cstheme="minorHAnsi"/>
          <w:color w:val="0366D6"/>
          <w:rPrChange w:id="502" w:author="Madhuri K S" w:date="2020-05-22T17:44:00Z">
            <w:rPr>
              <w:rFonts w:ascii="Segoe UI" w:eastAsia="Times New Roman" w:hAnsi="Segoe UI" w:cs="Segoe UI"/>
              <w:color w:val="0366D6"/>
              <w:sz w:val="24"/>
              <w:szCs w:val="24"/>
              <w:u w:val="single"/>
            </w:rPr>
          </w:rPrChange>
        </w:rPr>
        <w:t xml:space="preserve"> </w:t>
      </w:r>
      <w:proofErr w:type="spellStart"/>
      <w:r w:rsidRPr="006C137A">
        <w:rPr>
          <w:rFonts w:eastAsia="Times New Roman" w:cstheme="minorHAnsi"/>
          <w:color w:val="0366D6"/>
          <w:rPrChange w:id="503" w:author="Madhuri K S" w:date="2020-05-22T17:44:00Z">
            <w:rPr>
              <w:rFonts w:ascii="Segoe UI" w:eastAsia="Times New Roman" w:hAnsi="Segoe UI" w:cs="Segoe UI"/>
              <w:color w:val="0366D6"/>
              <w:sz w:val="24"/>
              <w:szCs w:val="24"/>
              <w:u w:val="single"/>
            </w:rPr>
          </w:rPrChange>
        </w:rPr>
        <w:t>REboot</w:t>
      </w:r>
      <w:proofErr w:type="spellEnd"/>
      <w:r w:rsidRPr="006C137A">
        <w:rPr>
          <w:rFonts w:eastAsia="Times New Roman" w:cstheme="minorHAnsi"/>
          <w:color w:val="0366D6"/>
          <w:rPrChange w:id="504" w:author="Madhuri K S" w:date="2020-05-22T17:44:00Z">
            <w:rPr>
              <w:rFonts w:ascii="Segoe UI" w:eastAsia="Times New Roman" w:hAnsi="Segoe UI" w:cs="Segoe UI"/>
              <w:color w:val="0366D6"/>
              <w:sz w:val="24"/>
              <w:szCs w:val="24"/>
              <w:u w:val="single"/>
            </w:rPr>
          </w:rPrChange>
        </w:rPr>
        <w:t xml:space="preserve"> Daemon)</w:t>
      </w:r>
      <w:r w:rsidR="00EC0760" w:rsidRPr="006C137A">
        <w:rPr>
          <w:rFonts w:eastAsia="Times New Roman" w:cstheme="minorHAnsi"/>
          <w:color w:val="0366D6"/>
          <w:rPrChange w:id="505" w:author="Madhuri K S" w:date="2020-05-22T17:44:00Z">
            <w:rPr>
              <w:rFonts w:ascii="Segoe UI" w:eastAsia="Times New Roman" w:hAnsi="Segoe UI" w:cs="Segoe UI"/>
              <w:color w:val="0366D6"/>
              <w:sz w:val="24"/>
              <w:szCs w:val="24"/>
              <w:u w:val="single"/>
            </w:rPr>
          </w:rPrChange>
        </w:rPr>
        <w:fldChar w:fldCharType="end"/>
      </w:r>
      <w:r w:rsidRPr="006C137A">
        <w:rPr>
          <w:rFonts w:eastAsia="Times New Roman" w:cstheme="minorHAnsi"/>
          <w:color w:val="24292E"/>
          <w:rPrChange w:id="506" w:author="Madhuri K S" w:date="2020-05-22T17:44:00Z">
            <w:rPr>
              <w:rFonts w:ascii="Segoe UI" w:eastAsia="Times New Roman" w:hAnsi="Segoe UI" w:cs="Segoe UI"/>
              <w:color w:val="24292E"/>
              <w:sz w:val="24"/>
              <w:szCs w:val="24"/>
            </w:rPr>
          </w:rPrChange>
        </w:rPr>
        <w:t> p</w:t>
      </w:r>
      <w:r w:rsidRPr="00E40374">
        <w:rPr>
          <w:rFonts w:eastAsia="Times New Roman" w:cstheme="minorHAnsi"/>
          <w:color w:val="24292E"/>
          <w:rPrChange w:id="507" w:author="Madhuri K S" w:date="2020-05-22T16:41:00Z">
            <w:rPr>
              <w:rFonts w:ascii="Segoe UI" w:eastAsia="Times New Roman" w:hAnsi="Segoe UI" w:cs="Segoe UI"/>
              <w:color w:val="24292E"/>
              <w:sz w:val="24"/>
              <w:szCs w:val="24"/>
            </w:rPr>
          </w:rPrChange>
        </w:rPr>
        <w:t xml:space="preserve">roject by </w:t>
      </w:r>
      <w:proofErr w:type="spellStart"/>
      <w:r w:rsidRPr="00E40374">
        <w:rPr>
          <w:rFonts w:eastAsia="Times New Roman" w:cstheme="minorHAnsi"/>
          <w:color w:val="24292E"/>
          <w:rPrChange w:id="508" w:author="Madhuri K S" w:date="2020-05-22T16:41:00Z">
            <w:rPr>
              <w:rFonts w:ascii="Segoe UI" w:eastAsia="Times New Roman" w:hAnsi="Segoe UI" w:cs="Segoe UI"/>
              <w:color w:val="24292E"/>
              <w:sz w:val="24"/>
              <w:szCs w:val="24"/>
            </w:rPr>
          </w:rPrChange>
        </w:rPr>
        <w:t>Weaveworks</w:t>
      </w:r>
      <w:proofErr w:type="spellEnd"/>
      <w:r w:rsidRPr="00E40374">
        <w:rPr>
          <w:rFonts w:eastAsia="Times New Roman" w:cstheme="minorHAnsi"/>
          <w:color w:val="24292E"/>
          <w:rPrChange w:id="509" w:author="Madhuri K S" w:date="2020-05-22T16:41:00Z">
            <w:rPr>
              <w:rFonts w:ascii="Segoe UI" w:eastAsia="Times New Roman" w:hAnsi="Segoe UI" w:cs="Segoe UI"/>
              <w:color w:val="24292E"/>
              <w:sz w:val="24"/>
              <w:szCs w:val="24"/>
            </w:rPr>
          </w:rPrChange>
        </w:rPr>
        <w:t xml:space="preserve"> watches for pending node reboots. When a Linux node applies updates that require a reboot, the node is safely cordoned</w:t>
      </w:r>
      <w:ins w:id="510" w:author="Madhuri K S" w:date="2020-05-22T16:42:00Z">
        <w:r w:rsidR="00E40374">
          <w:rPr>
            <w:rFonts w:eastAsia="Times New Roman" w:cstheme="minorHAnsi"/>
            <w:color w:val="24292E"/>
          </w:rPr>
          <w:t xml:space="preserve">, </w:t>
        </w:r>
      </w:ins>
      <w:del w:id="511" w:author="Madhuri K S" w:date="2020-05-22T16:42:00Z">
        <w:r w:rsidRPr="00E40374" w:rsidDel="00E40374">
          <w:rPr>
            <w:rFonts w:eastAsia="Times New Roman" w:cstheme="minorHAnsi"/>
            <w:color w:val="24292E"/>
            <w:rPrChange w:id="512" w:author="Madhuri K S" w:date="2020-05-22T16:41:00Z">
              <w:rPr>
                <w:rFonts w:ascii="Segoe UI" w:eastAsia="Times New Roman" w:hAnsi="Segoe UI" w:cs="Segoe UI"/>
                <w:color w:val="24292E"/>
                <w:sz w:val="24"/>
                <w:szCs w:val="24"/>
              </w:rPr>
            </w:rPrChange>
          </w:rPr>
          <w:delText xml:space="preserve"> and </w:delText>
        </w:r>
      </w:del>
      <w:r w:rsidRPr="00E40374">
        <w:rPr>
          <w:rFonts w:eastAsia="Times New Roman" w:cstheme="minorHAnsi"/>
          <w:color w:val="24292E"/>
          <w:rPrChange w:id="513" w:author="Madhuri K S" w:date="2020-05-22T16:41:00Z">
            <w:rPr>
              <w:rFonts w:ascii="Segoe UI" w:eastAsia="Times New Roman" w:hAnsi="Segoe UI" w:cs="Segoe UI"/>
              <w:color w:val="24292E"/>
              <w:sz w:val="24"/>
              <w:szCs w:val="24"/>
            </w:rPr>
          </w:rPrChange>
        </w:rPr>
        <w:t>drained to move and schedule the pods on other nodes in the cluster. Once the node is rebooted, it is added back into the cluster and Kubernetes resumes scheduling pods on it. To minimize disruption, only one node at a time is permitted to be rebooted by </w:t>
      </w:r>
      <w:proofErr w:type="spellStart"/>
      <w:r w:rsidRPr="00E40374">
        <w:rPr>
          <w:rFonts w:eastAsia="Times New Roman" w:cstheme="minorHAnsi"/>
          <w:color w:val="24292E"/>
          <w:rPrChange w:id="514" w:author="Madhuri K S" w:date="2020-05-22T16:41:00Z">
            <w:rPr>
              <w:rFonts w:ascii="Consolas" w:eastAsia="Times New Roman" w:hAnsi="Consolas" w:cs="Courier New"/>
              <w:color w:val="24292E"/>
              <w:sz w:val="20"/>
              <w:szCs w:val="20"/>
            </w:rPr>
          </w:rPrChange>
        </w:rPr>
        <w:t>kured</w:t>
      </w:r>
      <w:proofErr w:type="spellEnd"/>
      <w:r w:rsidRPr="00E40374">
        <w:rPr>
          <w:rFonts w:eastAsia="Times New Roman" w:cstheme="minorHAnsi"/>
          <w:color w:val="24292E"/>
          <w:rPrChange w:id="515" w:author="Madhuri K S" w:date="2020-05-22T16:41:00Z">
            <w:rPr>
              <w:rFonts w:ascii="Segoe UI" w:eastAsia="Times New Roman" w:hAnsi="Segoe UI" w:cs="Segoe UI"/>
              <w:color w:val="24292E"/>
              <w:sz w:val="24"/>
              <w:szCs w:val="24"/>
            </w:rPr>
          </w:rPrChange>
        </w:rPr>
        <w:t>.</w:t>
      </w:r>
    </w:p>
    <w:p w14:paraId="7C0A07FA" w14:textId="1DEB96CC" w:rsidR="00214F9F" w:rsidRPr="00214F9F" w:rsidRDefault="00214F9F">
      <w:pPr>
        <w:shd w:val="clear" w:color="auto" w:fill="FFFFFF"/>
        <w:spacing w:after="240" w:line="240" w:lineRule="auto"/>
        <w:rPr>
          <w:rFonts w:ascii="Segoe UI" w:eastAsia="Times New Roman" w:hAnsi="Segoe UI" w:cs="Segoe UI"/>
          <w:color w:val="24292E"/>
          <w:sz w:val="24"/>
          <w:szCs w:val="24"/>
        </w:rPr>
      </w:pPr>
      <w:r w:rsidRPr="00214F9F">
        <w:rPr>
          <w:rFonts w:ascii="Segoe UI" w:eastAsia="Times New Roman" w:hAnsi="Segoe UI" w:cs="Segoe UI"/>
          <w:noProof/>
          <w:color w:val="0366D6"/>
          <w:sz w:val="24"/>
          <w:szCs w:val="24"/>
          <w:lang w:val="en-IN" w:eastAsia="en-IN"/>
        </w:rPr>
        <w:drawing>
          <wp:inline distT="0" distB="0" distL="0" distR="0" wp14:anchorId="51C31DC2" wp14:editId="45BDD044">
            <wp:extent cx="4792980" cy="2788920"/>
            <wp:effectExtent l="0" t="0" r="7620" b="0"/>
            <wp:docPr id="1" name="Picture 1" descr="The AKS node reboot process using kure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KS node reboot process using kure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2980" cy="2788920"/>
                    </a:xfrm>
                    <a:prstGeom prst="rect">
                      <a:avLst/>
                    </a:prstGeom>
                    <a:noFill/>
                    <a:ln>
                      <a:noFill/>
                    </a:ln>
                  </pic:spPr>
                </pic:pic>
              </a:graphicData>
            </a:graphic>
          </wp:inline>
        </w:drawing>
      </w:r>
    </w:p>
    <w:p w14:paraId="27E0F2BD" w14:textId="77777777" w:rsidR="00214F9F" w:rsidRPr="00E40374" w:rsidRDefault="00214F9F">
      <w:pPr>
        <w:shd w:val="clear" w:color="auto" w:fill="FFFFFF"/>
        <w:spacing w:after="0" w:line="240" w:lineRule="auto"/>
        <w:rPr>
          <w:rFonts w:eastAsia="Times New Roman" w:cstheme="minorHAnsi"/>
          <w:color w:val="24292E"/>
          <w:rPrChange w:id="516" w:author="Madhuri K S" w:date="2020-05-22T16:43:00Z">
            <w:rPr>
              <w:rFonts w:ascii="Segoe UI" w:eastAsia="Times New Roman" w:hAnsi="Segoe UI" w:cs="Segoe UI"/>
              <w:color w:val="24292E"/>
              <w:sz w:val="24"/>
              <w:szCs w:val="24"/>
            </w:rPr>
          </w:rPrChange>
        </w:rPr>
      </w:pPr>
      <w:r w:rsidRPr="00E40374">
        <w:rPr>
          <w:rFonts w:eastAsia="Times New Roman" w:cstheme="minorHAnsi"/>
          <w:color w:val="24292E"/>
          <w:rPrChange w:id="517" w:author="Madhuri K S" w:date="2020-05-22T16:43:00Z">
            <w:rPr>
              <w:rFonts w:ascii="Segoe UI" w:eastAsia="Times New Roman" w:hAnsi="Segoe UI" w:cs="Segoe UI"/>
              <w:color w:val="24292E"/>
              <w:sz w:val="24"/>
              <w:szCs w:val="24"/>
            </w:rPr>
          </w:rPrChange>
        </w:rPr>
        <w:t>If you want finer grain control over when reboots happen, </w:t>
      </w:r>
      <w:proofErr w:type="spellStart"/>
      <w:r w:rsidRPr="00E40374">
        <w:rPr>
          <w:rFonts w:eastAsia="Times New Roman" w:cstheme="minorHAnsi"/>
          <w:color w:val="24292E"/>
          <w:rPrChange w:id="518" w:author="Madhuri K S" w:date="2020-05-22T16:43:00Z">
            <w:rPr>
              <w:rFonts w:ascii="Consolas" w:eastAsia="Times New Roman" w:hAnsi="Consolas" w:cs="Courier New"/>
              <w:color w:val="24292E"/>
              <w:sz w:val="20"/>
              <w:szCs w:val="20"/>
            </w:rPr>
          </w:rPrChange>
        </w:rPr>
        <w:t>kured</w:t>
      </w:r>
      <w:proofErr w:type="spellEnd"/>
      <w:r w:rsidRPr="00E40374">
        <w:rPr>
          <w:rFonts w:eastAsia="Times New Roman" w:cstheme="minorHAnsi"/>
          <w:color w:val="24292E"/>
          <w:rPrChange w:id="519" w:author="Madhuri K S" w:date="2020-05-22T16:43:00Z">
            <w:rPr>
              <w:rFonts w:ascii="Segoe UI" w:eastAsia="Times New Roman" w:hAnsi="Segoe UI" w:cs="Segoe UI"/>
              <w:color w:val="24292E"/>
              <w:sz w:val="24"/>
              <w:szCs w:val="24"/>
            </w:rPr>
          </w:rPrChange>
        </w:rPr>
        <w:t> can integrate with Prometheus to prevent reboots if there are other maintenance events or cluster issues in progress. This integration minimizes additional complications by rebooting nodes while you are actively troubleshooting other issues.</w:t>
      </w:r>
    </w:p>
    <w:p w14:paraId="496B988A" w14:textId="0DE52FC1" w:rsidR="00D65454" w:rsidRDefault="00D65454"/>
    <w:p w14:paraId="2C65A926" w14:textId="5316ECD2" w:rsidR="00096233" w:rsidRDefault="00096233"/>
    <w:p w14:paraId="73B14879" w14:textId="77777777" w:rsidR="00096233" w:rsidRPr="00096233" w:rsidRDefault="00096233">
      <w:pPr>
        <w:shd w:val="clear" w:color="auto" w:fill="FFFFFF"/>
        <w:spacing w:before="360" w:after="240" w:line="240" w:lineRule="auto"/>
        <w:outlineLvl w:val="0"/>
        <w:rPr>
          <w:rFonts w:ascii="Segoe UI" w:eastAsia="Times New Roman" w:hAnsi="Segoe UI" w:cs="Segoe UI"/>
          <w:b/>
          <w:bCs/>
          <w:color w:val="24292E"/>
          <w:kern w:val="36"/>
          <w:sz w:val="28"/>
          <w:szCs w:val="28"/>
        </w:rPr>
        <w:pPrChange w:id="520" w:author="Madhuri K S" w:date="2020-05-22T16:23:00Z">
          <w:pPr>
            <w:pBdr>
              <w:bottom w:val="single" w:sz="6" w:space="4" w:color="EAECEF"/>
            </w:pBdr>
            <w:shd w:val="clear" w:color="auto" w:fill="FFFFFF"/>
            <w:spacing w:before="360" w:after="240" w:line="240" w:lineRule="auto"/>
            <w:outlineLvl w:val="0"/>
          </w:pPr>
        </w:pPrChange>
      </w:pPr>
      <w:r w:rsidRPr="00096233">
        <w:rPr>
          <w:rFonts w:ascii="Segoe UI" w:eastAsia="Times New Roman" w:hAnsi="Segoe UI" w:cs="Segoe UI"/>
          <w:b/>
          <w:bCs/>
          <w:color w:val="24292E"/>
          <w:kern w:val="36"/>
          <w:sz w:val="28"/>
          <w:szCs w:val="28"/>
        </w:rPr>
        <w:t>Best practices for container image management and security in Azure Kubernetes Service (AKS)</w:t>
      </w:r>
    </w:p>
    <w:p w14:paraId="73363BB2" w14:textId="6E848F72" w:rsidR="00096233" w:rsidRPr="00E40374" w:rsidRDefault="00096233" w:rsidP="00E40374">
      <w:pPr>
        <w:shd w:val="clear" w:color="auto" w:fill="FFFFFF"/>
        <w:spacing w:after="240" w:line="240" w:lineRule="auto"/>
        <w:rPr>
          <w:rFonts w:eastAsia="Times New Roman" w:cstheme="minorHAnsi"/>
          <w:color w:val="24292E"/>
          <w:rPrChange w:id="521" w:author="Madhuri K S" w:date="2020-05-22T16:45:00Z">
            <w:rPr>
              <w:rFonts w:ascii="Segoe UI" w:eastAsia="Times New Roman" w:hAnsi="Segoe UI" w:cs="Segoe UI"/>
              <w:color w:val="24292E"/>
              <w:sz w:val="24"/>
              <w:szCs w:val="24"/>
            </w:rPr>
          </w:rPrChange>
        </w:rPr>
      </w:pPr>
      <w:r w:rsidRPr="00E40374">
        <w:rPr>
          <w:rFonts w:eastAsia="Times New Roman" w:cstheme="minorHAnsi"/>
          <w:color w:val="24292E"/>
          <w:rPrChange w:id="522" w:author="Madhuri K S" w:date="2020-05-22T16:45:00Z">
            <w:rPr>
              <w:rFonts w:ascii="Segoe UI" w:eastAsia="Times New Roman" w:hAnsi="Segoe UI" w:cs="Segoe UI"/>
              <w:color w:val="24292E"/>
              <w:sz w:val="24"/>
              <w:szCs w:val="24"/>
            </w:rPr>
          </w:rPrChange>
        </w:rPr>
        <w:t xml:space="preserve">As you develop and run applications in Azure Kubernetes Service (AKS), the security of your containers and container images is a </w:t>
      </w:r>
      <w:ins w:id="523" w:author="Madhuri K S" w:date="2020-05-22T16:45:00Z">
        <w:r w:rsidR="00E40374" w:rsidRPr="001242BE">
          <w:rPr>
            <w:rFonts w:eastAsia="Times New Roman" w:cstheme="minorHAnsi"/>
            <w:color w:val="24292E"/>
          </w:rPr>
          <w:t>vital issue</w:t>
        </w:r>
      </w:ins>
      <w:del w:id="524" w:author="Madhuri K S" w:date="2020-05-22T16:44:00Z">
        <w:r w:rsidRPr="00E40374" w:rsidDel="00E40374">
          <w:rPr>
            <w:rFonts w:eastAsia="Times New Roman" w:cstheme="minorHAnsi"/>
            <w:color w:val="24292E"/>
            <w:rPrChange w:id="525" w:author="Madhuri K S" w:date="2020-05-22T16:45:00Z">
              <w:rPr>
                <w:rFonts w:ascii="Segoe UI" w:eastAsia="Times New Roman" w:hAnsi="Segoe UI" w:cs="Segoe UI"/>
                <w:color w:val="24292E"/>
                <w:sz w:val="24"/>
                <w:szCs w:val="24"/>
              </w:rPr>
            </w:rPrChange>
          </w:rPr>
          <w:delText>key consideration</w:delText>
        </w:r>
      </w:del>
      <w:r w:rsidRPr="00E40374">
        <w:rPr>
          <w:rFonts w:eastAsia="Times New Roman" w:cstheme="minorHAnsi"/>
          <w:color w:val="24292E"/>
          <w:rPrChange w:id="526" w:author="Madhuri K S" w:date="2020-05-22T16:45:00Z">
            <w:rPr>
              <w:rFonts w:ascii="Segoe UI" w:eastAsia="Times New Roman" w:hAnsi="Segoe UI" w:cs="Segoe UI"/>
              <w:color w:val="24292E"/>
              <w:sz w:val="24"/>
              <w:szCs w:val="24"/>
            </w:rPr>
          </w:rPrChange>
        </w:rPr>
        <w:t>. Containers that include out of date base images or unpatched application runtimes introduce a security risk and possible attack vector. To minimize these risks, you should integrate tools that scan for and remediate issues in your containers at build time as well as runtime. The earlier in the process the vulnerability or out of date base image is caught, the more secure the cluster. In this article, </w:t>
      </w:r>
      <w:r w:rsidRPr="00E40374">
        <w:rPr>
          <w:rFonts w:eastAsia="Times New Roman" w:cstheme="minorHAnsi"/>
          <w:iCs/>
          <w:color w:val="24292E"/>
          <w:rPrChange w:id="527" w:author="Madhuri K S" w:date="2020-05-22T16:45:00Z">
            <w:rPr>
              <w:rFonts w:ascii="Segoe UI" w:eastAsia="Times New Roman" w:hAnsi="Segoe UI" w:cs="Segoe UI"/>
              <w:i/>
              <w:iCs/>
              <w:color w:val="24292E"/>
              <w:sz w:val="24"/>
              <w:szCs w:val="24"/>
            </w:rPr>
          </w:rPrChange>
        </w:rPr>
        <w:t>containers</w:t>
      </w:r>
      <w:r w:rsidRPr="00E40374">
        <w:rPr>
          <w:rFonts w:eastAsia="Times New Roman" w:cstheme="minorHAnsi"/>
          <w:color w:val="24292E"/>
          <w:rPrChange w:id="528" w:author="Madhuri K S" w:date="2020-05-22T16:45:00Z">
            <w:rPr>
              <w:rFonts w:ascii="Segoe UI" w:eastAsia="Times New Roman" w:hAnsi="Segoe UI" w:cs="Segoe UI"/>
              <w:color w:val="24292E"/>
              <w:sz w:val="24"/>
              <w:szCs w:val="24"/>
            </w:rPr>
          </w:rPrChange>
        </w:rPr>
        <w:t> means both the container images stored in a container registry, and the running containers.</w:t>
      </w:r>
    </w:p>
    <w:p w14:paraId="029D11AE" w14:textId="59495D13" w:rsidR="00096233" w:rsidRPr="00E40374" w:rsidRDefault="00096233" w:rsidP="001242BE">
      <w:pPr>
        <w:shd w:val="clear" w:color="auto" w:fill="FFFFFF"/>
        <w:spacing w:after="240" w:line="240" w:lineRule="auto"/>
        <w:rPr>
          <w:rFonts w:eastAsia="Times New Roman" w:cstheme="minorHAnsi"/>
          <w:color w:val="24292E"/>
          <w:rPrChange w:id="529" w:author="Madhuri K S" w:date="2020-05-22T16:43:00Z">
            <w:rPr>
              <w:rFonts w:ascii="Segoe UI" w:eastAsia="Times New Roman" w:hAnsi="Segoe UI" w:cs="Segoe UI"/>
              <w:color w:val="24292E"/>
              <w:sz w:val="24"/>
              <w:szCs w:val="24"/>
            </w:rPr>
          </w:rPrChange>
        </w:rPr>
      </w:pPr>
      <w:r w:rsidRPr="00E40374">
        <w:rPr>
          <w:rFonts w:eastAsia="Times New Roman" w:cstheme="minorHAnsi"/>
          <w:color w:val="24292E"/>
          <w:rPrChange w:id="530" w:author="Madhuri K S" w:date="2020-05-22T16:43:00Z">
            <w:rPr>
              <w:rFonts w:ascii="Segoe UI" w:eastAsia="Times New Roman" w:hAnsi="Segoe UI" w:cs="Segoe UI"/>
              <w:color w:val="24292E"/>
              <w:sz w:val="24"/>
              <w:szCs w:val="24"/>
            </w:rPr>
          </w:rPrChange>
        </w:rPr>
        <w:t>Th</w:t>
      </w:r>
      <w:ins w:id="531" w:author="Madhuri K S" w:date="2020-05-22T16:43:00Z">
        <w:r w:rsidR="00E40374">
          <w:rPr>
            <w:rFonts w:eastAsia="Times New Roman" w:cstheme="minorHAnsi"/>
            <w:color w:val="24292E"/>
          </w:rPr>
          <w:t>e below section</w:t>
        </w:r>
      </w:ins>
      <w:del w:id="532" w:author="Madhuri K S" w:date="2020-05-22T16:43:00Z">
        <w:r w:rsidRPr="00E40374" w:rsidDel="00E40374">
          <w:rPr>
            <w:rFonts w:eastAsia="Times New Roman" w:cstheme="minorHAnsi"/>
            <w:color w:val="24292E"/>
            <w:rPrChange w:id="533" w:author="Madhuri K S" w:date="2020-05-22T16:43:00Z">
              <w:rPr>
                <w:rFonts w:ascii="Segoe UI" w:eastAsia="Times New Roman" w:hAnsi="Segoe UI" w:cs="Segoe UI"/>
                <w:color w:val="24292E"/>
                <w:sz w:val="24"/>
                <w:szCs w:val="24"/>
              </w:rPr>
            </w:rPrChange>
          </w:rPr>
          <w:delText>is article</w:delText>
        </w:r>
      </w:del>
      <w:r w:rsidRPr="00E40374">
        <w:rPr>
          <w:rFonts w:eastAsia="Times New Roman" w:cstheme="minorHAnsi"/>
          <w:color w:val="24292E"/>
          <w:rPrChange w:id="534" w:author="Madhuri K S" w:date="2020-05-22T16:43:00Z">
            <w:rPr>
              <w:rFonts w:ascii="Segoe UI" w:eastAsia="Times New Roman" w:hAnsi="Segoe UI" w:cs="Segoe UI"/>
              <w:color w:val="24292E"/>
              <w:sz w:val="24"/>
              <w:szCs w:val="24"/>
            </w:rPr>
          </w:rPrChange>
        </w:rPr>
        <w:t xml:space="preserve"> </w:t>
      </w:r>
      <w:ins w:id="535" w:author="Madhuri K S" w:date="2020-05-22T16:44:00Z">
        <w:r w:rsidR="00E40374">
          <w:rPr>
            <w:rFonts w:eastAsia="Times New Roman" w:cstheme="minorHAnsi"/>
            <w:color w:val="24292E"/>
          </w:rPr>
          <w:t>emphasizes</w:t>
        </w:r>
      </w:ins>
      <w:del w:id="536" w:author="Madhuri K S" w:date="2020-05-22T16:44:00Z">
        <w:r w:rsidRPr="00E40374" w:rsidDel="00E40374">
          <w:rPr>
            <w:rFonts w:eastAsia="Times New Roman" w:cstheme="minorHAnsi"/>
            <w:color w:val="24292E"/>
            <w:rPrChange w:id="537" w:author="Madhuri K S" w:date="2020-05-22T16:43:00Z">
              <w:rPr>
                <w:rFonts w:ascii="Segoe UI" w:eastAsia="Times New Roman" w:hAnsi="Segoe UI" w:cs="Segoe UI"/>
                <w:color w:val="24292E"/>
                <w:sz w:val="24"/>
                <w:szCs w:val="24"/>
              </w:rPr>
            </w:rPrChange>
          </w:rPr>
          <w:delText>focuses</w:delText>
        </w:r>
      </w:del>
      <w:r w:rsidRPr="00E40374">
        <w:rPr>
          <w:rFonts w:eastAsia="Times New Roman" w:cstheme="minorHAnsi"/>
          <w:color w:val="24292E"/>
          <w:rPrChange w:id="538" w:author="Madhuri K S" w:date="2020-05-22T16:43:00Z">
            <w:rPr>
              <w:rFonts w:ascii="Segoe UI" w:eastAsia="Times New Roman" w:hAnsi="Segoe UI" w:cs="Segoe UI"/>
              <w:color w:val="24292E"/>
              <w:sz w:val="24"/>
              <w:szCs w:val="24"/>
            </w:rPr>
          </w:rPrChange>
        </w:rPr>
        <w:t xml:space="preserve"> on how to secure your containers in AKS. You learn how to:</w:t>
      </w:r>
    </w:p>
    <w:p w14:paraId="6BFEF2EB" w14:textId="77777777" w:rsidR="00096233" w:rsidRPr="00E40374" w:rsidRDefault="00096233">
      <w:pPr>
        <w:numPr>
          <w:ilvl w:val="0"/>
          <w:numId w:val="2"/>
        </w:numPr>
        <w:shd w:val="clear" w:color="auto" w:fill="FFFFFF"/>
        <w:spacing w:before="100" w:beforeAutospacing="1" w:after="100" w:afterAutospacing="1" w:line="240" w:lineRule="auto"/>
        <w:rPr>
          <w:rFonts w:eastAsia="Times New Roman" w:cstheme="minorHAnsi"/>
          <w:color w:val="000000" w:themeColor="text1"/>
          <w:rPrChange w:id="539" w:author="Madhuri K S" w:date="2020-05-22T16:43:00Z">
            <w:rPr>
              <w:rFonts w:ascii="Segoe UI" w:eastAsia="Times New Roman" w:hAnsi="Segoe UI" w:cs="Segoe UI"/>
              <w:color w:val="000000" w:themeColor="text1"/>
              <w:sz w:val="24"/>
              <w:szCs w:val="24"/>
            </w:rPr>
          </w:rPrChange>
        </w:rPr>
      </w:pPr>
      <w:r w:rsidRPr="00E40374">
        <w:rPr>
          <w:rFonts w:eastAsia="Times New Roman" w:cstheme="minorHAnsi"/>
          <w:color w:val="000000" w:themeColor="text1"/>
          <w:rPrChange w:id="540" w:author="Madhuri K S" w:date="2020-05-22T16:43:00Z">
            <w:rPr>
              <w:rFonts w:ascii="Segoe UI" w:eastAsia="Times New Roman" w:hAnsi="Segoe UI" w:cs="Segoe UI"/>
              <w:color w:val="000000" w:themeColor="text1"/>
              <w:sz w:val="24"/>
              <w:szCs w:val="24"/>
            </w:rPr>
          </w:rPrChange>
        </w:rPr>
        <w:t>Scan for and remediate image vulnerabilities</w:t>
      </w:r>
    </w:p>
    <w:p w14:paraId="2EBA1C41" w14:textId="77777777" w:rsidR="00096233" w:rsidRPr="00E40374" w:rsidRDefault="00096233">
      <w:pPr>
        <w:numPr>
          <w:ilvl w:val="0"/>
          <w:numId w:val="2"/>
        </w:numPr>
        <w:shd w:val="clear" w:color="auto" w:fill="FFFFFF"/>
        <w:spacing w:before="60" w:after="100" w:afterAutospacing="1" w:line="240" w:lineRule="auto"/>
        <w:rPr>
          <w:rFonts w:eastAsia="Times New Roman" w:cstheme="minorHAnsi"/>
          <w:color w:val="000000" w:themeColor="text1"/>
          <w:rPrChange w:id="541" w:author="Madhuri K S" w:date="2020-05-22T16:43:00Z">
            <w:rPr>
              <w:rFonts w:ascii="Segoe UI" w:eastAsia="Times New Roman" w:hAnsi="Segoe UI" w:cs="Segoe UI"/>
              <w:color w:val="000000" w:themeColor="text1"/>
              <w:sz w:val="24"/>
              <w:szCs w:val="24"/>
            </w:rPr>
          </w:rPrChange>
        </w:rPr>
      </w:pPr>
      <w:r w:rsidRPr="00E40374">
        <w:rPr>
          <w:rFonts w:eastAsia="Times New Roman" w:cstheme="minorHAnsi"/>
          <w:color w:val="000000" w:themeColor="text1"/>
          <w:rPrChange w:id="542" w:author="Madhuri K S" w:date="2020-05-22T16:43:00Z">
            <w:rPr>
              <w:rFonts w:ascii="Segoe UI" w:eastAsia="Times New Roman" w:hAnsi="Segoe UI" w:cs="Segoe UI"/>
              <w:color w:val="000000" w:themeColor="text1"/>
              <w:sz w:val="24"/>
              <w:szCs w:val="24"/>
            </w:rPr>
          </w:rPrChange>
        </w:rPr>
        <w:t>Automatically trigger and redeploy container images when a base image is updated</w:t>
      </w:r>
    </w:p>
    <w:p w14:paraId="34DABF42" w14:textId="77777777" w:rsidR="00096233" w:rsidRPr="00E40374" w:rsidRDefault="00096233">
      <w:pPr>
        <w:shd w:val="clear" w:color="auto" w:fill="FFFFFF"/>
        <w:spacing w:after="240" w:line="240" w:lineRule="auto"/>
        <w:rPr>
          <w:rFonts w:eastAsia="Times New Roman" w:cstheme="minorHAnsi"/>
          <w:color w:val="24292E"/>
          <w:rPrChange w:id="543" w:author="Madhuri K S" w:date="2020-05-22T16:43:00Z">
            <w:rPr>
              <w:rFonts w:ascii="Segoe UI" w:eastAsia="Times New Roman" w:hAnsi="Segoe UI" w:cs="Segoe UI"/>
              <w:color w:val="24292E"/>
              <w:sz w:val="24"/>
              <w:szCs w:val="24"/>
            </w:rPr>
          </w:rPrChange>
        </w:rPr>
      </w:pPr>
      <w:r w:rsidRPr="00E40374">
        <w:rPr>
          <w:rFonts w:eastAsia="Times New Roman" w:cstheme="minorHAnsi"/>
          <w:color w:val="24292E"/>
          <w:rPrChange w:id="544" w:author="Madhuri K S" w:date="2020-05-22T16:43:00Z">
            <w:rPr>
              <w:rFonts w:ascii="Segoe UI" w:eastAsia="Times New Roman" w:hAnsi="Segoe UI" w:cs="Segoe UI"/>
              <w:color w:val="24292E"/>
              <w:sz w:val="24"/>
              <w:szCs w:val="24"/>
            </w:rPr>
          </w:rPrChange>
        </w:rPr>
        <w:t>You can also read the best practices for </w:t>
      </w:r>
      <w:r w:rsidR="00EC0760" w:rsidRPr="00E40374">
        <w:rPr>
          <w:rFonts w:eastAsia="Times New Roman" w:cstheme="minorHAnsi"/>
          <w:color w:val="0366D6"/>
          <w:rPrChange w:id="545" w:author="Madhuri K S" w:date="2020-05-22T16:43:00Z">
            <w:rPr>
              <w:rFonts w:ascii="Segoe UI" w:eastAsia="Times New Roman" w:hAnsi="Segoe UI" w:cs="Segoe UI"/>
              <w:color w:val="0366D6"/>
              <w:sz w:val="24"/>
              <w:szCs w:val="24"/>
            </w:rPr>
          </w:rPrChange>
        </w:rPr>
        <w:fldChar w:fldCharType="begin"/>
      </w:r>
      <w:r w:rsidR="00EC0760" w:rsidRPr="00E40374">
        <w:rPr>
          <w:rFonts w:eastAsia="Times New Roman" w:cstheme="minorHAnsi"/>
          <w:color w:val="0366D6"/>
          <w:rPrChange w:id="546" w:author="Madhuri K S" w:date="2020-05-22T16:43:00Z">
            <w:rPr>
              <w:rFonts w:ascii="Segoe UI" w:eastAsia="Times New Roman" w:hAnsi="Segoe UI" w:cs="Segoe UI"/>
              <w:color w:val="0366D6"/>
              <w:sz w:val="24"/>
              <w:szCs w:val="24"/>
            </w:rPr>
          </w:rPrChange>
        </w:rPr>
        <w:instrText xml:space="preserve"> HYPERLINK "https://github.com/MicrosoftDocs/azure-docs/blob/master/articles/aks/operator-best-practices-cluster-security.md" </w:instrText>
      </w:r>
      <w:r w:rsidR="00EC0760" w:rsidRPr="00E40374">
        <w:rPr>
          <w:rFonts w:eastAsia="Times New Roman" w:cstheme="minorHAnsi"/>
          <w:color w:val="0366D6"/>
          <w:rPrChange w:id="547" w:author="Madhuri K S" w:date="2020-05-22T16:43:00Z">
            <w:rPr>
              <w:rFonts w:ascii="Segoe UI" w:eastAsia="Times New Roman" w:hAnsi="Segoe UI" w:cs="Segoe UI"/>
              <w:color w:val="0366D6"/>
              <w:sz w:val="24"/>
              <w:szCs w:val="24"/>
            </w:rPr>
          </w:rPrChange>
        </w:rPr>
        <w:fldChar w:fldCharType="separate"/>
      </w:r>
      <w:r w:rsidRPr="00E40374">
        <w:rPr>
          <w:rFonts w:eastAsia="Times New Roman" w:cstheme="minorHAnsi"/>
          <w:color w:val="0366D6"/>
          <w:rPrChange w:id="548" w:author="Madhuri K S" w:date="2020-05-22T16:43:00Z">
            <w:rPr>
              <w:rFonts w:ascii="Segoe UI" w:eastAsia="Times New Roman" w:hAnsi="Segoe UI" w:cs="Segoe UI"/>
              <w:color w:val="0366D6"/>
              <w:sz w:val="24"/>
              <w:szCs w:val="24"/>
            </w:rPr>
          </w:rPrChange>
        </w:rPr>
        <w:t>cluster security</w:t>
      </w:r>
      <w:r w:rsidR="00EC0760" w:rsidRPr="00E40374">
        <w:rPr>
          <w:rFonts w:eastAsia="Times New Roman" w:cstheme="minorHAnsi"/>
          <w:color w:val="0366D6"/>
          <w:rPrChange w:id="549" w:author="Madhuri K S" w:date="2020-05-22T16:43:00Z">
            <w:rPr>
              <w:rFonts w:ascii="Segoe UI" w:eastAsia="Times New Roman" w:hAnsi="Segoe UI" w:cs="Segoe UI"/>
              <w:color w:val="0366D6"/>
              <w:sz w:val="24"/>
              <w:szCs w:val="24"/>
            </w:rPr>
          </w:rPrChange>
        </w:rPr>
        <w:fldChar w:fldCharType="end"/>
      </w:r>
      <w:r w:rsidRPr="00E40374">
        <w:rPr>
          <w:rFonts w:eastAsia="Times New Roman" w:cstheme="minorHAnsi"/>
          <w:color w:val="24292E"/>
          <w:rPrChange w:id="550" w:author="Madhuri K S" w:date="2020-05-22T16:43:00Z">
            <w:rPr>
              <w:rFonts w:ascii="Segoe UI" w:eastAsia="Times New Roman" w:hAnsi="Segoe UI" w:cs="Segoe UI"/>
              <w:color w:val="24292E"/>
              <w:sz w:val="24"/>
              <w:szCs w:val="24"/>
            </w:rPr>
          </w:rPrChange>
        </w:rPr>
        <w:t> and for </w:t>
      </w:r>
      <w:r w:rsidR="00EC0760" w:rsidRPr="00E40374">
        <w:rPr>
          <w:rFonts w:eastAsia="Times New Roman" w:cstheme="minorHAnsi"/>
          <w:color w:val="0366D6"/>
          <w:rPrChange w:id="551" w:author="Madhuri K S" w:date="2020-05-22T16:43:00Z">
            <w:rPr>
              <w:rFonts w:ascii="Segoe UI" w:eastAsia="Times New Roman" w:hAnsi="Segoe UI" w:cs="Segoe UI"/>
              <w:color w:val="0366D6"/>
              <w:sz w:val="24"/>
              <w:szCs w:val="24"/>
            </w:rPr>
          </w:rPrChange>
        </w:rPr>
        <w:fldChar w:fldCharType="begin"/>
      </w:r>
      <w:r w:rsidR="00EC0760" w:rsidRPr="00E40374">
        <w:rPr>
          <w:rFonts w:eastAsia="Times New Roman" w:cstheme="minorHAnsi"/>
          <w:color w:val="0366D6"/>
          <w:rPrChange w:id="552" w:author="Madhuri K S" w:date="2020-05-22T16:43:00Z">
            <w:rPr>
              <w:rFonts w:ascii="Segoe UI" w:eastAsia="Times New Roman" w:hAnsi="Segoe UI" w:cs="Segoe UI"/>
              <w:color w:val="0366D6"/>
              <w:sz w:val="24"/>
              <w:szCs w:val="24"/>
            </w:rPr>
          </w:rPrChange>
        </w:rPr>
        <w:instrText xml:space="preserve"> HYPERLINK "https://github.com/MicrosoftDocs/azure-docs/blob/master/articles/aks/developer-best-practices-pod-security.md" </w:instrText>
      </w:r>
      <w:r w:rsidR="00EC0760" w:rsidRPr="00E40374">
        <w:rPr>
          <w:rFonts w:eastAsia="Times New Roman" w:cstheme="minorHAnsi"/>
          <w:color w:val="0366D6"/>
          <w:rPrChange w:id="553" w:author="Madhuri K S" w:date="2020-05-22T16:43:00Z">
            <w:rPr>
              <w:rFonts w:ascii="Segoe UI" w:eastAsia="Times New Roman" w:hAnsi="Segoe UI" w:cs="Segoe UI"/>
              <w:color w:val="0366D6"/>
              <w:sz w:val="24"/>
              <w:szCs w:val="24"/>
            </w:rPr>
          </w:rPrChange>
        </w:rPr>
        <w:fldChar w:fldCharType="separate"/>
      </w:r>
      <w:r w:rsidRPr="00E40374">
        <w:rPr>
          <w:rFonts w:eastAsia="Times New Roman" w:cstheme="minorHAnsi"/>
          <w:color w:val="0366D6"/>
          <w:rPrChange w:id="554" w:author="Madhuri K S" w:date="2020-05-22T16:43:00Z">
            <w:rPr>
              <w:rFonts w:ascii="Segoe UI" w:eastAsia="Times New Roman" w:hAnsi="Segoe UI" w:cs="Segoe UI"/>
              <w:color w:val="0366D6"/>
              <w:sz w:val="24"/>
              <w:szCs w:val="24"/>
            </w:rPr>
          </w:rPrChange>
        </w:rPr>
        <w:t>pod security</w:t>
      </w:r>
      <w:r w:rsidR="00EC0760" w:rsidRPr="00E40374">
        <w:rPr>
          <w:rFonts w:eastAsia="Times New Roman" w:cstheme="minorHAnsi"/>
          <w:color w:val="0366D6"/>
          <w:rPrChange w:id="555" w:author="Madhuri K S" w:date="2020-05-22T16:43:00Z">
            <w:rPr>
              <w:rFonts w:ascii="Segoe UI" w:eastAsia="Times New Roman" w:hAnsi="Segoe UI" w:cs="Segoe UI"/>
              <w:color w:val="0366D6"/>
              <w:sz w:val="24"/>
              <w:szCs w:val="24"/>
            </w:rPr>
          </w:rPrChange>
        </w:rPr>
        <w:fldChar w:fldCharType="end"/>
      </w:r>
      <w:r w:rsidRPr="00E40374">
        <w:rPr>
          <w:rFonts w:eastAsia="Times New Roman" w:cstheme="minorHAnsi"/>
          <w:color w:val="24292E"/>
          <w:rPrChange w:id="556" w:author="Madhuri K S" w:date="2020-05-22T16:43:00Z">
            <w:rPr>
              <w:rFonts w:ascii="Segoe UI" w:eastAsia="Times New Roman" w:hAnsi="Segoe UI" w:cs="Segoe UI"/>
              <w:color w:val="24292E"/>
              <w:sz w:val="24"/>
              <w:szCs w:val="24"/>
            </w:rPr>
          </w:rPrChange>
        </w:rPr>
        <w:t>.</w:t>
      </w:r>
    </w:p>
    <w:p w14:paraId="46E8120E" w14:textId="77777777" w:rsidR="00096233" w:rsidRPr="00E40374" w:rsidRDefault="00096233">
      <w:pPr>
        <w:shd w:val="clear" w:color="auto" w:fill="FFFFFF"/>
        <w:spacing w:after="240" w:line="240" w:lineRule="auto"/>
        <w:rPr>
          <w:rFonts w:eastAsia="Times New Roman" w:cstheme="minorHAnsi"/>
          <w:color w:val="24292E"/>
          <w:rPrChange w:id="557" w:author="Madhuri K S" w:date="2020-05-22T16:43:00Z">
            <w:rPr>
              <w:rFonts w:ascii="Segoe UI" w:eastAsia="Times New Roman" w:hAnsi="Segoe UI" w:cs="Segoe UI"/>
              <w:color w:val="24292E"/>
              <w:sz w:val="24"/>
              <w:szCs w:val="24"/>
            </w:rPr>
          </w:rPrChange>
        </w:rPr>
      </w:pPr>
      <w:r w:rsidRPr="00E40374">
        <w:rPr>
          <w:rFonts w:eastAsia="Times New Roman" w:cstheme="minorHAnsi"/>
          <w:color w:val="24292E"/>
          <w:rPrChange w:id="558" w:author="Madhuri K S" w:date="2020-05-22T16:43:00Z">
            <w:rPr>
              <w:rFonts w:ascii="Segoe UI" w:eastAsia="Times New Roman" w:hAnsi="Segoe UI" w:cs="Segoe UI"/>
              <w:color w:val="24292E"/>
              <w:sz w:val="24"/>
              <w:szCs w:val="24"/>
            </w:rPr>
          </w:rPrChange>
        </w:rPr>
        <w:t>You can also use </w:t>
      </w:r>
      <w:r w:rsidR="00EC0760" w:rsidRPr="00E40374">
        <w:rPr>
          <w:rFonts w:eastAsia="Times New Roman" w:cstheme="minorHAnsi"/>
          <w:color w:val="0366D6"/>
          <w:rPrChange w:id="559" w:author="Madhuri K S" w:date="2020-05-22T16:43:00Z">
            <w:rPr>
              <w:rFonts w:ascii="Segoe UI" w:eastAsia="Times New Roman" w:hAnsi="Segoe UI" w:cs="Segoe UI"/>
              <w:color w:val="0366D6"/>
              <w:sz w:val="24"/>
              <w:szCs w:val="24"/>
            </w:rPr>
          </w:rPrChange>
        </w:rPr>
        <w:fldChar w:fldCharType="begin"/>
      </w:r>
      <w:r w:rsidR="00EC0760" w:rsidRPr="00E40374">
        <w:rPr>
          <w:rFonts w:eastAsia="Times New Roman" w:cstheme="minorHAnsi"/>
          <w:color w:val="0366D6"/>
          <w:rPrChange w:id="560" w:author="Madhuri K S" w:date="2020-05-22T16:43:00Z">
            <w:rPr>
              <w:rFonts w:ascii="Segoe UI" w:eastAsia="Times New Roman" w:hAnsi="Segoe UI" w:cs="Segoe UI"/>
              <w:color w:val="0366D6"/>
              <w:sz w:val="24"/>
              <w:szCs w:val="24"/>
            </w:rPr>
          </w:rPrChange>
        </w:rPr>
        <w:instrText xml:space="preserve"> HYPERLINK "https://github.com/MicrosoftDocs/azure-docs/blob/master/azure/security-center/container-security" </w:instrText>
      </w:r>
      <w:r w:rsidR="00EC0760" w:rsidRPr="00E40374">
        <w:rPr>
          <w:rFonts w:eastAsia="Times New Roman" w:cstheme="minorHAnsi"/>
          <w:color w:val="0366D6"/>
          <w:rPrChange w:id="561" w:author="Madhuri K S" w:date="2020-05-22T16:43:00Z">
            <w:rPr>
              <w:rFonts w:ascii="Segoe UI" w:eastAsia="Times New Roman" w:hAnsi="Segoe UI" w:cs="Segoe UI"/>
              <w:color w:val="0366D6"/>
              <w:sz w:val="24"/>
              <w:szCs w:val="24"/>
            </w:rPr>
          </w:rPrChange>
        </w:rPr>
        <w:fldChar w:fldCharType="separate"/>
      </w:r>
      <w:r w:rsidRPr="00E40374">
        <w:rPr>
          <w:rFonts w:eastAsia="Times New Roman" w:cstheme="minorHAnsi"/>
          <w:color w:val="0366D6"/>
          <w:rPrChange w:id="562" w:author="Madhuri K S" w:date="2020-05-22T16:43:00Z">
            <w:rPr>
              <w:rFonts w:ascii="Segoe UI" w:eastAsia="Times New Roman" w:hAnsi="Segoe UI" w:cs="Segoe UI"/>
              <w:color w:val="0366D6"/>
              <w:sz w:val="24"/>
              <w:szCs w:val="24"/>
            </w:rPr>
          </w:rPrChange>
        </w:rPr>
        <w:t>Container security in Security Center</w:t>
      </w:r>
      <w:r w:rsidR="00EC0760" w:rsidRPr="00E40374">
        <w:rPr>
          <w:rFonts w:eastAsia="Times New Roman" w:cstheme="minorHAnsi"/>
          <w:color w:val="0366D6"/>
          <w:rPrChange w:id="563" w:author="Madhuri K S" w:date="2020-05-22T16:43:00Z">
            <w:rPr>
              <w:rFonts w:ascii="Segoe UI" w:eastAsia="Times New Roman" w:hAnsi="Segoe UI" w:cs="Segoe UI"/>
              <w:color w:val="0366D6"/>
              <w:sz w:val="24"/>
              <w:szCs w:val="24"/>
            </w:rPr>
          </w:rPrChange>
        </w:rPr>
        <w:fldChar w:fldCharType="end"/>
      </w:r>
      <w:r w:rsidRPr="00E40374">
        <w:rPr>
          <w:rFonts w:eastAsia="Times New Roman" w:cstheme="minorHAnsi"/>
          <w:color w:val="24292E"/>
          <w:rPrChange w:id="564" w:author="Madhuri K S" w:date="2020-05-22T16:43:00Z">
            <w:rPr>
              <w:rFonts w:ascii="Segoe UI" w:eastAsia="Times New Roman" w:hAnsi="Segoe UI" w:cs="Segoe UI"/>
              <w:color w:val="24292E"/>
              <w:sz w:val="24"/>
              <w:szCs w:val="24"/>
            </w:rPr>
          </w:rPrChange>
        </w:rPr>
        <w:t> to help scan your containers for vulnerabilities. There is also </w:t>
      </w:r>
      <w:r w:rsidR="00EC0760" w:rsidRPr="00E40374">
        <w:rPr>
          <w:rFonts w:eastAsia="Times New Roman" w:cstheme="minorHAnsi"/>
          <w:color w:val="0366D6"/>
          <w:rPrChange w:id="565" w:author="Madhuri K S" w:date="2020-05-22T16:43:00Z">
            <w:rPr>
              <w:rFonts w:ascii="Segoe UI" w:eastAsia="Times New Roman" w:hAnsi="Segoe UI" w:cs="Segoe UI"/>
              <w:color w:val="0366D6"/>
              <w:sz w:val="24"/>
              <w:szCs w:val="24"/>
            </w:rPr>
          </w:rPrChange>
        </w:rPr>
        <w:fldChar w:fldCharType="begin"/>
      </w:r>
      <w:r w:rsidR="00EC0760" w:rsidRPr="00E40374">
        <w:rPr>
          <w:rFonts w:eastAsia="Times New Roman" w:cstheme="minorHAnsi"/>
          <w:color w:val="0366D6"/>
          <w:rPrChange w:id="566" w:author="Madhuri K S" w:date="2020-05-22T16:43:00Z">
            <w:rPr>
              <w:rFonts w:ascii="Segoe UI" w:eastAsia="Times New Roman" w:hAnsi="Segoe UI" w:cs="Segoe UI"/>
              <w:color w:val="0366D6"/>
              <w:sz w:val="24"/>
              <w:szCs w:val="24"/>
            </w:rPr>
          </w:rPrChange>
        </w:rPr>
        <w:instrText xml:space="preserve"> HYPERLINK "https://github.com/MicrosoftDocs/azure-docs/blob/master/azure/security-center/azure-container-registry-integration" </w:instrText>
      </w:r>
      <w:r w:rsidR="00EC0760" w:rsidRPr="00E40374">
        <w:rPr>
          <w:rFonts w:eastAsia="Times New Roman" w:cstheme="minorHAnsi"/>
          <w:color w:val="0366D6"/>
          <w:rPrChange w:id="567" w:author="Madhuri K S" w:date="2020-05-22T16:43:00Z">
            <w:rPr>
              <w:rFonts w:ascii="Segoe UI" w:eastAsia="Times New Roman" w:hAnsi="Segoe UI" w:cs="Segoe UI"/>
              <w:color w:val="0366D6"/>
              <w:sz w:val="24"/>
              <w:szCs w:val="24"/>
            </w:rPr>
          </w:rPrChange>
        </w:rPr>
        <w:fldChar w:fldCharType="separate"/>
      </w:r>
      <w:r w:rsidRPr="00E40374">
        <w:rPr>
          <w:rFonts w:eastAsia="Times New Roman" w:cstheme="minorHAnsi"/>
          <w:color w:val="0366D6"/>
          <w:rPrChange w:id="568" w:author="Madhuri K S" w:date="2020-05-22T16:43:00Z">
            <w:rPr>
              <w:rFonts w:ascii="Segoe UI" w:eastAsia="Times New Roman" w:hAnsi="Segoe UI" w:cs="Segoe UI"/>
              <w:color w:val="0366D6"/>
              <w:sz w:val="24"/>
              <w:szCs w:val="24"/>
            </w:rPr>
          </w:rPrChange>
        </w:rPr>
        <w:t>Azure Container Registry integration</w:t>
      </w:r>
      <w:r w:rsidR="00EC0760" w:rsidRPr="00E40374">
        <w:rPr>
          <w:rFonts w:eastAsia="Times New Roman" w:cstheme="minorHAnsi"/>
          <w:color w:val="0366D6"/>
          <w:rPrChange w:id="569" w:author="Madhuri K S" w:date="2020-05-22T16:43:00Z">
            <w:rPr>
              <w:rFonts w:ascii="Segoe UI" w:eastAsia="Times New Roman" w:hAnsi="Segoe UI" w:cs="Segoe UI"/>
              <w:color w:val="0366D6"/>
              <w:sz w:val="24"/>
              <w:szCs w:val="24"/>
            </w:rPr>
          </w:rPrChange>
        </w:rPr>
        <w:fldChar w:fldCharType="end"/>
      </w:r>
      <w:r w:rsidRPr="00E40374">
        <w:rPr>
          <w:rFonts w:eastAsia="Times New Roman" w:cstheme="minorHAnsi"/>
          <w:color w:val="24292E"/>
          <w:rPrChange w:id="570" w:author="Madhuri K S" w:date="2020-05-22T16:43:00Z">
            <w:rPr>
              <w:rFonts w:ascii="Segoe UI" w:eastAsia="Times New Roman" w:hAnsi="Segoe UI" w:cs="Segoe UI"/>
              <w:color w:val="24292E"/>
              <w:sz w:val="24"/>
              <w:szCs w:val="24"/>
            </w:rPr>
          </w:rPrChange>
        </w:rPr>
        <w:t> with Security Center to help protect your images and registry from vulnerabilities.</w:t>
      </w:r>
    </w:p>
    <w:p w14:paraId="50097D13" w14:textId="77777777" w:rsidR="00096233" w:rsidRPr="00096233" w:rsidRDefault="00096233">
      <w:pPr>
        <w:shd w:val="clear" w:color="auto" w:fill="FFFFFF"/>
        <w:spacing w:before="360" w:after="240" w:line="240" w:lineRule="auto"/>
        <w:outlineLvl w:val="1"/>
        <w:rPr>
          <w:rFonts w:ascii="Segoe UI" w:eastAsia="Times New Roman" w:hAnsi="Segoe UI" w:cs="Segoe UI"/>
          <w:b/>
          <w:bCs/>
          <w:color w:val="24292E"/>
          <w:sz w:val="36"/>
          <w:szCs w:val="36"/>
        </w:rPr>
        <w:pPrChange w:id="571" w:author="Madhuri K S" w:date="2020-05-22T16:23:00Z">
          <w:pPr>
            <w:pBdr>
              <w:bottom w:val="single" w:sz="6" w:space="4" w:color="EAECEF"/>
            </w:pBdr>
            <w:shd w:val="clear" w:color="auto" w:fill="FFFFFF"/>
            <w:spacing w:before="360" w:after="240" w:line="240" w:lineRule="auto"/>
            <w:outlineLvl w:val="1"/>
          </w:pPr>
        </w:pPrChange>
      </w:pPr>
      <w:r w:rsidRPr="00096233">
        <w:rPr>
          <w:rFonts w:ascii="Segoe UI" w:eastAsia="Times New Roman" w:hAnsi="Segoe UI" w:cs="Segoe UI"/>
          <w:b/>
          <w:bCs/>
          <w:color w:val="24292E"/>
          <w:sz w:val="36"/>
          <w:szCs w:val="36"/>
        </w:rPr>
        <w:t>Secure the images and run time</w:t>
      </w:r>
    </w:p>
    <w:p w14:paraId="24A78264" w14:textId="77777777" w:rsidR="00720C8D" w:rsidRDefault="00096233" w:rsidP="001242BE">
      <w:pPr>
        <w:shd w:val="clear" w:color="auto" w:fill="FFFFFF"/>
        <w:spacing w:after="240" w:line="240" w:lineRule="auto"/>
        <w:rPr>
          <w:ins w:id="572" w:author="Madhuri K S" w:date="2020-05-22T16:45:00Z"/>
          <w:rFonts w:ascii="Segoe UI" w:eastAsia="Times New Roman" w:hAnsi="Segoe UI" w:cs="Segoe UI"/>
          <w:color w:val="24292E"/>
          <w:sz w:val="24"/>
          <w:szCs w:val="24"/>
        </w:rPr>
      </w:pPr>
      <w:r w:rsidRPr="00096233">
        <w:rPr>
          <w:rFonts w:ascii="Segoe UI" w:eastAsia="Times New Roman" w:hAnsi="Segoe UI" w:cs="Segoe UI"/>
          <w:b/>
          <w:bCs/>
          <w:color w:val="24292E"/>
          <w:sz w:val="24"/>
          <w:szCs w:val="24"/>
        </w:rPr>
        <w:t>Best practice guidance</w:t>
      </w:r>
      <w:r w:rsidRPr="00096233">
        <w:rPr>
          <w:rFonts w:ascii="Segoe UI" w:eastAsia="Times New Roman" w:hAnsi="Segoe UI" w:cs="Segoe UI"/>
          <w:color w:val="24292E"/>
          <w:sz w:val="24"/>
          <w:szCs w:val="24"/>
        </w:rPr>
        <w:t> </w:t>
      </w:r>
    </w:p>
    <w:p w14:paraId="17102183" w14:textId="49420DFE" w:rsidR="00096233" w:rsidRPr="00720C8D" w:rsidRDefault="00096233" w:rsidP="001242BE">
      <w:pPr>
        <w:shd w:val="clear" w:color="auto" w:fill="FFFFFF"/>
        <w:spacing w:after="240" w:line="240" w:lineRule="auto"/>
        <w:rPr>
          <w:rFonts w:eastAsia="Times New Roman" w:cstheme="minorHAnsi"/>
          <w:color w:val="24292E"/>
          <w:rPrChange w:id="573" w:author="Madhuri K S" w:date="2020-05-22T16:45:00Z">
            <w:rPr>
              <w:rFonts w:ascii="Segoe UI" w:eastAsia="Times New Roman" w:hAnsi="Segoe UI" w:cs="Segoe UI"/>
              <w:color w:val="24292E"/>
              <w:sz w:val="24"/>
              <w:szCs w:val="24"/>
            </w:rPr>
          </w:rPrChange>
        </w:rPr>
      </w:pPr>
      <w:del w:id="574" w:author="Madhuri K S" w:date="2020-05-22T16:45:00Z">
        <w:r w:rsidRPr="00720C8D" w:rsidDel="00720C8D">
          <w:rPr>
            <w:rFonts w:eastAsia="Times New Roman" w:cstheme="minorHAnsi"/>
            <w:color w:val="24292E"/>
            <w:rPrChange w:id="575" w:author="Madhuri K S" w:date="2020-05-22T16:45:00Z">
              <w:rPr>
                <w:rFonts w:ascii="Segoe UI" w:eastAsia="Times New Roman" w:hAnsi="Segoe UI" w:cs="Segoe UI"/>
                <w:color w:val="24292E"/>
                <w:sz w:val="24"/>
                <w:szCs w:val="24"/>
              </w:rPr>
            </w:rPrChange>
          </w:rPr>
          <w:delText>-</w:delText>
        </w:r>
      </w:del>
      <w:r w:rsidRPr="00720C8D">
        <w:rPr>
          <w:rFonts w:eastAsia="Times New Roman" w:cstheme="minorHAnsi"/>
          <w:color w:val="24292E"/>
          <w:rPrChange w:id="576" w:author="Madhuri K S" w:date="2020-05-22T16:45:00Z">
            <w:rPr>
              <w:rFonts w:ascii="Segoe UI" w:eastAsia="Times New Roman" w:hAnsi="Segoe UI" w:cs="Segoe UI"/>
              <w:color w:val="24292E"/>
              <w:sz w:val="24"/>
              <w:szCs w:val="24"/>
            </w:rPr>
          </w:rPrChange>
        </w:rPr>
        <w:t xml:space="preserve"> Scan your container images for vulnerabilities, and only deploy images that have passed validation. Regularly update the base images and application runtime, then redeploy workloads in the AKS cluster.</w:t>
      </w:r>
    </w:p>
    <w:p w14:paraId="60E26FBC" w14:textId="77777777" w:rsidR="00096233" w:rsidRPr="00720C8D" w:rsidRDefault="00096233" w:rsidP="001242BE">
      <w:pPr>
        <w:shd w:val="clear" w:color="auto" w:fill="FFFFFF"/>
        <w:spacing w:after="240" w:line="240" w:lineRule="auto"/>
        <w:rPr>
          <w:rFonts w:eastAsia="Times New Roman" w:cstheme="minorHAnsi"/>
          <w:color w:val="24292E"/>
          <w:rPrChange w:id="577" w:author="Madhuri K S" w:date="2020-05-22T16:45:00Z">
            <w:rPr>
              <w:rFonts w:ascii="Segoe UI" w:eastAsia="Times New Roman" w:hAnsi="Segoe UI" w:cs="Segoe UI"/>
              <w:color w:val="24292E"/>
              <w:sz w:val="24"/>
              <w:szCs w:val="24"/>
            </w:rPr>
          </w:rPrChange>
        </w:rPr>
      </w:pPr>
      <w:r w:rsidRPr="00720C8D">
        <w:rPr>
          <w:rFonts w:eastAsia="Times New Roman" w:cstheme="minorHAnsi"/>
          <w:color w:val="24292E"/>
          <w:rPrChange w:id="578" w:author="Madhuri K S" w:date="2020-05-22T16:45:00Z">
            <w:rPr>
              <w:rFonts w:ascii="Segoe UI" w:eastAsia="Times New Roman" w:hAnsi="Segoe UI" w:cs="Segoe UI"/>
              <w:color w:val="24292E"/>
              <w:sz w:val="24"/>
              <w:szCs w:val="24"/>
            </w:rPr>
          </w:rPrChange>
        </w:rPr>
        <w:t>One concern with the adoption of container-based workloads is verifying the security of images and runtime used to build your own applications. How do you make sure that you don't introduce security vulnerabilities into your deployments? Your deployment workflow should include a process to scan container images using tools such as </w:t>
      </w:r>
      <w:proofErr w:type="spellStart"/>
      <w:r w:rsidR="00EC0760" w:rsidRPr="00720C8D">
        <w:rPr>
          <w:rFonts w:eastAsia="Times New Roman" w:cstheme="minorHAnsi"/>
          <w:color w:val="0366D6"/>
          <w:rPrChange w:id="579" w:author="Madhuri K S" w:date="2020-05-22T16:45:00Z">
            <w:rPr>
              <w:rFonts w:ascii="Segoe UI" w:eastAsia="Times New Roman" w:hAnsi="Segoe UI" w:cs="Segoe UI"/>
              <w:color w:val="0366D6"/>
              <w:sz w:val="24"/>
              <w:szCs w:val="24"/>
            </w:rPr>
          </w:rPrChange>
        </w:rPr>
        <w:fldChar w:fldCharType="begin"/>
      </w:r>
      <w:r w:rsidR="00EC0760" w:rsidRPr="00720C8D">
        <w:rPr>
          <w:rFonts w:eastAsia="Times New Roman" w:cstheme="minorHAnsi"/>
          <w:color w:val="0366D6"/>
          <w:rPrChange w:id="580" w:author="Madhuri K S" w:date="2020-05-22T16:45:00Z">
            <w:rPr>
              <w:rFonts w:ascii="Segoe UI" w:eastAsia="Times New Roman" w:hAnsi="Segoe UI" w:cs="Segoe UI"/>
              <w:color w:val="0366D6"/>
              <w:sz w:val="24"/>
              <w:szCs w:val="24"/>
            </w:rPr>
          </w:rPrChange>
        </w:rPr>
        <w:instrText xml:space="preserve"> HYPERLINK "https://www.twistlock.com/" </w:instrText>
      </w:r>
      <w:r w:rsidR="00EC0760" w:rsidRPr="00720C8D">
        <w:rPr>
          <w:rFonts w:eastAsia="Times New Roman" w:cstheme="minorHAnsi"/>
          <w:color w:val="0366D6"/>
          <w:rPrChange w:id="581" w:author="Madhuri K S" w:date="2020-05-22T16:45:00Z">
            <w:rPr>
              <w:rFonts w:ascii="Segoe UI" w:eastAsia="Times New Roman" w:hAnsi="Segoe UI" w:cs="Segoe UI"/>
              <w:color w:val="0366D6"/>
              <w:sz w:val="24"/>
              <w:szCs w:val="24"/>
            </w:rPr>
          </w:rPrChange>
        </w:rPr>
        <w:fldChar w:fldCharType="separate"/>
      </w:r>
      <w:r w:rsidRPr="00720C8D">
        <w:rPr>
          <w:rFonts w:eastAsia="Times New Roman" w:cstheme="minorHAnsi"/>
          <w:color w:val="0366D6"/>
          <w:rPrChange w:id="582" w:author="Madhuri K S" w:date="2020-05-22T16:45:00Z">
            <w:rPr>
              <w:rFonts w:ascii="Segoe UI" w:eastAsia="Times New Roman" w:hAnsi="Segoe UI" w:cs="Segoe UI"/>
              <w:color w:val="0366D6"/>
              <w:sz w:val="24"/>
              <w:szCs w:val="24"/>
            </w:rPr>
          </w:rPrChange>
        </w:rPr>
        <w:t>Twistlock</w:t>
      </w:r>
      <w:proofErr w:type="spellEnd"/>
      <w:r w:rsidR="00EC0760" w:rsidRPr="00720C8D">
        <w:rPr>
          <w:rFonts w:eastAsia="Times New Roman" w:cstheme="minorHAnsi"/>
          <w:color w:val="0366D6"/>
          <w:rPrChange w:id="583" w:author="Madhuri K S" w:date="2020-05-22T16:45:00Z">
            <w:rPr>
              <w:rFonts w:ascii="Segoe UI" w:eastAsia="Times New Roman" w:hAnsi="Segoe UI" w:cs="Segoe UI"/>
              <w:color w:val="0366D6"/>
              <w:sz w:val="24"/>
              <w:szCs w:val="24"/>
            </w:rPr>
          </w:rPrChange>
        </w:rPr>
        <w:fldChar w:fldCharType="end"/>
      </w:r>
      <w:r w:rsidRPr="00720C8D">
        <w:rPr>
          <w:rFonts w:eastAsia="Times New Roman" w:cstheme="minorHAnsi"/>
          <w:color w:val="24292E"/>
          <w:rPrChange w:id="584" w:author="Madhuri K S" w:date="2020-05-22T16:45:00Z">
            <w:rPr>
              <w:rFonts w:ascii="Segoe UI" w:eastAsia="Times New Roman" w:hAnsi="Segoe UI" w:cs="Segoe UI"/>
              <w:color w:val="24292E"/>
              <w:sz w:val="24"/>
              <w:szCs w:val="24"/>
            </w:rPr>
          </w:rPrChange>
        </w:rPr>
        <w:t> or </w:t>
      </w:r>
      <w:r w:rsidR="00EC0760" w:rsidRPr="00720C8D">
        <w:rPr>
          <w:rFonts w:eastAsia="Times New Roman" w:cstheme="minorHAnsi"/>
          <w:color w:val="0366D6"/>
          <w:rPrChange w:id="585" w:author="Madhuri K S" w:date="2020-05-22T16:45:00Z">
            <w:rPr>
              <w:rFonts w:ascii="Segoe UI" w:eastAsia="Times New Roman" w:hAnsi="Segoe UI" w:cs="Segoe UI"/>
              <w:color w:val="0366D6"/>
              <w:sz w:val="24"/>
              <w:szCs w:val="24"/>
            </w:rPr>
          </w:rPrChange>
        </w:rPr>
        <w:fldChar w:fldCharType="begin"/>
      </w:r>
      <w:r w:rsidR="00EC0760" w:rsidRPr="00720C8D">
        <w:rPr>
          <w:rFonts w:eastAsia="Times New Roman" w:cstheme="minorHAnsi"/>
          <w:color w:val="0366D6"/>
          <w:rPrChange w:id="586" w:author="Madhuri K S" w:date="2020-05-22T16:45:00Z">
            <w:rPr>
              <w:rFonts w:ascii="Segoe UI" w:eastAsia="Times New Roman" w:hAnsi="Segoe UI" w:cs="Segoe UI"/>
              <w:color w:val="0366D6"/>
              <w:sz w:val="24"/>
              <w:szCs w:val="24"/>
            </w:rPr>
          </w:rPrChange>
        </w:rPr>
        <w:instrText xml:space="preserve"> HYPERLINK "https://www.aquasec.com/" </w:instrText>
      </w:r>
      <w:r w:rsidR="00EC0760" w:rsidRPr="00720C8D">
        <w:rPr>
          <w:rFonts w:eastAsia="Times New Roman" w:cstheme="minorHAnsi"/>
          <w:color w:val="0366D6"/>
          <w:rPrChange w:id="587" w:author="Madhuri K S" w:date="2020-05-22T16:45:00Z">
            <w:rPr>
              <w:rFonts w:ascii="Segoe UI" w:eastAsia="Times New Roman" w:hAnsi="Segoe UI" w:cs="Segoe UI"/>
              <w:color w:val="0366D6"/>
              <w:sz w:val="24"/>
              <w:szCs w:val="24"/>
            </w:rPr>
          </w:rPrChange>
        </w:rPr>
        <w:fldChar w:fldCharType="separate"/>
      </w:r>
      <w:r w:rsidRPr="00720C8D">
        <w:rPr>
          <w:rFonts w:eastAsia="Times New Roman" w:cstheme="minorHAnsi"/>
          <w:color w:val="0366D6"/>
          <w:rPrChange w:id="588" w:author="Madhuri K S" w:date="2020-05-22T16:45:00Z">
            <w:rPr>
              <w:rFonts w:ascii="Segoe UI" w:eastAsia="Times New Roman" w:hAnsi="Segoe UI" w:cs="Segoe UI"/>
              <w:color w:val="0366D6"/>
              <w:sz w:val="24"/>
              <w:szCs w:val="24"/>
            </w:rPr>
          </w:rPrChange>
        </w:rPr>
        <w:t>Aqua</w:t>
      </w:r>
      <w:r w:rsidR="00EC0760" w:rsidRPr="00720C8D">
        <w:rPr>
          <w:rFonts w:eastAsia="Times New Roman" w:cstheme="minorHAnsi"/>
          <w:color w:val="0366D6"/>
          <w:rPrChange w:id="589" w:author="Madhuri K S" w:date="2020-05-22T16:45:00Z">
            <w:rPr>
              <w:rFonts w:ascii="Segoe UI" w:eastAsia="Times New Roman" w:hAnsi="Segoe UI" w:cs="Segoe UI"/>
              <w:color w:val="0366D6"/>
              <w:sz w:val="24"/>
              <w:szCs w:val="24"/>
            </w:rPr>
          </w:rPrChange>
        </w:rPr>
        <w:fldChar w:fldCharType="end"/>
      </w:r>
      <w:r w:rsidRPr="00720C8D">
        <w:rPr>
          <w:rFonts w:eastAsia="Times New Roman" w:cstheme="minorHAnsi"/>
          <w:color w:val="24292E"/>
          <w:rPrChange w:id="590" w:author="Madhuri K S" w:date="2020-05-22T16:45:00Z">
            <w:rPr>
              <w:rFonts w:ascii="Segoe UI" w:eastAsia="Times New Roman" w:hAnsi="Segoe UI" w:cs="Segoe UI"/>
              <w:color w:val="24292E"/>
              <w:sz w:val="24"/>
              <w:szCs w:val="24"/>
            </w:rPr>
          </w:rPrChange>
        </w:rPr>
        <w:t>, and then only allow verified images to be deployed.</w:t>
      </w:r>
    </w:p>
    <w:p w14:paraId="69E574A2" w14:textId="582AA551" w:rsidR="00096233" w:rsidRPr="00096233" w:rsidRDefault="00096233" w:rsidP="001242BE">
      <w:pPr>
        <w:shd w:val="clear" w:color="auto" w:fill="FFFFFF"/>
        <w:spacing w:after="240" w:line="240" w:lineRule="auto"/>
        <w:rPr>
          <w:rFonts w:ascii="Segoe UI" w:eastAsia="Times New Roman" w:hAnsi="Segoe UI" w:cs="Segoe UI"/>
          <w:color w:val="24292E"/>
          <w:sz w:val="24"/>
          <w:szCs w:val="24"/>
        </w:rPr>
      </w:pPr>
      <w:r w:rsidRPr="00096233">
        <w:rPr>
          <w:rFonts w:ascii="Segoe UI" w:eastAsia="Times New Roman" w:hAnsi="Segoe UI" w:cs="Segoe UI"/>
          <w:noProof/>
          <w:color w:val="0366D6"/>
          <w:sz w:val="24"/>
          <w:szCs w:val="24"/>
          <w:lang w:val="en-IN" w:eastAsia="en-IN"/>
        </w:rPr>
        <w:drawing>
          <wp:inline distT="0" distB="0" distL="0" distR="0" wp14:anchorId="55608A95" wp14:editId="363CDE58">
            <wp:extent cx="5943600" cy="2938145"/>
            <wp:effectExtent l="0" t="0" r="0" b="0"/>
            <wp:docPr id="4" name="Picture 4" descr="Scan and remediate container images, validate, and deploy">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n and remediate container images, validate, and deploy">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38145"/>
                    </a:xfrm>
                    <a:prstGeom prst="rect">
                      <a:avLst/>
                    </a:prstGeom>
                    <a:noFill/>
                    <a:ln>
                      <a:noFill/>
                    </a:ln>
                  </pic:spPr>
                </pic:pic>
              </a:graphicData>
            </a:graphic>
          </wp:inline>
        </w:drawing>
      </w:r>
    </w:p>
    <w:p w14:paraId="22B855ED" w14:textId="77777777" w:rsidR="00096233" w:rsidRPr="00096233" w:rsidRDefault="00096233">
      <w:pPr>
        <w:shd w:val="clear" w:color="auto" w:fill="FFFFFF"/>
        <w:spacing w:after="240" w:line="240" w:lineRule="auto"/>
        <w:rPr>
          <w:rFonts w:ascii="Segoe UI" w:eastAsia="Times New Roman" w:hAnsi="Segoe UI" w:cs="Segoe UI"/>
          <w:color w:val="24292E"/>
          <w:sz w:val="24"/>
          <w:szCs w:val="24"/>
        </w:rPr>
      </w:pPr>
      <w:r w:rsidRPr="00720C8D">
        <w:rPr>
          <w:rFonts w:eastAsia="Times New Roman" w:cstheme="minorHAnsi"/>
          <w:color w:val="24292E"/>
          <w:rPrChange w:id="591" w:author="Madhuri K S" w:date="2020-05-22T16:46:00Z">
            <w:rPr>
              <w:rFonts w:ascii="Segoe UI" w:eastAsia="Times New Roman" w:hAnsi="Segoe UI" w:cs="Segoe UI"/>
              <w:color w:val="24292E"/>
              <w:sz w:val="24"/>
              <w:szCs w:val="24"/>
            </w:rPr>
          </w:rPrChange>
        </w:rPr>
        <w:t>In a real-world example, you can use a continuous integration and continuous deployment (CI/CD) pipeline to automate the image scans, verification, and deployments. Azure Container Registry includes these vulnerabilities scanning capabilities</w:t>
      </w:r>
      <w:r w:rsidRPr="00096233">
        <w:rPr>
          <w:rFonts w:ascii="Segoe UI" w:eastAsia="Times New Roman" w:hAnsi="Segoe UI" w:cs="Segoe UI"/>
          <w:color w:val="24292E"/>
          <w:sz w:val="24"/>
          <w:szCs w:val="24"/>
        </w:rPr>
        <w:t>.</w:t>
      </w:r>
    </w:p>
    <w:p w14:paraId="14C52E3B" w14:textId="77777777" w:rsidR="00096233" w:rsidRPr="00096233" w:rsidRDefault="00096233">
      <w:pPr>
        <w:shd w:val="clear" w:color="auto" w:fill="FFFFFF"/>
        <w:spacing w:before="360" w:after="240" w:line="240" w:lineRule="auto"/>
        <w:outlineLvl w:val="1"/>
        <w:rPr>
          <w:rFonts w:ascii="Segoe UI" w:eastAsia="Times New Roman" w:hAnsi="Segoe UI" w:cs="Segoe UI"/>
          <w:b/>
          <w:bCs/>
          <w:color w:val="24292E"/>
          <w:sz w:val="36"/>
          <w:szCs w:val="36"/>
        </w:rPr>
        <w:pPrChange w:id="592" w:author="Madhuri K S" w:date="2020-05-22T16:23:00Z">
          <w:pPr>
            <w:pBdr>
              <w:bottom w:val="single" w:sz="6" w:space="4" w:color="EAECEF"/>
            </w:pBdr>
            <w:shd w:val="clear" w:color="auto" w:fill="FFFFFF"/>
            <w:spacing w:before="360" w:after="240" w:line="240" w:lineRule="auto"/>
            <w:outlineLvl w:val="1"/>
          </w:pPr>
        </w:pPrChange>
      </w:pPr>
      <w:r w:rsidRPr="00096233">
        <w:rPr>
          <w:rFonts w:ascii="Segoe UI" w:eastAsia="Times New Roman" w:hAnsi="Segoe UI" w:cs="Segoe UI"/>
          <w:b/>
          <w:bCs/>
          <w:color w:val="24292E"/>
          <w:sz w:val="36"/>
          <w:szCs w:val="36"/>
        </w:rPr>
        <w:t>Automatically build new images on base image update</w:t>
      </w:r>
    </w:p>
    <w:p w14:paraId="7A157FCB" w14:textId="77777777" w:rsidR="00720C8D" w:rsidRDefault="00096233" w:rsidP="001242BE">
      <w:pPr>
        <w:shd w:val="clear" w:color="auto" w:fill="FFFFFF"/>
        <w:spacing w:after="240" w:line="240" w:lineRule="auto"/>
        <w:rPr>
          <w:ins w:id="593" w:author="Madhuri K S" w:date="2020-05-22T16:46:00Z"/>
          <w:rFonts w:ascii="Segoe UI" w:eastAsia="Times New Roman" w:hAnsi="Segoe UI" w:cs="Segoe UI"/>
          <w:color w:val="24292E"/>
          <w:sz w:val="24"/>
          <w:szCs w:val="24"/>
        </w:rPr>
      </w:pPr>
      <w:r w:rsidRPr="00096233">
        <w:rPr>
          <w:rFonts w:ascii="Segoe UI" w:eastAsia="Times New Roman" w:hAnsi="Segoe UI" w:cs="Segoe UI"/>
          <w:b/>
          <w:bCs/>
          <w:color w:val="24292E"/>
          <w:sz w:val="24"/>
          <w:szCs w:val="24"/>
        </w:rPr>
        <w:t>Best practice guidance</w:t>
      </w:r>
      <w:r w:rsidRPr="00096233">
        <w:rPr>
          <w:rFonts w:ascii="Segoe UI" w:eastAsia="Times New Roman" w:hAnsi="Segoe UI" w:cs="Segoe UI"/>
          <w:color w:val="24292E"/>
          <w:sz w:val="24"/>
          <w:szCs w:val="24"/>
        </w:rPr>
        <w:t> </w:t>
      </w:r>
      <w:del w:id="594" w:author="Madhuri K S" w:date="2020-05-22T16:46:00Z">
        <w:r w:rsidRPr="00096233" w:rsidDel="00720C8D">
          <w:rPr>
            <w:rFonts w:ascii="Segoe UI" w:eastAsia="Times New Roman" w:hAnsi="Segoe UI" w:cs="Segoe UI"/>
            <w:color w:val="24292E"/>
            <w:sz w:val="24"/>
            <w:szCs w:val="24"/>
          </w:rPr>
          <w:delText>-</w:delText>
        </w:r>
      </w:del>
    </w:p>
    <w:p w14:paraId="6B8B4BB2" w14:textId="25D490D3" w:rsidR="00096233" w:rsidRPr="00720C8D" w:rsidRDefault="00096233" w:rsidP="001242BE">
      <w:pPr>
        <w:shd w:val="clear" w:color="auto" w:fill="FFFFFF"/>
        <w:spacing w:after="240" w:line="240" w:lineRule="auto"/>
        <w:rPr>
          <w:rFonts w:eastAsia="Times New Roman" w:cstheme="minorHAnsi"/>
          <w:color w:val="24292E"/>
          <w:rPrChange w:id="595" w:author="Madhuri K S" w:date="2020-05-22T16:46:00Z">
            <w:rPr>
              <w:rFonts w:ascii="Segoe UI" w:eastAsia="Times New Roman" w:hAnsi="Segoe UI" w:cs="Segoe UI"/>
              <w:color w:val="24292E"/>
              <w:sz w:val="24"/>
              <w:szCs w:val="24"/>
            </w:rPr>
          </w:rPrChange>
        </w:rPr>
      </w:pPr>
      <w:r w:rsidRPr="00720C8D">
        <w:rPr>
          <w:rFonts w:eastAsia="Times New Roman" w:cstheme="minorHAnsi"/>
          <w:color w:val="24292E"/>
          <w:rPrChange w:id="596" w:author="Madhuri K S" w:date="2020-05-22T16:46:00Z">
            <w:rPr>
              <w:rFonts w:ascii="Segoe UI" w:eastAsia="Times New Roman" w:hAnsi="Segoe UI" w:cs="Segoe UI"/>
              <w:color w:val="24292E"/>
              <w:sz w:val="24"/>
              <w:szCs w:val="24"/>
            </w:rPr>
          </w:rPrChange>
        </w:rPr>
        <w:t xml:space="preserve"> As you use base images for application images, use automation to build new images when the base image is updated. As those base images typically include security fixes, update any downstream application container images.</w:t>
      </w:r>
    </w:p>
    <w:p w14:paraId="59E3E9B1" w14:textId="77777777" w:rsidR="00096233" w:rsidRPr="00720C8D" w:rsidRDefault="00096233">
      <w:pPr>
        <w:shd w:val="clear" w:color="auto" w:fill="FFFFFF"/>
        <w:spacing w:after="240" w:line="240" w:lineRule="auto"/>
        <w:rPr>
          <w:rFonts w:eastAsia="Times New Roman" w:cstheme="minorHAnsi"/>
          <w:color w:val="24292E"/>
          <w:rPrChange w:id="597" w:author="Madhuri K S" w:date="2020-05-22T16:46:00Z">
            <w:rPr>
              <w:rFonts w:ascii="Segoe UI" w:eastAsia="Times New Roman" w:hAnsi="Segoe UI" w:cs="Segoe UI"/>
              <w:color w:val="24292E"/>
              <w:sz w:val="24"/>
              <w:szCs w:val="24"/>
            </w:rPr>
          </w:rPrChange>
        </w:rPr>
      </w:pPr>
      <w:r w:rsidRPr="00720C8D">
        <w:rPr>
          <w:rFonts w:eastAsia="Times New Roman" w:cstheme="minorHAnsi"/>
          <w:color w:val="24292E"/>
          <w:rPrChange w:id="598" w:author="Madhuri K S" w:date="2020-05-22T16:46:00Z">
            <w:rPr>
              <w:rFonts w:ascii="Segoe UI" w:eastAsia="Times New Roman" w:hAnsi="Segoe UI" w:cs="Segoe UI"/>
              <w:color w:val="24292E"/>
              <w:sz w:val="24"/>
              <w:szCs w:val="24"/>
            </w:rPr>
          </w:rPrChange>
        </w:rPr>
        <w:t>Each time a base image is updated, any downstream container images should also be updated. This build process should be integrated into validation and deployment pipelines such as </w:t>
      </w:r>
      <w:r w:rsidR="00EC0760" w:rsidRPr="00720C8D">
        <w:rPr>
          <w:rFonts w:eastAsia="Times New Roman" w:cstheme="minorHAnsi"/>
          <w:color w:val="0366D6"/>
          <w:rPrChange w:id="599" w:author="Madhuri K S" w:date="2020-05-22T16:46:00Z">
            <w:rPr>
              <w:rFonts w:ascii="Segoe UI" w:eastAsia="Times New Roman" w:hAnsi="Segoe UI" w:cs="Segoe UI"/>
              <w:color w:val="0366D6"/>
              <w:sz w:val="24"/>
              <w:szCs w:val="24"/>
            </w:rPr>
          </w:rPrChange>
        </w:rPr>
        <w:fldChar w:fldCharType="begin"/>
      </w:r>
      <w:r w:rsidR="00EC0760" w:rsidRPr="00720C8D">
        <w:rPr>
          <w:rFonts w:eastAsia="Times New Roman" w:cstheme="minorHAnsi"/>
          <w:color w:val="0366D6"/>
          <w:rPrChange w:id="600" w:author="Madhuri K S" w:date="2020-05-22T16:46:00Z">
            <w:rPr>
              <w:rFonts w:ascii="Segoe UI" w:eastAsia="Times New Roman" w:hAnsi="Segoe UI" w:cs="Segoe UI"/>
              <w:color w:val="0366D6"/>
              <w:sz w:val="24"/>
              <w:szCs w:val="24"/>
            </w:rPr>
          </w:rPrChange>
        </w:rPr>
        <w:instrText xml:space="preserve"> HYPERLINK "https://github.com/MicrosoftDocs/azure-docs/blob/master/azure/devops/pipelines/?view=vsts" </w:instrText>
      </w:r>
      <w:r w:rsidR="00EC0760" w:rsidRPr="00720C8D">
        <w:rPr>
          <w:rFonts w:eastAsia="Times New Roman" w:cstheme="minorHAnsi"/>
          <w:color w:val="0366D6"/>
          <w:rPrChange w:id="601" w:author="Madhuri K S" w:date="2020-05-22T16:46:00Z">
            <w:rPr>
              <w:rFonts w:ascii="Segoe UI" w:eastAsia="Times New Roman" w:hAnsi="Segoe UI" w:cs="Segoe UI"/>
              <w:color w:val="0366D6"/>
              <w:sz w:val="24"/>
              <w:szCs w:val="24"/>
            </w:rPr>
          </w:rPrChange>
        </w:rPr>
        <w:fldChar w:fldCharType="separate"/>
      </w:r>
      <w:r w:rsidRPr="00720C8D">
        <w:rPr>
          <w:rFonts w:eastAsia="Times New Roman" w:cstheme="minorHAnsi"/>
          <w:color w:val="0366D6"/>
          <w:rPrChange w:id="602" w:author="Madhuri K S" w:date="2020-05-22T16:46:00Z">
            <w:rPr>
              <w:rFonts w:ascii="Segoe UI" w:eastAsia="Times New Roman" w:hAnsi="Segoe UI" w:cs="Segoe UI"/>
              <w:color w:val="0366D6"/>
              <w:sz w:val="24"/>
              <w:szCs w:val="24"/>
            </w:rPr>
          </w:rPrChange>
        </w:rPr>
        <w:t>Azure Pipelines</w:t>
      </w:r>
      <w:r w:rsidR="00EC0760" w:rsidRPr="00720C8D">
        <w:rPr>
          <w:rFonts w:eastAsia="Times New Roman" w:cstheme="minorHAnsi"/>
          <w:color w:val="0366D6"/>
          <w:rPrChange w:id="603" w:author="Madhuri K S" w:date="2020-05-22T16:46:00Z">
            <w:rPr>
              <w:rFonts w:ascii="Segoe UI" w:eastAsia="Times New Roman" w:hAnsi="Segoe UI" w:cs="Segoe UI"/>
              <w:color w:val="0366D6"/>
              <w:sz w:val="24"/>
              <w:szCs w:val="24"/>
            </w:rPr>
          </w:rPrChange>
        </w:rPr>
        <w:fldChar w:fldCharType="end"/>
      </w:r>
      <w:r w:rsidRPr="00720C8D">
        <w:rPr>
          <w:rFonts w:eastAsia="Times New Roman" w:cstheme="minorHAnsi"/>
          <w:color w:val="24292E"/>
          <w:rPrChange w:id="604" w:author="Madhuri K S" w:date="2020-05-22T16:46:00Z">
            <w:rPr>
              <w:rFonts w:ascii="Segoe UI" w:eastAsia="Times New Roman" w:hAnsi="Segoe UI" w:cs="Segoe UI"/>
              <w:color w:val="24292E"/>
              <w:sz w:val="24"/>
              <w:szCs w:val="24"/>
            </w:rPr>
          </w:rPrChange>
        </w:rPr>
        <w:t> or Jenkins. These pipelines makes sure that your applications continue to run on the updated based images. Once your application container images are validated, the AKS deployments can then be updated to run the latest, secure images.</w:t>
      </w:r>
    </w:p>
    <w:p w14:paraId="17891939" w14:textId="77777777" w:rsidR="00096233" w:rsidRPr="00720C8D" w:rsidRDefault="00096233">
      <w:pPr>
        <w:shd w:val="clear" w:color="auto" w:fill="FFFFFF"/>
        <w:spacing w:after="240" w:line="240" w:lineRule="auto"/>
        <w:rPr>
          <w:rFonts w:eastAsia="Times New Roman" w:cstheme="minorHAnsi"/>
          <w:color w:val="24292E"/>
          <w:rPrChange w:id="605" w:author="Madhuri K S" w:date="2020-05-22T16:46:00Z">
            <w:rPr>
              <w:rFonts w:ascii="Segoe UI" w:eastAsia="Times New Roman" w:hAnsi="Segoe UI" w:cs="Segoe UI"/>
              <w:color w:val="24292E"/>
              <w:sz w:val="24"/>
              <w:szCs w:val="24"/>
            </w:rPr>
          </w:rPrChange>
        </w:rPr>
      </w:pPr>
      <w:r w:rsidRPr="00720C8D">
        <w:rPr>
          <w:rFonts w:eastAsia="Times New Roman" w:cstheme="minorHAnsi"/>
          <w:color w:val="24292E"/>
          <w:rPrChange w:id="606" w:author="Madhuri K S" w:date="2020-05-22T16:46:00Z">
            <w:rPr>
              <w:rFonts w:ascii="Segoe UI" w:eastAsia="Times New Roman" w:hAnsi="Segoe UI" w:cs="Segoe UI"/>
              <w:color w:val="24292E"/>
              <w:sz w:val="24"/>
              <w:szCs w:val="24"/>
            </w:rPr>
          </w:rPrChange>
        </w:rPr>
        <w:t>Azure Container Registry Tasks can also automatically update container images when the base image is updated. This feature allows you to build a small number of base images, and regularly keep them updated with bug and security fixes.</w:t>
      </w:r>
    </w:p>
    <w:p w14:paraId="01996518" w14:textId="4584C76B" w:rsidR="00096233" w:rsidRPr="00720C8D" w:rsidRDefault="00096233">
      <w:pPr>
        <w:shd w:val="clear" w:color="auto" w:fill="FFFFFF"/>
        <w:spacing w:after="240" w:line="240" w:lineRule="auto"/>
        <w:rPr>
          <w:rFonts w:eastAsia="Times New Roman" w:cstheme="minorHAnsi"/>
          <w:color w:val="24292E"/>
          <w:rPrChange w:id="607" w:author="Madhuri K S" w:date="2020-05-22T16:46:00Z">
            <w:rPr>
              <w:rFonts w:ascii="Segoe UI" w:eastAsia="Times New Roman" w:hAnsi="Segoe UI" w:cs="Segoe UI"/>
              <w:color w:val="24292E"/>
              <w:sz w:val="24"/>
              <w:szCs w:val="24"/>
            </w:rPr>
          </w:rPrChange>
        </w:rPr>
      </w:pPr>
      <w:r w:rsidRPr="00720C8D">
        <w:rPr>
          <w:rFonts w:eastAsia="Times New Roman" w:cstheme="minorHAnsi"/>
          <w:color w:val="24292E"/>
          <w:rPrChange w:id="608" w:author="Madhuri K S" w:date="2020-05-22T16:46:00Z">
            <w:rPr>
              <w:rFonts w:ascii="Segoe UI" w:eastAsia="Times New Roman" w:hAnsi="Segoe UI" w:cs="Segoe UI"/>
              <w:color w:val="24292E"/>
              <w:sz w:val="24"/>
              <w:szCs w:val="24"/>
            </w:rPr>
          </w:rPrChange>
        </w:rPr>
        <w:t xml:space="preserve">For more information about base image updates, </w:t>
      </w:r>
      <w:ins w:id="609" w:author="Madhuri K S" w:date="2020-05-22T16:47:00Z">
        <w:r w:rsidR="00720C8D">
          <w:rPr>
            <w:rFonts w:eastAsia="Times New Roman" w:cstheme="minorHAnsi"/>
            <w:color w:val="24292E"/>
          </w:rPr>
          <w:t>you can read through the</w:t>
        </w:r>
      </w:ins>
      <w:del w:id="610" w:author="Madhuri K S" w:date="2020-05-22T16:47:00Z">
        <w:r w:rsidRPr="00720C8D" w:rsidDel="00720C8D">
          <w:rPr>
            <w:rFonts w:eastAsia="Times New Roman" w:cstheme="minorHAnsi"/>
            <w:color w:val="24292E"/>
            <w:rPrChange w:id="611" w:author="Madhuri K S" w:date="2020-05-22T16:46:00Z">
              <w:rPr>
                <w:rFonts w:ascii="Segoe UI" w:eastAsia="Times New Roman" w:hAnsi="Segoe UI" w:cs="Segoe UI"/>
                <w:color w:val="24292E"/>
                <w:sz w:val="24"/>
                <w:szCs w:val="24"/>
              </w:rPr>
            </w:rPrChange>
          </w:rPr>
          <w:delText>see</w:delText>
        </w:r>
      </w:del>
      <w:r w:rsidRPr="00720C8D">
        <w:rPr>
          <w:rFonts w:eastAsia="Times New Roman" w:cstheme="minorHAnsi"/>
          <w:color w:val="24292E"/>
          <w:rPrChange w:id="612" w:author="Madhuri K S" w:date="2020-05-22T16:46:00Z">
            <w:rPr>
              <w:rFonts w:ascii="Segoe UI" w:eastAsia="Times New Roman" w:hAnsi="Segoe UI" w:cs="Segoe UI"/>
              <w:color w:val="24292E"/>
              <w:sz w:val="24"/>
              <w:szCs w:val="24"/>
            </w:rPr>
          </w:rPrChange>
        </w:rPr>
        <w:t> </w:t>
      </w:r>
      <w:r w:rsidR="00EC0760" w:rsidRPr="00720C8D">
        <w:rPr>
          <w:rFonts w:eastAsia="Times New Roman" w:cstheme="minorHAnsi"/>
          <w:color w:val="0366D6"/>
          <w:rPrChange w:id="613" w:author="Madhuri K S" w:date="2020-05-22T16:46:00Z">
            <w:rPr>
              <w:rFonts w:ascii="Segoe UI" w:eastAsia="Times New Roman" w:hAnsi="Segoe UI" w:cs="Segoe UI"/>
              <w:color w:val="0366D6"/>
              <w:sz w:val="24"/>
              <w:szCs w:val="24"/>
            </w:rPr>
          </w:rPrChange>
        </w:rPr>
        <w:fldChar w:fldCharType="begin"/>
      </w:r>
      <w:r w:rsidR="00EC0760" w:rsidRPr="00720C8D">
        <w:rPr>
          <w:rFonts w:eastAsia="Times New Roman" w:cstheme="minorHAnsi"/>
          <w:color w:val="0366D6"/>
          <w:rPrChange w:id="614" w:author="Madhuri K S" w:date="2020-05-22T16:46:00Z">
            <w:rPr>
              <w:rFonts w:ascii="Segoe UI" w:eastAsia="Times New Roman" w:hAnsi="Segoe UI" w:cs="Segoe UI"/>
              <w:color w:val="0366D6"/>
              <w:sz w:val="24"/>
              <w:szCs w:val="24"/>
            </w:rPr>
          </w:rPrChange>
        </w:rPr>
        <w:instrText xml:space="preserve"> HYPERLINK "https://github.com/MicrosoftDocs/azure-docs/blob/master/articles/container-registry/container-registry-tutorial-base-image-update.md" </w:instrText>
      </w:r>
      <w:r w:rsidR="00EC0760" w:rsidRPr="00720C8D">
        <w:rPr>
          <w:rFonts w:eastAsia="Times New Roman" w:cstheme="minorHAnsi"/>
          <w:color w:val="0366D6"/>
          <w:rPrChange w:id="615" w:author="Madhuri K S" w:date="2020-05-22T16:46:00Z">
            <w:rPr>
              <w:rFonts w:ascii="Segoe UI" w:eastAsia="Times New Roman" w:hAnsi="Segoe UI" w:cs="Segoe UI"/>
              <w:color w:val="0366D6"/>
              <w:sz w:val="24"/>
              <w:szCs w:val="24"/>
            </w:rPr>
          </w:rPrChange>
        </w:rPr>
        <w:fldChar w:fldCharType="separate"/>
      </w:r>
      <w:r w:rsidRPr="00720C8D">
        <w:rPr>
          <w:rFonts w:eastAsia="Times New Roman" w:cstheme="minorHAnsi"/>
          <w:color w:val="0366D6"/>
          <w:rPrChange w:id="616" w:author="Madhuri K S" w:date="2020-05-22T16:46:00Z">
            <w:rPr>
              <w:rFonts w:ascii="Segoe UI" w:eastAsia="Times New Roman" w:hAnsi="Segoe UI" w:cs="Segoe UI"/>
              <w:color w:val="0366D6"/>
              <w:sz w:val="24"/>
              <w:szCs w:val="24"/>
            </w:rPr>
          </w:rPrChange>
        </w:rPr>
        <w:t>Automate image builds on base image update with Azure Container Registry Tasks</w:t>
      </w:r>
      <w:r w:rsidR="00EC0760" w:rsidRPr="00720C8D">
        <w:rPr>
          <w:rFonts w:eastAsia="Times New Roman" w:cstheme="minorHAnsi"/>
          <w:color w:val="0366D6"/>
          <w:rPrChange w:id="617" w:author="Madhuri K S" w:date="2020-05-22T16:46:00Z">
            <w:rPr>
              <w:rFonts w:ascii="Segoe UI" w:eastAsia="Times New Roman" w:hAnsi="Segoe UI" w:cs="Segoe UI"/>
              <w:color w:val="0366D6"/>
              <w:sz w:val="24"/>
              <w:szCs w:val="24"/>
            </w:rPr>
          </w:rPrChange>
        </w:rPr>
        <w:fldChar w:fldCharType="end"/>
      </w:r>
      <w:r w:rsidRPr="00720C8D">
        <w:rPr>
          <w:rFonts w:eastAsia="Times New Roman" w:cstheme="minorHAnsi"/>
          <w:color w:val="24292E"/>
          <w:rPrChange w:id="618" w:author="Madhuri K S" w:date="2020-05-22T16:46:00Z">
            <w:rPr>
              <w:rFonts w:ascii="Segoe UI" w:eastAsia="Times New Roman" w:hAnsi="Segoe UI" w:cs="Segoe UI"/>
              <w:color w:val="24292E"/>
              <w:sz w:val="24"/>
              <w:szCs w:val="24"/>
            </w:rPr>
          </w:rPrChange>
        </w:rPr>
        <w:t>.</w:t>
      </w:r>
    </w:p>
    <w:p w14:paraId="1DCA794E" w14:textId="77777777" w:rsidR="00096233" w:rsidRPr="00096233" w:rsidRDefault="00096233">
      <w:pPr>
        <w:shd w:val="clear" w:color="auto" w:fill="FFFFFF"/>
        <w:spacing w:before="360" w:after="240" w:line="240" w:lineRule="auto"/>
        <w:outlineLvl w:val="0"/>
        <w:rPr>
          <w:rFonts w:ascii="Segoe UI" w:eastAsia="Times New Roman" w:hAnsi="Segoe UI" w:cs="Segoe UI"/>
          <w:b/>
          <w:bCs/>
          <w:color w:val="24292E"/>
          <w:kern w:val="36"/>
          <w:sz w:val="28"/>
          <w:szCs w:val="28"/>
        </w:rPr>
        <w:pPrChange w:id="619" w:author="Madhuri K S" w:date="2020-05-22T16:23:00Z">
          <w:pPr>
            <w:pBdr>
              <w:bottom w:val="single" w:sz="6" w:space="4" w:color="EAECEF"/>
            </w:pBdr>
            <w:shd w:val="clear" w:color="auto" w:fill="FFFFFF"/>
            <w:spacing w:before="360" w:after="240" w:line="240" w:lineRule="auto"/>
            <w:outlineLvl w:val="0"/>
          </w:pPr>
        </w:pPrChange>
      </w:pPr>
      <w:r w:rsidRPr="00096233">
        <w:rPr>
          <w:rFonts w:ascii="Segoe UI" w:eastAsia="Times New Roman" w:hAnsi="Segoe UI" w:cs="Segoe UI"/>
          <w:b/>
          <w:bCs/>
          <w:color w:val="24292E"/>
          <w:kern w:val="36"/>
          <w:sz w:val="28"/>
          <w:szCs w:val="28"/>
        </w:rPr>
        <w:t>Best practices for basic scheduler features in Azure Kubernetes Service (AKS)</w:t>
      </w:r>
    </w:p>
    <w:p w14:paraId="7B9C726F" w14:textId="14565695" w:rsidR="00096233" w:rsidRPr="00720C8D" w:rsidRDefault="00096233" w:rsidP="001242BE">
      <w:pPr>
        <w:shd w:val="clear" w:color="auto" w:fill="FFFFFF"/>
        <w:spacing w:after="240" w:line="240" w:lineRule="auto"/>
        <w:rPr>
          <w:rFonts w:eastAsia="Times New Roman" w:cstheme="minorHAnsi"/>
          <w:color w:val="24292E"/>
          <w:rPrChange w:id="620" w:author="Madhuri K S" w:date="2020-05-22T16:47:00Z">
            <w:rPr>
              <w:rFonts w:ascii="Segoe UI" w:eastAsia="Times New Roman" w:hAnsi="Segoe UI" w:cs="Segoe UI"/>
              <w:color w:val="24292E"/>
              <w:sz w:val="24"/>
              <w:szCs w:val="24"/>
            </w:rPr>
          </w:rPrChange>
        </w:rPr>
      </w:pPr>
      <w:r w:rsidRPr="00720C8D">
        <w:rPr>
          <w:rFonts w:eastAsia="Times New Roman" w:cstheme="minorHAnsi"/>
          <w:color w:val="24292E"/>
          <w:rPrChange w:id="621" w:author="Madhuri K S" w:date="2020-05-22T16:47:00Z">
            <w:rPr>
              <w:rFonts w:ascii="Segoe UI" w:eastAsia="Times New Roman" w:hAnsi="Segoe UI" w:cs="Segoe UI"/>
              <w:color w:val="24292E"/>
              <w:sz w:val="24"/>
              <w:szCs w:val="24"/>
            </w:rPr>
          </w:rPrChange>
        </w:rPr>
        <w:t>As you manage</w:t>
      </w:r>
      <w:ins w:id="622" w:author="Madhuri K S" w:date="2020-05-22T16:47:00Z">
        <w:r w:rsidR="00720C8D">
          <w:rPr>
            <w:rFonts w:eastAsia="Times New Roman" w:cstheme="minorHAnsi"/>
            <w:color w:val="24292E"/>
          </w:rPr>
          <w:t xml:space="preserve"> the</w:t>
        </w:r>
      </w:ins>
      <w:r w:rsidRPr="00720C8D">
        <w:rPr>
          <w:rFonts w:eastAsia="Times New Roman" w:cstheme="minorHAnsi"/>
          <w:color w:val="24292E"/>
          <w:rPrChange w:id="623" w:author="Madhuri K S" w:date="2020-05-22T16:47:00Z">
            <w:rPr>
              <w:rFonts w:ascii="Segoe UI" w:eastAsia="Times New Roman" w:hAnsi="Segoe UI" w:cs="Segoe UI"/>
              <w:color w:val="24292E"/>
              <w:sz w:val="24"/>
              <w:szCs w:val="24"/>
            </w:rPr>
          </w:rPrChange>
        </w:rPr>
        <w:t xml:space="preserve"> clusters in Azure Kubernetes Service (AKS), you often need to isolate teams and workloads. The Kubernetes scheduler provides features that </w:t>
      </w:r>
      <w:ins w:id="624" w:author="Madhuri K S" w:date="2020-05-22T16:47:00Z">
        <w:r w:rsidR="00720C8D">
          <w:rPr>
            <w:rFonts w:eastAsia="Times New Roman" w:cstheme="minorHAnsi"/>
            <w:color w:val="24292E"/>
          </w:rPr>
          <w:t>enable</w:t>
        </w:r>
      </w:ins>
      <w:del w:id="625" w:author="Madhuri K S" w:date="2020-05-22T16:47:00Z">
        <w:r w:rsidRPr="00720C8D" w:rsidDel="00720C8D">
          <w:rPr>
            <w:rFonts w:eastAsia="Times New Roman" w:cstheme="minorHAnsi"/>
            <w:color w:val="24292E"/>
            <w:rPrChange w:id="626" w:author="Madhuri K S" w:date="2020-05-22T16:47:00Z">
              <w:rPr>
                <w:rFonts w:ascii="Segoe UI" w:eastAsia="Times New Roman" w:hAnsi="Segoe UI" w:cs="Segoe UI"/>
                <w:color w:val="24292E"/>
                <w:sz w:val="24"/>
                <w:szCs w:val="24"/>
              </w:rPr>
            </w:rPrChange>
          </w:rPr>
          <w:delText>let</w:delText>
        </w:r>
      </w:del>
      <w:r w:rsidRPr="00720C8D">
        <w:rPr>
          <w:rFonts w:eastAsia="Times New Roman" w:cstheme="minorHAnsi"/>
          <w:color w:val="24292E"/>
          <w:rPrChange w:id="627" w:author="Madhuri K S" w:date="2020-05-22T16:47:00Z">
            <w:rPr>
              <w:rFonts w:ascii="Segoe UI" w:eastAsia="Times New Roman" w:hAnsi="Segoe UI" w:cs="Segoe UI"/>
              <w:color w:val="24292E"/>
              <w:sz w:val="24"/>
              <w:szCs w:val="24"/>
            </w:rPr>
          </w:rPrChange>
        </w:rPr>
        <w:t xml:space="preserve"> you </w:t>
      </w:r>
      <w:ins w:id="628" w:author="Madhuri K S" w:date="2020-05-22T16:47:00Z">
        <w:r w:rsidR="00720C8D">
          <w:rPr>
            <w:rFonts w:eastAsia="Times New Roman" w:cstheme="minorHAnsi"/>
            <w:color w:val="24292E"/>
          </w:rPr>
          <w:t xml:space="preserve">to </w:t>
        </w:r>
      </w:ins>
      <w:r w:rsidRPr="00720C8D">
        <w:rPr>
          <w:rFonts w:eastAsia="Times New Roman" w:cstheme="minorHAnsi"/>
          <w:color w:val="24292E"/>
          <w:rPrChange w:id="629" w:author="Madhuri K S" w:date="2020-05-22T16:47:00Z">
            <w:rPr>
              <w:rFonts w:ascii="Segoe UI" w:eastAsia="Times New Roman" w:hAnsi="Segoe UI" w:cs="Segoe UI"/>
              <w:color w:val="24292E"/>
              <w:sz w:val="24"/>
              <w:szCs w:val="24"/>
            </w:rPr>
          </w:rPrChange>
        </w:rPr>
        <w:t>control the distribution of compute resources, or limit the impact of maintenance events.</w:t>
      </w:r>
    </w:p>
    <w:p w14:paraId="3BDF0901" w14:textId="3D2F5CD5" w:rsidR="00096233" w:rsidRPr="00720C8D" w:rsidRDefault="00096233" w:rsidP="001242BE">
      <w:pPr>
        <w:shd w:val="clear" w:color="auto" w:fill="FFFFFF"/>
        <w:spacing w:after="240" w:line="240" w:lineRule="auto"/>
        <w:rPr>
          <w:rFonts w:eastAsia="Times New Roman" w:cstheme="minorHAnsi"/>
          <w:color w:val="24292E"/>
          <w:rPrChange w:id="630" w:author="Madhuri K S" w:date="2020-05-22T16:47:00Z">
            <w:rPr>
              <w:rFonts w:ascii="Segoe UI" w:eastAsia="Times New Roman" w:hAnsi="Segoe UI" w:cs="Segoe UI"/>
              <w:color w:val="24292E"/>
              <w:sz w:val="24"/>
              <w:szCs w:val="24"/>
            </w:rPr>
          </w:rPrChange>
        </w:rPr>
      </w:pPr>
      <w:r w:rsidRPr="00720C8D">
        <w:rPr>
          <w:rFonts w:eastAsia="Times New Roman" w:cstheme="minorHAnsi"/>
          <w:color w:val="24292E"/>
          <w:rPrChange w:id="631" w:author="Madhuri K S" w:date="2020-05-22T16:47:00Z">
            <w:rPr>
              <w:rFonts w:ascii="Segoe UI" w:eastAsia="Times New Roman" w:hAnsi="Segoe UI" w:cs="Segoe UI"/>
              <w:color w:val="24292E"/>
              <w:sz w:val="24"/>
              <w:szCs w:val="24"/>
            </w:rPr>
          </w:rPrChange>
        </w:rPr>
        <w:t>Th</w:t>
      </w:r>
      <w:ins w:id="632" w:author="Madhuri K S" w:date="2020-05-22T16:48:00Z">
        <w:r w:rsidR="00720C8D">
          <w:rPr>
            <w:rFonts w:eastAsia="Times New Roman" w:cstheme="minorHAnsi"/>
            <w:color w:val="24292E"/>
          </w:rPr>
          <w:t>is phase</w:t>
        </w:r>
      </w:ins>
      <w:del w:id="633" w:author="Madhuri K S" w:date="2020-05-22T16:48:00Z">
        <w:r w:rsidRPr="00720C8D" w:rsidDel="00720C8D">
          <w:rPr>
            <w:rFonts w:eastAsia="Times New Roman" w:cstheme="minorHAnsi"/>
            <w:color w:val="24292E"/>
            <w:rPrChange w:id="634" w:author="Madhuri K S" w:date="2020-05-22T16:47:00Z">
              <w:rPr>
                <w:rFonts w:ascii="Segoe UI" w:eastAsia="Times New Roman" w:hAnsi="Segoe UI" w:cs="Segoe UI"/>
                <w:color w:val="24292E"/>
                <w:sz w:val="24"/>
                <w:szCs w:val="24"/>
              </w:rPr>
            </w:rPrChange>
          </w:rPr>
          <w:delText>is best practices article</w:delText>
        </w:r>
      </w:del>
      <w:r w:rsidRPr="00720C8D">
        <w:rPr>
          <w:rFonts w:eastAsia="Times New Roman" w:cstheme="minorHAnsi"/>
          <w:color w:val="24292E"/>
          <w:rPrChange w:id="635" w:author="Madhuri K S" w:date="2020-05-22T16:47:00Z">
            <w:rPr>
              <w:rFonts w:ascii="Segoe UI" w:eastAsia="Times New Roman" w:hAnsi="Segoe UI" w:cs="Segoe UI"/>
              <w:color w:val="24292E"/>
              <w:sz w:val="24"/>
              <w:szCs w:val="24"/>
            </w:rPr>
          </w:rPrChange>
        </w:rPr>
        <w:t xml:space="preserve"> </w:t>
      </w:r>
      <w:ins w:id="636" w:author="Madhuri K S" w:date="2020-05-22T16:48:00Z">
        <w:r w:rsidR="00720C8D">
          <w:rPr>
            <w:rFonts w:eastAsia="Times New Roman" w:cstheme="minorHAnsi"/>
            <w:color w:val="24292E"/>
          </w:rPr>
          <w:t xml:space="preserve">highlights the </w:t>
        </w:r>
      </w:ins>
      <w:del w:id="637" w:author="Madhuri K S" w:date="2020-05-22T16:48:00Z">
        <w:r w:rsidRPr="00720C8D" w:rsidDel="00720C8D">
          <w:rPr>
            <w:rFonts w:eastAsia="Times New Roman" w:cstheme="minorHAnsi"/>
            <w:color w:val="24292E"/>
            <w:rPrChange w:id="638" w:author="Madhuri K S" w:date="2020-05-22T16:47:00Z">
              <w:rPr>
                <w:rFonts w:ascii="Segoe UI" w:eastAsia="Times New Roman" w:hAnsi="Segoe UI" w:cs="Segoe UI"/>
                <w:color w:val="24292E"/>
                <w:sz w:val="24"/>
                <w:szCs w:val="24"/>
              </w:rPr>
            </w:rPrChange>
          </w:rPr>
          <w:delText>focuses</w:delText>
        </w:r>
      </w:del>
      <w:del w:id="639" w:author="Madhuri K S" w:date="2020-05-22T16:49:00Z">
        <w:r w:rsidRPr="00720C8D" w:rsidDel="00720C8D">
          <w:rPr>
            <w:rFonts w:eastAsia="Times New Roman" w:cstheme="minorHAnsi"/>
            <w:color w:val="24292E"/>
            <w:rPrChange w:id="640" w:author="Madhuri K S" w:date="2020-05-22T16:47:00Z">
              <w:rPr>
                <w:rFonts w:ascii="Segoe UI" w:eastAsia="Times New Roman" w:hAnsi="Segoe UI" w:cs="Segoe UI"/>
                <w:color w:val="24292E"/>
                <w:sz w:val="24"/>
                <w:szCs w:val="24"/>
              </w:rPr>
            </w:rPrChange>
          </w:rPr>
          <w:delText xml:space="preserve"> on </w:delText>
        </w:r>
      </w:del>
      <w:r w:rsidRPr="00720C8D">
        <w:rPr>
          <w:rFonts w:eastAsia="Times New Roman" w:cstheme="minorHAnsi"/>
          <w:color w:val="24292E"/>
          <w:rPrChange w:id="641" w:author="Madhuri K S" w:date="2020-05-22T16:47:00Z">
            <w:rPr>
              <w:rFonts w:ascii="Segoe UI" w:eastAsia="Times New Roman" w:hAnsi="Segoe UI" w:cs="Segoe UI"/>
              <w:color w:val="24292E"/>
              <w:sz w:val="24"/>
              <w:szCs w:val="24"/>
            </w:rPr>
          </w:rPrChange>
        </w:rPr>
        <w:t xml:space="preserve">basic Kubernetes scheduling features for cluster operators. </w:t>
      </w:r>
      <w:ins w:id="642" w:author="Madhuri K S" w:date="2020-05-22T16:49:00Z">
        <w:r w:rsidR="00720C8D">
          <w:rPr>
            <w:rFonts w:eastAsia="Times New Roman" w:cstheme="minorHAnsi"/>
            <w:color w:val="24292E"/>
          </w:rPr>
          <w:t>Here</w:t>
        </w:r>
      </w:ins>
      <w:del w:id="643" w:author="Madhuri K S" w:date="2020-05-22T16:49:00Z">
        <w:r w:rsidRPr="00720C8D" w:rsidDel="00720C8D">
          <w:rPr>
            <w:rFonts w:eastAsia="Times New Roman" w:cstheme="minorHAnsi"/>
            <w:color w:val="24292E"/>
            <w:rPrChange w:id="644" w:author="Madhuri K S" w:date="2020-05-22T16:47:00Z">
              <w:rPr>
                <w:rFonts w:ascii="Segoe UI" w:eastAsia="Times New Roman" w:hAnsi="Segoe UI" w:cs="Segoe UI"/>
                <w:color w:val="24292E"/>
                <w:sz w:val="24"/>
                <w:szCs w:val="24"/>
              </w:rPr>
            </w:rPrChange>
          </w:rPr>
          <w:delText>In this article</w:delText>
        </w:r>
      </w:del>
      <w:r w:rsidRPr="00720C8D">
        <w:rPr>
          <w:rFonts w:eastAsia="Times New Roman" w:cstheme="minorHAnsi"/>
          <w:color w:val="24292E"/>
          <w:rPrChange w:id="645" w:author="Madhuri K S" w:date="2020-05-22T16:47:00Z">
            <w:rPr>
              <w:rFonts w:ascii="Segoe UI" w:eastAsia="Times New Roman" w:hAnsi="Segoe UI" w:cs="Segoe UI"/>
              <w:color w:val="24292E"/>
              <w:sz w:val="24"/>
              <w:szCs w:val="24"/>
            </w:rPr>
          </w:rPrChange>
        </w:rPr>
        <w:t xml:space="preserve">, you </w:t>
      </w:r>
      <w:ins w:id="646" w:author="Madhuri K S" w:date="2020-05-22T16:49:00Z">
        <w:r w:rsidR="00720C8D">
          <w:rPr>
            <w:rFonts w:eastAsia="Times New Roman" w:cstheme="minorHAnsi"/>
            <w:color w:val="24292E"/>
          </w:rPr>
          <w:t xml:space="preserve">can </w:t>
        </w:r>
      </w:ins>
      <w:r w:rsidRPr="00720C8D">
        <w:rPr>
          <w:rFonts w:eastAsia="Times New Roman" w:cstheme="minorHAnsi"/>
          <w:color w:val="24292E"/>
          <w:rPrChange w:id="647" w:author="Madhuri K S" w:date="2020-05-22T16:47:00Z">
            <w:rPr>
              <w:rFonts w:ascii="Segoe UI" w:eastAsia="Times New Roman" w:hAnsi="Segoe UI" w:cs="Segoe UI"/>
              <w:color w:val="24292E"/>
              <w:sz w:val="24"/>
              <w:szCs w:val="24"/>
            </w:rPr>
          </w:rPrChange>
        </w:rPr>
        <w:t>learn how to:</w:t>
      </w:r>
    </w:p>
    <w:p w14:paraId="41009D02" w14:textId="77777777" w:rsidR="00096233" w:rsidRPr="00720C8D" w:rsidRDefault="00096233">
      <w:pPr>
        <w:numPr>
          <w:ilvl w:val="0"/>
          <w:numId w:val="3"/>
        </w:numPr>
        <w:shd w:val="clear" w:color="auto" w:fill="FFFFFF"/>
        <w:spacing w:before="100" w:beforeAutospacing="1" w:after="100" w:afterAutospacing="1" w:line="240" w:lineRule="auto"/>
        <w:rPr>
          <w:rFonts w:eastAsia="Times New Roman" w:cstheme="minorHAnsi"/>
          <w:color w:val="000000" w:themeColor="text1"/>
          <w:rPrChange w:id="648" w:author="Madhuri K S" w:date="2020-05-22T16:47:00Z">
            <w:rPr>
              <w:rFonts w:ascii="Segoe UI" w:eastAsia="Times New Roman" w:hAnsi="Segoe UI" w:cs="Segoe UI"/>
              <w:color w:val="000000" w:themeColor="text1"/>
              <w:sz w:val="24"/>
              <w:szCs w:val="24"/>
            </w:rPr>
          </w:rPrChange>
        </w:rPr>
      </w:pPr>
      <w:r w:rsidRPr="00720C8D">
        <w:rPr>
          <w:rFonts w:eastAsia="Times New Roman" w:cstheme="minorHAnsi"/>
          <w:color w:val="000000" w:themeColor="text1"/>
          <w:rPrChange w:id="649" w:author="Madhuri K S" w:date="2020-05-22T16:47:00Z">
            <w:rPr>
              <w:rFonts w:ascii="Segoe UI" w:eastAsia="Times New Roman" w:hAnsi="Segoe UI" w:cs="Segoe UI"/>
              <w:color w:val="000000" w:themeColor="text1"/>
              <w:sz w:val="24"/>
              <w:szCs w:val="24"/>
            </w:rPr>
          </w:rPrChange>
        </w:rPr>
        <w:t>Use resource quotas to provide a fixed amount of resources to teams or workloads</w:t>
      </w:r>
    </w:p>
    <w:p w14:paraId="4F9438DB" w14:textId="77777777" w:rsidR="00096233" w:rsidRPr="00720C8D" w:rsidRDefault="00096233">
      <w:pPr>
        <w:numPr>
          <w:ilvl w:val="0"/>
          <w:numId w:val="3"/>
        </w:numPr>
        <w:shd w:val="clear" w:color="auto" w:fill="FFFFFF"/>
        <w:spacing w:before="60" w:after="100" w:afterAutospacing="1" w:line="240" w:lineRule="auto"/>
        <w:rPr>
          <w:rFonts w:eastAsia="Times New Roman" w:cstheme="minorHAnsi"/>
          <w:color w:val="000000" w:themeColor="text1"/>
          <w:rPrChange w:id="650" w:author="Madhuri K S" w:date="2020-05-22T16:47:00Z">
            <w:rPr>
              <w:rFonts w:ascii="Segoe UI" w:eastAsia="Times New Roman" w:hAnsi="Segoe UI" w:cs="Segoe UI"/>
              <w:color w:val="000000" w:themeColor="text1"/>
              <w:sz w:val="24"/>
              <w:szCs w:val="24"/>
            </w:rPr>
          </w:rPrChange>
        </w:rPr>
      </w:pPr>
      <w:r w:rsidRPr="00720C8D">
        <w:rPr>
          <w:rFonts w:eastAsia="Times New Roman" w:cstheme="minorHAnsi"/>
          <w:color w:val="000000" w:themeColor="text1"/>
          <w:rPrChange w:id="651" w:author="Madhuri K S" w:date="2020-05-22T16:47:00Z">
            <w:rPr>
              <w:rFonts w:ascii="Segoe UI" w:eastAsia="Times New Roman" w:hAnsi="Segoe UI" w:cs="Segoe UI"/>
              <w:color w:val="000000" w:themeColor="text1"/>
              <w:sz w:val="24"/>
              <w:szCs w:val="24"/>
            </w:rPr>
          </w:rPrChange>
        </w:rPr>
        <w:t>Limit the impact of scheduled maintenance using pod disruption budgets</w:t>
      </w:r>
    </w:p>
    <w:p w14:paraId="04560F51" w14:textId="77777777" w:rsidR="00096233" w:rsidRPr="00720C8D" w:rsidRDefault="00096233">
      <w:pPr>
        <w:numPr>
          <w:ilvl w:val="0"/>
          <w:numId w:val="3"/>
        </w:numPr>
        <w:shd w:val="clear" w:color="auto" w:fill="FFFFFF"/>
        <w:spacing w:after="0" w:afterAutospacing="1" w:line="240" w:lineRule="auto"/>
        <w:rPr>
          <w:rFonts w:eastAsia="Times New Roman" w:cstheme="minorHAnsi"/>
          <w:color w:val="000000" w:themeColor="text1"/>
          <w:rPrChange w:id="652" w:author="Madhuri K S" w:date="2020-05-22T16:47:00Z">
            <w:rPr>
              <w:rFonts w:ascii="Segoe UI" w:eastAsia="Times New Roman" w:hAnsi="Segoe UI" w:cs="Segoe UI"/>
              <w:color w:val="000000" w:themeColor="text1"/>
              <w:sz w:val="24"/>
              <w:szCs w:val="24"/>
            </w:rPr>
          </w:rPrChange>
        </w:rPr>
      </w:pPr>
      <w:r w:rsidRPr="00720C8D">
        <w:rPr>
          <w:rFonts w:eastAsia="Times New Roman" w:cstheme="minorHAnsi"/>
          <w:color w:val="000000" w:themeColor="text1"/>
          <w:rPrChange w:id="653" w:author="Madhuri K S" w:date="2020-05-22T16:47:00Z">
            <w:rPr>
              <w:rFonts w:ascii="Segoe UI" w:eastAsia="Times New Roman" w:hAnsi="Segoe UI" w:cs="Segoe UI"/>
              <w:color w:val="000000" w:themeColor="text1"/>
              <w:sz w:val="24"/>
              <w:szCs w:val="24"/>
            </w:rPr>
          </w:rPrChange>
        </w:rPr>
        <w:t>Check for missing pod resource requests and limits using the </w:t>
      </w:r>
      <w:proofErr w:type="spellStart"/>
      <w:r w:rsidRPr="00720C8D">
        <w:rPr>
          <w:rFonts w:eastAsia="Times New Roman" w:cstheme="minorHAnsi"/>
          <w:color w:val="000000" w:themeColor="text1"/>
          <w:rPrChange w:id="654" w:author="Madhuri K S" w:date="2020-05-22T16:47:00Z">
            <w:rPr>
              <w:rFonts w:ascii="Consolas" w:eastAsia="Times New Roman" w:hAnsi="Consolas" w:cs="Courier New"/>
              <w:color w:val="000000" w:themeColor="text1"/>
              <w:sz w:val="20"/>
              <w:szCs w:val="20"/>
            </w:rPr>
          </w:rPrChange>
        </w:rPr>
        <w:t>kube</w:t>
      </w:r>
      <w:proofErr w:type="spellEnd"/>
      <w:r w:rsidRPr="00720C8D">
        <w:rPr>
          <w:rFonts w:eastAsia="Times New Roman" w:cstheme="minorHAnsi"/>
          <w:color w:val="000000" w:themeColor="text1"/>
          <w:rPrChange w:id="655" w:author="Madhuri K S" w:date="2020-05-22T16:47:00Z">
            <w:rPr>
              <w:rFonts w:ascii="Consolas" w:eastAsia="Times New Roman" w:hAnsi="Consolas" w:cs="Courier New"/>
              <w:color w:val="000000" w:themeColor="text1"/>
              <w:sz w:val="20"/>
              <w:szCs w:val="20"/>
            </w:rPr>
          </w:rPrChange>
        </w:rPr>
        <w:t>-advisor</w:t>
      </w:r>
      <w:r w:rsidRPr="00720C8D">
        <w:rPr>
          <w:rFonts w:eastAsia="Times New Roman" w:cstheme="minorHAnsi"/>
          <w:color w:val="000000" w:themeColor="text1"/>
          <w:rPrChange w:id="656" w:author="Madhuri K S" w:date="2020-05-22T16:47:00Z">
            <w:rPr>
              <w:rFonts w:ascii="Segoe UI" w:eastAsia="Times New Roman" w:hAnsi="Segoe UI" w:cs="Segoe UI"/>
              <w:color w:val="000000" w:themeColor="text1"/>
              <w:sz w:val="24"/>
              <w:szCs w:val="24"/>
            </w:rPr>
          </w:rPrChange>
        </w:rPr>
        <w:t> tool</w:t>
      </w:r>
    </w:p>
    <w:p w14:paraId="74963D29" w14:textId="77777777" w:rsidR="00096233" w:rsidRPr="00096233" w:rsidRDefault="00096233">
      <w:pPr>
        <w:shd w:val="clear" w:color="auto" w:fill="FFFFFF"/>
        <w:spacing w:before="360" w:after="240" w:line="240" w:lineRule="auto"/>
        <w:outlineLvl w:val="1"/>
        <w:rPr>
          <w:rFonts w:ascii="Segoe UI" w:eastAsia="Times New Roman" w:hAnsi="Segoe UI" w:cs="Segoe UI"/>
          <w:b/>
          <w:bCs/>
          <w:color w:val="24292E"/>
          <w:sz w:val="36"/>
          <w:szCs w:val="36"/>
        </w:rPr>
        <w:pPrChange w:id="657" w:author="Madhuri K S" w:date="2020-05-22T16:23:00Z">
          <w:pPr>
            <w:pBdr>
              <w:bottom w:val="single" w:sz="6" w:space="4" w:color="EAECEF"/>
            </w:pBdr>
            <w:shd w:val="clear" w:color="auto" w:fill="FFFFFF"/>
            <w:spacing w:before="360" w:after="240" w:line="240" w:lineRule="auto"/>
            <w:outlineLvl w:val="1"/>
          </w:pPr>
        </w:pPrChange>
      </w:pPr>
      <w:r w:rsidRPr="00096233">
        <w:rPr>
          <w:rFonts w:ascii="Segoe UI" w:eastAsia="Times New Roman" w:hAnsi="Segoe UI" w:cs="Segoe UI"/>
          <w:b/>
          <w:bCs/>
          <w:color w:val="24292E"/>
          <w:sz w:val="36"/>
          <w:szCs w:val="36"/>
        </w:rPr>
        <w:t>Enforce resource quotas</w:t>
      </w:r>
    </w:p>
    <w:p w14:paraId="45E8750C" w14:textId="77777777" w:rsidR="00720C8D" w:rsidRDefault="00096233" w:rsidP="001242BE">
      <w:pPr>
        <w:shd w:val="clear" w:color="auto" w:fill="FFFFFF"/>
        <w:spacing w:after="240" w:line="240" w:lineRule="auto"/>
        <w:rPr>
          <w:ins w:id="658" w:author="Madhuri K S" w:date="2020-05-22T16:49:00Z"/>
          <w:rFonts w:ascii="Segoe UI" w:eastAsia="Times New Roman" w:hAnsi="Segoe UI" w:cs="Segoe UI"/>
          <w:color w:val="24292E"/>
          <w:sz w:val="24"/>
          <w:szCs w:val="24"/>
        </w:rPr>
      </w:pPr>
      <w:r w:rsidRPr="00096233">
        <w:rPr>
          <w:rFonts w:ascii="Segoe UI" w:eastAsia="Times New Roman" w:hAnsi="Segoe UI" w:cs="Segoe UI"/>
          <w:b/>
          <w:bCs/>
          <w:color w:val="24292E"/>
          <w:sz w:val="24"/>
          <w:szCs w:val="24"/>
        </w:rPr>
        <w:t>Best practice guidance</w:t>
      </w:r>
      <w:r w:rsidRPr="00096233">
        <w:rPr>
          <w:rFonts w:ascii="Segoe UI" w:eastAsia="Times New Roman" w:hAnsi="Segoe UI" w:cs="Segoe UI"/>
          <w:color w:val="24292E"/>
          <w:sz w:val="24"/>
          <w:szCs w:val="24"/>
        </w:rPr>
        <w:t> </w:t>
      </w:r>
    </w:p>
    <w:p w14:paraId="42B54A93" w14:textId="67F7E1E0" w:rsidR="00096233" w:rsidRPr="00720C8D" w:rsidRDefault="00096233" w:rsidP="001242BE">
      <w:pPr>
        <w:shd w:val="clear" w:color="auto" w:fill="FFFFFF"/>
        <w:spacing w:after="240" w:line="240" w:lineRule="auto"/>
        <w:rPr>
          <w:rFonts w:eastAsia="Times New Roman" w:cstheme="minorHAnsi"/>
          <w:color w:val="24292E"/>
          <w:rPrChange w:id="659" w:author="Madhuri K S" w:date="2020-05-22T16:49:00Z">
            <w:rPr>
              <w:rFonts w:ascii="Segoe UI" w:eastAsia="Times New Roman" w:hAnsi="Segoe UI" w:cs="Segoe UI"/>
              <w:color w:val="24292E"/>
              <w:sz w:val="24"/>
              <w:szCs w:val="24"/>
            </w:rPr>
          </w:rPrChange>
        </w:rPr>
      </w:pPr>
      <w:del w:id="660" w:author="Madhuri K S" w:date="2020-05-22T16:49:00Z">
        <w:r w:rsidRPr="00720C8D" w:rsidDel="00720C8D">
          <w:rPr>
            <w:rFonts w:eastAsia="Times New Roman" w:cstheme="minorHAnsi"/>
            <w:color w:val="24292E"/>
            <w:rPrChange w:id="661" w:author="Madhuri K S" w:date="2020-05-22T16:49:00Z">
              <w:rPr>
                <w:rFonts w:ascii="Segoe UI" w:eastAsia="Times New Roman" w:hAnsi="Segoe UI" w:cs="Segoe UI"/>
                <w:color w:val="24292E"/>
                <w:sz w:val="24"/>
                <w:szCs w:val="24"/>
              </w:rPr>
            </w:rPrChange>
          </w:rPr>
          <w:delText xml:space="preserve">- </w:delText>
        </w:r>
      </w:del>
      <w:r w:rsidRPr="00720C8D">
        <w:rPr>
          <w:rFonts w:eastAsia="Times New Roman" w:cstheme="minorHAnsi"/>
          <w:color w:val="24292E"/>
          <w:rPrChange w:id="662" w:author="Madhuri K S" w:date="2020-05-22T16:49:00Z">
            <w:rPr>
              <w:rFonts w:ascii="Segoe UI" w:eastAsia="Times New Roman" w:hAnsi="Segoe UI" w:cs="Segoe UI"/>
              <w:color w:val="24292E"/>
              <w:sz w:val="24"/>
              <w:szCs w:val="24"/>
            </w:rPr>
          </w:rPrChange>
        </w:rPr>
        <w:t>Plan and apply resource quotas at the namespace level. If pods do</w:t>
      </w:r>
      <w:ins w:id="663" w:author="Madhuri K S" w:date="2020-05-22T16:50:00Z">
        <w:r w:rsidR="00720C8D">
          <w:rPr>
            <w:rFonts w:eastAsia="Times New Roman" w:cstheme="minorHAnsi"/>
            <w:color w:val="24292E"/>
          </w:rPr>
          <w:t xml:space="preserve"> not</w:t>
        </w:r>
      </w:ins>
      <w:del w:id="664" w:author="Madhuri K S" w:date="2020-05-22T16:50:00Z">
        <w:r w:rsidRPr="00720C8D" w:rsidDel="00720C8D">
          <w:rPr>
            <w:rFonts w:eastAsia="Times New Roman" w:cstheme="minorHAnsi"/>
            <w:color w:val="24292E"/>
            <w:rPrChange w:id="665" w:author="Madhuri K S" w:date="2020-05-22T16:49:00Z">
              <w:rPr>
                <w:rFonts w:ascii="Segoe UI" w:eastAsia="Times New Roman" w:hAnsi="Segoe UI" w:cs="Segoe UI"/>
                <w:color w:val="24292E"/>
                <w:sz w:val="24"/>
                <w:szCs w:val="24"/>
              </w:rPr>
            </w:rPrChange>
          </w:rPr>
          <w:delText>n't</w:delText>
        </w:r>
      </w:del>
      <w:r w:rsidRPr="00720C8D">
        <w:rPr>
          <w:rFonts w:eastAsia="Times New Roman" w:cstheme="minorHAnsi"/>
          <w:color w:val="24292E"/>
          <w:rPrChange w:id="666" w:author="Madhuri K S" w:date="2020-05-22T16:49:00Z">
            <w:rPr>
              <w:rFonts w:ascii="Segoe UI" w:eastAsia="Times New Roman" w:hAnsi="Segoe UI" w:cs="Segoe UI"/>
              <w:color w:val="24292E"/>
              <w:sz w:val="24"/>
              <w:szCs w:val="24"/>
            </w:rPr>
          </w:rPrChange>
        </w:rPr>
        <w:t xml:space="preserve"> define resource requests and limits, reject the deployment. Monitor </w:t>
      </w:r>
      <w:ins w:id="667" w:author="Madhuri K S" w:date="2020-05-22T16:50:00Z">
        <w:r w:rsidR="00720C8D">
          <w:rPr>
            <w:rFonts w:eastAsia="Times New Roman" w:cstheme="minorHAnsi"/>
            <w:color w:val="24292E"/>
          </w:rPr>
          <w:t xml:space="preserve">the </w:t>
        </w:r>
      </w:ins>
      <w:r w:rsidRPr="00720C8D">
        <w:rPr>
          <w:rFonts w:eastAsia="Times New Roman" w:cstheme="minorHAnsi"/>
          <w:color w:val="24292E"/>
          <w:rPrChange w:id="668" w:author="Madhuri K S" w:date="2020-05-22T16:49:00Z">
            <w:rPr>
              <w:rFonts w:ascii="Segoe UI" w:eastAsia="Times New Roman" w:hAnsi="Segoe UI" w:cs="Segoe UI"/>
              <w:color w:val="24292E"/>
              <w:sz w:val="24"/>
              <w:szCs w:val="24"/>
            </w:rPr>
          </w:rPrChange>
        </w:rPr>
        <w:t>resource usage and adjust quotas</w:t>
      </w:r>
      <w:del w:id="669" w:author="Madhuri K S" w:date="2020-05-22T16:50:00Z">
        <w:r w:rsidRPr="00720C8D" w:rsidDel="00720C8D">
          <w:rPr>
            <w:rFonts w:eastAsia="Times New Roman" w:cstheme="minorHAnsi"/>
            <w:color w:val="24292E"/>
            <w:rPrChange w:id="670" w:author="Madhuri K S" w:date="2020-05-22T16:49:00Z">
              <w:rPr>
                <w:rFonts w:ascii="Segoe UI" w:eastAsia="Times New Roman" w:hAnsi="Segoe UI" w:cs="Segoe UI"/>
                <w:color w:val="24292E"/>
                <w:sz w:val="24"/>
                <w:szCs w:val="24"/>
              </w:rPr>
            </w:rPrChange>
          </w:rPr>
          <w:delText xml:space="preserve"> </w:delText>
        </w:r>
      </w:del>
      <w:ins w:id="671" w:author="Madhuri K S" w:date="2020-05-22T16:50:00Z">
        <w:r w:rsidR="00720C8D">
          <w:rPr>
            <w:rFonts w:eastAsia="Times New Roman" w:cstheme="minorHAnsi"/>
            <w:color w:val="24292E"/>
          </w:rPr>
          <w:t xml:space="preserve"> accordingly</w:t>
        </w:r>
      </w:ins>
      <w:del w:id="672" w:author="Madhuri K S" w:date="2020-05-22T16:50:00Z">
        <w:r w:rsidRPr="00720C8D" w:rsidDel="00720C8D">
          <w:rPr>
            <w:rFonts w:eastAsia="Times New Roman" w:cstheme="minorHAnsi"/>
            <w:color w:val="24292E"/>
            <w:rPrChange w:id="673" w:author="Madhuri K S" w:date="2020-05-22T16:49:00Z">
              <w:rPr>
                <w:rFonts w:ascii="Segoe UI" w:eastAsia="Times New Roman" w:hAnsi="Segoe UI" w:cs="Segoe UI"/>
                <w:color w:val="24292E"/>
                <w:sz w:val="24"/>
                <w:szCs w:val="24"/>
              </w:rPr>
            </w:rPrChange>
          </w:rPr>
          <w:delText>as needed</w:delText>
        </w:r>
      </w:del>
      <w:r w:rsidRPr="00720C8D">
        <w:rPr>
          <w:rFonts w:eastAsia="Times New Roman" w:cstheme="minorHAnsi"/>
          <w:color w:val="24292E"/>
          <w:rPrChange w:id="674" w:author="Madhuri K S" w:date="2020-05-22T16:49:00Z">
            <w:rPr>
              <w:rFonts w:ascii="Segoe UI" w:eastAsia="Times New Roman" w:hAnsi="Segoe UI" w:cs="Segoe UI"/>
              <w:color w:val="24292E"/>
              <w:sz w:val="24"/>
              <w:szCs w:val="24"/>
            </w:rPr>
          </w:rPrChange>
        </w:rPr>
        <w:t>.</w:t>
      </w:r>
    </w:p>
    <w:p w14:paraId="3FFACCD5" w14:textId="666194A9" w:rsidR="00096233" w:rsidRPr="00720C8D" w:rsidRDefault="00096233">
      <w:pPr>
        <w:shd w:val="clear" w:color="auto" w:fill="FFFFFF"/>
        <w:spacing w:after="240" w:line="240" w:lineRule="auto"/>
        <w:rPr>
          <w:rFonts w:eastAsia="Times New Roman" w:cstheme="minorHAnsi"/>
          <w:color w:val="24292E"/>
          <w:rPrChange w:id="675" w:author="Madhuri K S" w:date="2020-05-22T16:50:00Z">
            <w:rPr>
              <w:rFonts w:ascii="Segoe UI" w:eastAsia="Times New Roman" w:hAnsi="Segoe UI" w:cs="Segoe UI"/>
              <w:color w:val="24292E"/>
              <w:sz w:val="24"/>
              <w:szCs w:val="24"/>
            </w:rPr>
          </w:rPrChange>
        </w:rPr>
      </w:pPr>
      <w:r w:rsidRPr="00720C8D">
        <w:rPr>
          <w:rFonts w:eastAsia="Times New Roman" w:cstheme="minorHAnsi"/>
          <w:color w:val="24292E"/>
          <w:rPrChange w:id="676" w:author="Madhuri K S" w:date="2020-05-22T16:49:00Z">
            <w:rPr>
              <w:rFonts w:ascii="Segoe UI" w:eastAsia="Times New Roman" w:hAnsi="Segoe UI" w:cs="Segoe UI"/>
              <w:color w:val="24292E"/>
              <w:sz w:val="24"/>
              <w:szCs w:val="24"/>
            </w:rPr>
          </w:rPrChange>
        </w:rPr>
        <w:t xml:space="preserve">Resource requests and limits are placed in the pod specification. These limits are used by the Kubernetes scheduler at deployment time to find an available node in the cluster. These limits and requests work at the individual pod level. For more information about how to define these values, </w:t>
      </w:r>
      <w:ins w:id="677" w:author="Madhuri K S" w:date="2020-05-22T16:50:00Z">
        <w:r w:rsidR="00720C8D">
          <w:rPr>
            <w:rFonts w:eastAsia="Times New Roman" w:cstheme="minorHAnsi"/>
            <w:color w:val="24292E"/>
          </w:rPr>
          <w:t>refer to the</w:t>
        </w:r>
      </w:ins>
      <w:del w:id="678" w:author="Madhuri K S" w:date="2020-05-22T16:50:00Z">
        <w:r w:rsidRPr="00720C8D" w:rsidDel="00720C8D">
          <w:rPr>
            <w:rFonts w:eastAsia="Times New Roman" w:cstheme="minorHAnsi"/>
            <w:color w:val="24292E"/>
            <w:rPrChange w:id="679" w:author="Madhuri K S" w:date="2020-05-22T16:49:00Z">
              <w:rPr>
                <w:rFonts w:ascii="Segoe UI" w:eastAsia="Times New Roman" w:hAnsi="Segoe UI" w:cs="Segoe UI"/>
                <w:color w:val="24292E"/>
                <w:sz w:val="24"/>
                <w:szCs w:val="24"/>
              </w:rPr>
            </w:rPrChange>
          </w:rPr>
          <w:delText>see</w:delText>
        </w:r>
      </w:del>
      <w:r w:rsidRPr="00720C8D">
        <w:rPr>
          <w:rFonts w:eastAsia="Times New Roman" w:cstheme="minorHAnsi"/>
          <w:color w:val="24292E"/>
          <w:rPrChange w:id="680" w:author="Madhuri K S" w:date="2020-05-22T16:49:00Z">
            <w:rPr>
              <w:rFonts w:ascii="Segoe UI" w:eastAsia="Times New Roman" w:hAnsi="Segoe UI" w:cs="Segoe UI"/>
              <w:color w:val="24292E"/>
              <w:sz w:val="24"/>
              <w:szCs w:val="24"/>
            </w:rPr>
          </w:rPrChange>
        </w:rPr>
        <w:t> </w:t>
      </w:r>
      <w:r w:rsidR="00EC0760" w:rsidRPr="00720C8D">
        <w:rPr>
          <w:rFonts w:eastAsia="Times New Roman" w:cstheme="minorHAnsi"/>
          <w:color w:val="0366D6"/>
          <w:rPrChange w:id="681" w:author="Madhuri K S" w:date="2020-05-22T16:50:00Z">
            <w:rPr>
              <w:rFonts w:ascii="Segoe UI" w:eastAsia="Times New Roman" w:hAnsi="Segoe UI" w:cs="Segoe UI"/>
              <w:color w:val="0366D6"/>
              <w:sz w:val="24"/>
              <w:szCs w:val="24"/>
              <w:u w:val="single"/>
            </w:rPr>
          </w:rPrChange>
        </w:rPr>
        <w:fldChar w:fldCharType="begin"/>
      </w:r>
      <w:r w:rsidR="00EC0760" w:rsidRPr="00720C8D">
        <w:rPr>
          <w:rFonts w:eastAsia="Times New Roman" w:cstheme="minorHAnsi"/>
          <w:color w:val="0366D6"/>
          <w:rPrChange w:id="682" w:author="Madhuri K S" w:date="2020-05-22T16:50:00Z">
            <w:rPr>
              <w:rFonts w:ascii="Segoe UI" w:eastAsia="Times New Roman" w:hAnsi="Segoe UI" w:cs="Segoe UI"/>
              <w:color w:val="0366D6"/>
              <w:sz w:val="24"/>
              <w:szCs w:val="24"/>
              <w:u w:val="single"/>
            </w:rPr>
          </w:rPrChange>
        </w:rPr>
        <w:instrText xml:space="preserve"> HYPERLINK "https://github.com/MicrosoftDocs/azure-docs/blob/master/articles/aks/developer-best-practices-resource-management.md" \l "define-pod-resource-requests-and-limits" </w:instrText>
      </w:r>
      <w:r w:rsidR="00EC0760" w:rsidRPr="00720C8D">
        <w:rPr>
          <w:rFonts w:eastAsia="Times New Roman" w:cstheme="minorHAnsi"/>
          <w:color w:val="0366D6"/>
          <w:rPrChange w:id="683" w:author="Madhuri K S" w:date="2020-05-22T16:50:00Z">
            <w:rPr>
              <w:rFonts w:ascii="Segoe UI" w:eastAsia="Times New Roman" w:hAnsi="Segoe UI" w:cs="Segoe UI"/>
              <w:color w:val="0366D6"/>
              <w:sz w:val="24"/>
              <w:szCs w:val="24"/>
              <w:u w:val="single"/>
            </w:rPr>
          </w:rPrChange>
        </w:rPr>
        <w:fldChar w:fldCharType="separate"/>
      </w:r>
      <w:r w:rsidRPr="00720C8D">
        <w:rPr>
          <w:rFonts w:eastAsia="Times New Roman" w:cstheme="minorHAnsi"/>
          <w:color w:val="0366D6"/>
          <w:rPrChange w:id="684" w:author="Madhuri K S" w:date="2020-05-22T16:50:00Z">
            <w:rPr>
              <w:rFonts w:ascii="Segoe UI" w:eastAsia="Times New Roman" w:hAnsi="Segoe UI" w:cs="Segoe UI"/>
              <w:color w:val="0366D6"/>
              <w:sz w:val="24"/>
              <w:szCs w:val="24"/>
              <w:u w:val="single"/>
            </w:rPr>
          </w:rPrChange>
        </w:rPr>
        <w:t>Define pod resource requests and limits</w:t>
      </w:r>
      <w:r w:rsidR="00EC0760" w:rsidRPr="00720C8D">
        <w:rPr>
          <w:rFonts w:eastAsia="Times New Roman" w:cstheme="minorHAnsi"/>
          <w:color w:val="0366D6"/>
          <w:rPrChange w:id="685" w:author="Madhuri K S" w:date="2020-05-22T16:50:00Z">
            <w:rPr>
              <w:rFonts w:ascii="Segoe UI" w:eastAsia="Times New Roman" w:hAnsi="Segoe UI" w:cs="Segoe UI"/>
              <w:color w:val="0366D6"/>
              <w:sz w:val="24"/>
              <w:szCs w:val="24"/>
              <w:u w:val="single"/>
            </w:rPr>
          </w:rPrChange>
        </w:rPr>
        <w:fldChar w:fldCharType="end"/>
      </w:r>
    </w:p>
    <w:p w14:paraId="1390E2A5" w14:textId="77777777" w:rsidR="00096233" w:rsidRPr="00720C8D" w:rsidRDefault="00096233">
      <w:pPr>
        <w:shd w:val="clear" w:color="auto" w:fill="FFFFFF"/>
        <w:spacing w:after="240" w:line="240" w:lineRule="auto"/>
        <w:rPr>
          <w:rFonts w:eastAsia="Times New Roman" w:cstheme="minorHAnsi"/>
          <w:color w:val="24292E"/>
          <w:rPrChange w:id="686" w:author="Madhuri K S" w:date="2020-05-22T16:50:00Z">
            <w:rPr>
              <w:rFonts w:ascii="Segoe UI" w:eastAsia="Times New Roman" w:hAnsi="Segoe UI" w:cs="Segoe UI"/>
              <w:color w:val="24292E"/>
              <w:sz w:val="24"/>
              <w:szCs w:val="24"/>
            </w:rPr>
          </w:rPrChange>
        </w:rPr>
      </w:pPr>
      <w:r w:rsidRPr="00720C8D">
        <w:rPr>
          <w:rFonts w:eastAsia="Times New Roman" w:cstheme="minorHAnsi"/>
          <w:color w:val="24292E"/>
          <w:rPrChange w:id="687" w:author="Madhuri K S" w:date="2020-05-22T16:50:00Z">
            <w:rPr>
              <w:rFonts w:ascii="Segoe UI" w:eastAsia="Times New Roman" w:hAnsi="Segoe UI" w:cs="Segoe UI"/>
              <w:color w:val="24292E"/>
              <w:sz w:val="24"/>
              <w:szCs w:val="24"/>
            </w:rPr>
          </w:rPrChange>
        </w:rPr>
        <w:t>To provide a way to reserve and limit resources across a development team or project, you should use </w:t>
      </w:r>
      <w:r w:rsidRPr="00720C8D">
        <w:rPr>
          <w:rFonts w:eastAsia="Times New Roman" w:cstheme="minorHAnsi"/>
          <w:iCs/>
          <w:color w:val="24292E"/>
          <w:rPrChange w:id="688" w:author="Madhuri K S" w:date="2020-05-22T16:50:00Z">
            <w:rPr>
              <w:rFonts w:ascii="Segoe UI" w:eastAsia="Times New Roman" w:hAnsi="Segoe UI" w:cs="Segoe UI"/>
              <w:i/>
              <w:iCs/>
              <w:color w:val="24292E"/>
              <w:sz w:val="24"/>
              <w:szCs w:val="24"/>
            </w:rPr>
          </w:rPrChange>
        </w:rPr>
        <w:t>resource quotas</w:t>
      </w:r>
      <w:r w:rsidRPr="00720C8D">
        <w:rPr>
          <w:rFonts w:eastAsia="Times New Roman" w:cstheme="minorHAnsi"/>
          <w:color w:val="24292E"/>
          <w:rPrChange w:id="689" w:author="Madhuri K S" w:date="2020-05-22T16:50:00Z">
            <w:rPr>
              <w:rFonts w:ascii="Segoe UI" w:eastAsia="Times New Roman" w:hAnsi="Segoe UI" w:cs="Segoe UI"/>
              <w:color w:val="24292E"/>
              <w:sz w:val="24"/>
              <w:szCs w:val="24"/>
            </w:rPr>
          </w:rPrChange>
        </w:rPr>
        <w:t>. These quotas are defined on a namespace, and can be used to set quotas on the following basis:</w:t>
      </w:r>
    </w:p>
    <w:p w14:paraId="3853908F" w14:textId="77777777" w:rsidR="00096233" w:rsidRPr="00720C8D" w:rsidRDefault="00096233">
      <w:pPr>
        <w:numPr>
          <w:ilvl w:val="0"/>
          <w:numId w:val="4"/>
        </w:numPr>
        <w:shd w:val="clear" w:color="auto" w:fill="FFFFFF"/>
        <w:spacing w:before="100" w:beforeAutospacing="1" w:after="100" w:afterAutospacing="1" w:line="240" w:lineRule="auto"/>
        <w:rPr>
          <w:rFonts w:eastAsia="Times New Roman" w:cstheme="minorHAnsi"/>
          <w:color w:val="24292E"/>
          <w:rPrChange w:id="690" w:author="Madhuri K S" w:date="2020-05-22T16:49:00Z">
            <w:rPr>
              <w:rFonts w:ascii="Segoe UI" w:eastAsia="Times New Roman" w:hAnsi="Segoe UI" w:cs="Segoe UI"/>
              <w:color w:val="24292E"/>
              <w:sz w:val="24"/>
              <w:szCs w:val="24"/>
            </w:rPr>
          </w:rPrChange>
        </w:rPr>
      </w:pPr>
      <w:r w:rsidRPr="00720C8D">
        <w:rPr>
          <w:rFonts w:eastAsia="Times New Roman" w:cstheme="minorHAnsi"/>
          <w:b/>
          <w:bCs/>
          <w:color w:val="24292E"/>
          <w:rPrChange w:id="691" w:author="Madhuri K S" w:date="2020-05-22T16:49:00Z">
            <w:rPr>
              <w:rFonts w:ascii="Segoe UI" w:eastAsia="Times New Roman" w:hAnsi="Segoe UI" w:cs="Segoe UI"/>
              <w:b/>
              <w:bCs/>
              <w:color w:val="24292E"/>
              <w:sz w:val="24"/>
              <w:szCs w:val="24"/>
            </w:rPr>
          </w:rPrChange>
        </w:rPr>
        <w:t>Compute resources</w:t>
      </w:r>
      <w:r w:rsidRPr="00720C8D">
        <w:rPr>
          <w:rFonts w:eastAsia="Times New Roman" w:cstheme="minorHAnsi"/>
          <w:color w:val="24292E"/>
          <w:rPrChange w:id="692" w:author="Madhuri K S" w:date="2020-05-22T16:49:00Z">
            <w:rPr>
              <w:rFonts w:ascii="Segoe UI" w:eastAsia="Times New Roman" w:hAnsi="Segoe UI" w:cs="Segoe UI"/>
              <w:color w:val="24292E"/>
              <w:sz w:val="24"/>
              <w:szCs w:val="24"/>
            </w:rPr>
          </w:rPrChange>
        </w:rPr>
        <w:t>, such as CPU and memory, or GPUs</w:t>
      </w:r>
      <w:del w:id="693" w:author="Madhuri K S" w:date="2020-05-22T16:51:00Z">
        <w:r w:rsidRPr="00720C8D" w:rsidDel="00720C8D">
          <w:rPr>
            <w:rFonts w:eastAsia="Times New Roman" w:cstheme="minorHAnsi"/>
            <w:color w:val="24292E"/>
            <w:rPrChange w:id="694" w:author="Madhuri K S" w:date="2020-05-22T16:49:00Z">
              <w:rPr>
                <w:rFonts w:ascii="Segoe UI" w:eastAsia="Times New Roman" w:hAnsi="Segoe UI" w:cs="Segoe UI"/>
                <w:color w:val="24292E"/>
                <w:sz w:val="24"/>
                <w:szCs w:val="24"/>
              </w:rPr>
            </w:rPrChange>
          </w:rPr>
          <w:delText>.</w:delText>
        </w:r>
      </w:del>
    </w:p>
    <w:p w14:paraId="43AA32CF" w14:textId="13EE276F" w:rsidR="00720C8D" w:rsidRDefault="00096233">
      <w:pPr>
        <w:numPr>
          <w:ilvl w:val="0"/>
          <w:numId w:val="4"/>
        </w:numPr>
        <w:shd w:val="clear" w:color="auto" w:fill="FFFFFF"/>
        <w:spacing w:before="60" w:after="100" w:afterAutospacing="1" w:line="240" w:lineRule="auto"/>
        <w:rPr>
          <w:ins w:id="695" w:author="Madhuri K S" w:date="2020-05-22T16:51:00Z"/>
          <w:rFonts w:eastAsia="Times New Roman" w:cstheme="minorHAnsi"/>
          <w:color w:val="24292E"/>
        </w:rPr>
      </w:pPr>
      <w:r w:rsidRPr="00720C8D">
        <w:rPr>
          <w:rFonts w:eastAsia="Times New Roman" w:cstheme="minorHAnsi"/>
          <w:b/>
          <w:bCs/>
          <w:color w:val="24292E"/>
          <w:rPrChange w:id="696" w:author="Madhuri K S" w:date="2020-05-22T16:49:00Z">
            <w:rPr>
              <w:rFonts w:ascii="Segoe UI" w:eastAsia="Times New Roman" w:hAnsi="Segoe UI" w:cs="Segoe UI"/>
              <w:b/>
              <w:bCs/>
              <w:color w:val="24292E"/>
              <w:sz w:val="24"/>
              <w:szCs w:val="24"/>
            </w:rPr>
          </w:rPrChange>
        </w:rPr>
        <w:t>Storage resources</w:t>
      </w:r>
      <w:r w:rsidRPr="00720C8D">
        <w:rPr>
          <w:rFonts w:eastAsia="Times New Roman" w:cstheme="minorHAnsi"/>
          <w:color w:val="24292E"/>
          <w:rPrChange w:id="697" w:author="Madhuri K S" w:date="2020-05-22T16:49:00Z">
            <w:rPr>
              <w:rFonts w:ascii="Segoe UI" w:eastAsia="Times New Roman" w:hAnsi="Segoe UI" w:cs="Segoe UI"/>
              <w:color w:val="24292E"/>
              <w:sz w:val="24"/>
              <w:szCs w:val="24"/>
            </w:rPr>
          </w:rPrChange>
        </w:rPr>
        <w:t>, includes the total number of volumes or amount of disk space for a given storage class</w:t>
      </w:r>
      <w:del w:id="698" w:author="Madhuri K S" w:date="2020-05-22T16:51:00Z">
        <w:r w:rsidRPr="00720C8D" w:rsidDel="00720C8D">
          <w:rPr>
            <w:rFonts w:eastAsia="Times New Roman" w:cstheme="minorHAnsi"/>
            <w:color w:val="24292E"/>
            <w:rPrChange w:id="699" w:author="Madhuri K S" w:date="2020-05-22T16:49:00Z">
              <w:rPr>
                <w:rFonts w:ascii="Segoe UI" w:eastAsia="Times New Roman" w:hAnsi="Segoe UI" w:cs="Segoe UI"/>
                <w:color w:val="24292E"/>
                <w:sz w:val="24"/>
                <w:szCs w:val="24"/>
              </w:rPr>
            </w:rPrChange>
          </w:rPr>
          <w:delText>.</w:delText>
        </w:r>
      </w:del>
    </w:p>
    <w:p w14:paraId="78DD95C3" w14:textId="736C11A7" w:rsidR="00096233" w:rsidRPr="00720C8D" w:rsidDel="00720C8D" w:rsidRDefault="00720C8D">
      <w:pPr>
        <w:numPr>
          <w:ilvl w:val="0"/>
          <w:numId w:val="4"/>
        </w:numPr>
        <w:shd w:val="clear" w:color="auto" w:fill="FFFFFF"/>
        <w:spacing w:before="60" w:after="100" w:afterAutospacing="1" w:line="240" w:lineRule="auto"/>
        <w:rPr>
          <w:del w:id="700" w:author="Madhuri K S" w:date="2020-05-22T16:51:00Z"/>
          <w:rFonts w:eastAsia="Times New Roman" w:cstheme="minorHAnsi"/>
          <w:color w:val="24292E"/>
          <w:rPrChange w:id="701" w:author="Madhuri K S" w:date="2020-05-22T16:49:00Z">
            <w:rPr>
              <w:del w:id="702" w:author="Madhuri K S" w:date="2020-05-22T16:51:00Z"/>
              <w:rFonts w:ascii="Segoe UI" w:eastAsia="Times New Roman" w:hAnsi="Segoe UI" w:cs="Segoe UI"/>
              <w:color w:val="24292E"/>
              <w:sz w:val="24"/>
              <w:szCs w:val="24"/>
            </w:rPr>
          </w:rPrChange>
        </w:rPr>
      </w:pPr>
      <w:ins w:id="703" w:author="Madhuri K S" w:date="2020-05-22T16:51:00Z">
        <w:r w:rsidRPr="001242BE" w:rsidDel="00720C8D">
          <w:rPr>
            <w:rFonts w:eastAsia="Times New Roman" w:cstheme="minorHAnsi"/>
            <w:color w:val="24292E"/>
          </w:rPr>
          <w:t xml:space="preserve"> </w:t>
        </w:r>
      </w:ins>
    </w:p>
    <w:p w14:paraId="67C7558B" w14:textId="326B993A" w:rsidR="00096233" w:rsidRPr="00720C8D" w:rsidRDefault="00096233">
      <w:pPr>
        <w:numPr>
          <w:ilvl w:val="0"/>
          <w:numId w:val="4"/>
        </w:numPr>
        <w:shd w:val="clear" w:color="auto" w:fill="FFFFFF"/>
        <w:spacing w:before="60" w:after="100" w:afterAutospacing="1" w:line="240" w:lineRule="auto"/>
        <w:rPr>
          <w:rFonts w:eastAsia="Times New Roman" w:cstheme="minorHAnsi"/>
          <w:color w:val="24292E"/>
          <w:rPrChange w:id="704" w:author="Madhuri K S" w:date="2020-05-22T16:49:00Z">
            <w:rPr>
              <w:rFonts w:ascii="Segoe UI" w:eastAsia="Times New Roman" w:hAnsi="Segoe UI" w:cs="Segoe UI"/>
              <w:color w:val="24292E"/>
              <w:sz w:val="24"/>
              <w:szCs w:val="24"/>
            </w:rPr>
          </w:rPrChange>
        </w:rPr>
      </w:pPr>
      <w:r w:rsidRPr="00720C8D">
        <w:rPr>
          <w:rFonts w:eastAsia="Times New Roman" w:cstheme="minorHAnsi"/>
          <w:b/>
          <w:bCs/>
          <w:color w:val="24292E"/>
          <w:rPrChange w:id="705" w:author="Madhuri K S" w:date="2020-05-22T16:49:00Z">
            <w:rPr>
              <w:rFonts w:ascii="Segoe UI" w:eastAsia="Times New Roman" w:hAnsi="Segoe UI" w:cs="Segoe UI"/>
              <w:b/>
              <w:bCs/>
              <w:color w:val="24292E"/>
              <w:sz w:val="24"/>
              <w:szCs w:val="24"/>
            </w:rPr>
          </w:rPrChange>
        </w:rPr>
        <w:t>Object count</w:t>
      </w:r>
      <w:r w:rsidRPr="00720C8D">
        <w:rPr>
          <w:rFonts w:eastAsia="Times New Roman" w:cstheme="minorHAnsi"/>
          <w:color w:val="24292E"/>
          <w:rPrChange w:id="706" w:author="Madhuri K S" w:date="2020-05-22T16:49:00Z">
            <w:rPr>
              <w:rFonts w:ascii="Segoe UI" w:eastAsia="Times New Roman" w:hAnsi="Segoe UI" w:cs="Segoe UI"/>
              <w:color w:val="24292E"/>
              <w:sz w:val="24"/>
              <w:szCs w:val="24"/>
            </w:rPr>
          </w:rPrChange>
        </w:rPr>
        <w:t>, such as maximum number of secrets, services, or jobs can be created</w:t>
      </w:r>
      <w:del w:id="707" w:author="Madhuri K S" w:date="2020-05-22T16:51:00Z">
        <w:r w:rsidRPr="00720C8D" w:rsidDel="00720C8D">
          <w:rPr>
            <w:rFonts w:eastAsia="Times New Roman" w:cstheme="minorHAnsi"/>
            <w:color w:val="24292E"/>
            <w:rPrChange w:id="708" w:author="Madhuri K S" w:date="2020-05-22T16:49:00Z">
              <w:rPr>
                <w:rFonts w:ascii="Segoe UI" w:eastAsia="Times New Roman" w:hAnsi="Segoe UI" w:cs="Segoe UI"/>
                <w:color w:val="24292E"/>
                <w:sz w:val="24"/>
                <w:szCs w:val="24"/>
              </w:rPr>
            </w:rPrChange>
          </w:rPr>
          <w:delText>.</w:delText>
        </w:r>
      </w:del>
    </w:p>
    <w:p w14:paraId="6529B180" w14:textId="70C8030A" w:rsidR="00096233" w:rsidRPr="00720C8D" w:rsidRDefault="00096233">
      <w:pPr>
        <w:shd w:val="clear" w:color="auto" w:fill="FFFFFF"/>
        <w:spacing w:after="240" w:line="240" w:lineRule="auto"/>
        <w:rPr>
          <w:rFonts w:eastAsia="Times New Roman" w:cstheme="minorHAnsi"/>
          <w:color w:val="24292E"/>
          <w:rPrChange w:id="709" w:author="Madhuri K S" w:date="2020-05-22T16:49:00Z">
            <w:rPr>
              <w:rFonts w:ascii="Segoe UI" w:eastAsia="Times New Roman" w:hAnsi="Segoe UI" w:cs="Segoe UI"/>
              <w:color w:val="24292E"/>
              <w:sz w:val="24"/>
              <w:szCs w:val="24"/>
            </w:rPr>
          </w:rPrChange>
        </w:rPr>
      </w:pPr>
      <w:r w:rsidRPr="00720C8D">
        <w:rPr>
          <w:rFonts w:eastAsia="Times New Roman" w:cstheme="minorHAnsi"/>
          <w:color w:val="24292E"/>
          <w:rPrChange w:id="710" w:author="Madhuri K S" w:date="2020-05-22T16:49:00Z">
            <w:rPr>
              <w:rFonts w:ascii="Segoe UI" w:eastAsia="Times New Roman" w:hAnsi="Segoe UI" w:cs="Segoe UI"/>
              <w:color w:val="24292E"/>
              <w:sz w:val="24"/>
              <w:szCs w:val="24"/>
            </w:rPr>
          </w:rPrChange>
        </w:rPr>
        <w:t>Kubernetes do</w:t>
      </w:r>
      <w:ins w:id="711" w:author="Madhuri K S" w:date="2020-05-22T16:51:00Z">
        <w:r w:rsidR="00720C8D">
          <w:rPr>
            <w:rFonts w:eastAsia="Times New Roman" w:cstheme="minorHAnsi"/>
            <w:color w:val="24292E"/>
          </w:rPr>
          <w:t xml:space="preserve"> not </w:t>
        </w:r>
      </w:ins>
      <w:del w:id="712" w:author="Madhuri K S" w:date="2020-05-22T16:51:00Z">
        <w:r w:rsidRPr="00720C8D" w:rsidDel="00720C8D">
          <w:rPr>
            <w:rFonts w:eastAsia="Times New Roman" w:cstheme="minorHAnsi"/>
            <w:color w:val="24292E"/>
            <w:rPrChange w:id="713" w:author="Madhuri K S" w:date="2020-05-22T16:49:00Z">
              <w:rPr>
                <w:rFonts w:ascii="Segoe UI" w:eastAsia="Times New Roman" w:hAnsi="Segoe UI" w:cs="Segoe UI"/>
                <w:color w:val="24292E"/>
                <w:sz w:val="24"/>
                <w:szCs w:val="24"/>
              </w:rPr>
            </w:rPrChange>
          </w:rPr>
          <w:delText>esn't overcommit</w:delText>
        </w:r>
      </w:del>
      <w:ins w:id="714" w:author="Madhuri K S" w:date="2020-05-22T16:51:00Z">
        <w:r w:rsidR="00720C8D">
          <w:rPr>
            <w:rFonts w:eastAsia="Times New Roman" w:cstheme="minorHAnsi"/>
            <w:color w:val="24292E"/>
          </w:rPr>
          <w:t>offer excess</w:t>
        </w:r>
      </w:ins>
      <w:r w:rsidRPr="00720C8D">
        <w:rPr>
          <w:rFonts w:eastAsia="Times New Roman" w:cstheme="minorHAnsi"/>
          <w:color w:val="24292E"/>
          <w:rPrChange w:id="715" w:author="Madhuri K S" w:date="2020-05-22T16:49:00Z">
            <w:rPr>
              <w:rFonts w:ascii="Segoe UI" w:eastAsia="Times New Roman" w:hAnsi="Segoe UI" w:cs="Segoe UI"/>
              <w:color w:val="24292E"/>
              <w:sz w:val="24"/>
              <w:szCs w:val="24"/>
            </w:rPr>
          </w:rPrChange>
        </w:rPr>
        <w:t xml:space="preserve"> resources. Once the cumulative total of resource requests or limits passes the assigned quota, no further deployments are successful.</w:t>
      </w:r>
    </w:p>
    <w:p w14:paraId="0B8B6CF2" w14:textId="77777777" w:rsidR="00096233" w:rsidRPr="00720C8D" w:rsidRDefault="00096233">
      <w:pPr>
        <w:shd w:val="clear" w:color="auto" w:fill="FFFFFF"/>
        <w:spacing w:after="240" w:line="240" w:lineRule="auto"/>
        <w:rPr>
          <w:rFonts w:eastAsia="Times New Roman" w:cstheme="minorHAnsi"/>
          <w:color w:val="24292E"/>
          <w:rPrChange w:id="716" w:author="Madhuri K S" w:date="2020-05-22T16:49:00Z">
            <w:rPr>
              <w:rFonts w:ascii="Segoe UI" w:eastAsia="Times New Roman" w:hAnsi="Segoe UI" w:cs="Segoe UI"/>
              <w:color w:val="24292E"/>
              <w:sz w:val="24"/>
              <w:szCs w:val="24"/>
            </w:rPr>
          </w:rPrChange>
        </w:rPr>
      </w:pPr>
      <w:r w:rsidRPr="00720C8D">
        <w:rPr>
          <w:rFonts w:eastAsia="Times New Roman" w:cstheme="minorHAnsi"/>
          <w:color w:val="24292E"/>
          <w:rPrChange w:id="717" w:author="Madhuri K S" w:date="2020-05-22T16:49:00Z">
            <w:rPr>
              <w:rFonts w:ascii="Segoe UI" w:eastAsia="Times New Roman" w:hAnsi="Segoe UI" w:cs="Segoe UI"/>
              <w:color w:val="24292E"/>
              <w:sz w:val="24"/>
              <w:szCs w:val="24"/>
            </w:rPr>
          </w:rPrChange>
        </w:rPr>
        <w:t>When you define resource quotas, all pods created in the namespace must provide limits or requests in their pod specifications. If they don't provide these values, you can reject the deployment. Instead, you can </w:t>
      </w:r>
      <w:r w:rsidR="00EC0760" w:rsidRPr="00720C8D">
        <w:rPr>
          <w:rFonts w:eastAsia="Times New Roman" w:cstheme="minorHAnsi"/>
          <w:color w:val="0366D6"/>
          <w:rPrChange w:id="718" w:author="Madhuri K S" w:date="2020-05-22T16:52:00Z">
            <w:rPr>
              <w:rFonts w:ascii="Segoe UI" w:eastAsia="Times New Roman" w:hAnsi="Segoe UI" w:cs="Segoe UI"/>
              <w:color w:val="0366D6"/>
              <w:sz w:val="24"/>
              <w:szCs w:val="24"/>
              <w:u w:val="single"/>
            </w:rPr>
          </w:rPrChange>
        </w:rPr>
        <w:fldChar w:fldCharType="begin"/>
      </w:r>
      <w:r w:rsidR="00EC0760" w:rsidRPr="00720C8D">
        <w:rPr>
          <w:rFonts w:eastAsia="Times New Roman" w:cstheme="minorHAnsi"/>
          <w:color w:val="0366D6"/>
          <w:rPrChange w:id="719" w:author="Madhuri K S" w:date="2020-05-22T16:52:00Z">
            <w:rPr>
              <w:rFonts w:ascii="Segoe UI" w:eastAsia="Times New Roman" w:hAnsi="Segoe UI" w:cs="Segoe UI"/>
              <w:color w:val="0366D6"/>
              <w:sz w:val="24"/>
              <w:szCs w:val="24"/>
              <w:u w:val="single"/>
            </w:rPr>
          </w:rPrChange>
        </w:rPr>
        <w:instrText xml:space="preserve"> HYPERLINK "https://kubernetes.io/docs/tasks/administer-cluster/manage-resources/memory-default-namespace/" </w:instrText>
      </w:r>
      <w:r w:rsidR="00EC0760" w:rsidRPr="00720C8D">
        <w:rPr>
          <w:rFonts w:eastAsia="Times New Roman" w:cstheme="minorHAnsi"/>
          <w:color w:val="0366D6"/>
          <w:rPrChange w:id="720" w:author="Madhuri K S" w:date="2020-05-22T16:52:00Z">
            <w:rPr>
              <w:rFonts w:ascii="Segoe UI" w:eastAsia="Times New Roman" w:hAnsi="Segoe UI" w:cs="Segoe UI"/>
              <w:color w:val="0366D6"/>
              <w:sz w:val="24"/>
              <w:szCs w:val="24"/>
              <w:u w:val="single"/>
            </w:rPr>
          </w:rPrChange>
        </w:rPr>
        <w:fldChar w:fldCharType="separate"/>
      </w:r>
      <w:r w:rsidRPr="00720C8D">
        <w:rPr>
          <w:rFonts w:eastAsia="Times New Roman" w:cstheme="minorHAnsi"/>
          <w:color w:val="0366D6"/>
          <w:rPrChange w:id="721" w:author="Madhuri K S" w:date="2020-05-22T16:52:00Z">
            <w:rPr>
              <w:rFonts w:ascii="Segoe UI" w:eastAsia="Times New Roman" w:hAnsi="Segoe UI" w:cs="Segoe UI"/>
              <w:color w:val="0366D6"/>
              <w:sz w:val="24"/>
              <w:szCs w:val="24"/>
              <w:u w:val="single"/>
            </w:rPr>
          </w:rPrChange>
        </w:rPr>
        <w:t>configure default requests and limits for a namespace</w:t>
      </w:r>
      <w:r w:rsidR="00EC0760" w:rsidRPr="00720C8D">
        <w:rPr>
          <w:rFonts w:eastAsia="Times New Roman" w:cstheme="minorHAnsi"/>
          <w:color w:val="0366D6"/>
          <w:rPrChange w:id="722" w:author="Madhuri K S" w:date="2020-05-22T16:52:00Z">
            <w:rPr>
              <w:rFonts w:ascii="Segoe UI" w:eastAsia="Times New Roman" w:hAnsi="Segoe UI" w:cs="Segoe UI"/>
              <w:color w:val="0366D6"/>
              <w:sz w:val="24"/>
              <w:szCs w:val="24"/>
              <w:u w:val="single"/>
            </w:rPr>
          </w:rPrChange>
        </w:rPr>
        <w:fldChar w:fldCharType="end"/>
      </w:r>
      <w:r w:rsidRPr="00720C8D">
        <w:rPr>
          <w:rFonts w:eastAsia="Times New Roman" w:cstheme="minorHAnsi"/>
          <w:color w:val="24292E"/>
          <w:rPrChange w:id="723" w:author="Madhuri K S" w:date="2020-05-22T16:52:00Z">
            <w:rPr>
              <w:rFonts w:ascii="Segoe UI" w:eastAsia="Times New Roman" w:hAnsi="Segoe UI" w:cs="Segoe UI"/>
              <w:color w:val="24292E"/>
              <w:sz w:val="24"/>
              <w:szCs w:val="24"/>
            </w:rPr>
          </w:rPrChange>
        </w:rPr>
        <w:t>.</w:t>
      </w:r>
    </w:p>
    <w:p w14:paraId="7EDF3389" w14:textId="77777777" w:rsidR="00096233" w:rsidRPr="00720C8D" w:rsidRDefault="00096233">
      <w:pPr>
        <w:shd w:val="clear" w:color="auto" w:fill="FFFFFF"/>
        <w:spacing w:after="240" w:line="240" w:lineRule="auto"/>
        <w:rPr>
          <w:rFonts w:eastAsia="Times New Roman" w:cstheme="minorHAnsi"/>
          <w:color w:val="24292E"/>
          <w:rPrChange w:id="724" w:author="Madhuri K S" w:date="2020-05-22T16:52:00Z">
            <w:rPr>
              <w:rFonts w:ascii="Segoe UI" w:eastAsia="Times New Roman" w:hAnsi="Segoe UI" w:cs="Segoe UI"/>
              <w:color w:val="24292E"/>
              <w:sz w:val="24"/>
              <w:szCs w:val="24"/>
            </w:rPr>
          </w:rPrChange>
        </w:rPr>
      </w:pPr>
      <w:r w:rsidRPr="00720C8D">
        <w:rPr>
          <w:rFonts w:eastAsia="Times New Roman" w:cstheme="minorHAnsi"/>
          <w:color w:val="24292E"/>
          <w:rPrChange w:id="725" w:author="Madhuri K S" w:date="2020-05-22T16:52:00Z">
            <w:rPr>
              <w:rFonts w:ascii="Segoe UI" w:eastAsia="Times New Roman" w:hAnsi="Segoe UI" w:cs="Segoe UI"/>
              <w:color w:val="24292E"/>
              <w:sz w:val="24"/>
              <w:szCs w:val="24"/>
            </w:rPr>
          </w:rPrChange>
        </w:rPr>
        <w:t>The following example YAML manifest named </w:t>
      </w:r>
      <w:r w:rsidRPr="00720C8D">
        <w:rPr>
          <w:rFonts w:eastAsia="Times New Roman" w:cstheme="minorHAnsi"/>
          <w:i/>
          <w:iCs/>
          <w:color w:val="24292E"/>
          <w:rPrChange w:id="726" w:author="Madhuri K S" w:date="2020-05-22T16:52:00Z">
            <w:rPr>
              <w:rFonts w:ascii="Segoe UI" w:eastAsia="Times New Roman" w:hAnsi="Segoe UI" w:cs="Segoe UI"/>
              <w:i/>
              <w:iCs/>
              <w:color w:val="24292E"/>
              <w:sz w:val="24"/>
              <w:szCs w:val="24"/>
            </w:rPr>
          </w:rPrChange>
        </w:rPr>
        <w:t>dev-app-team-</w:t>
      </w:r>
      <w:proofErr w:type="spellStart"/>
      <w:r w:rsidRPr="00720C8D">
        <w:rPr>
          <w:rFonts w:eastAsia="Times New Roman" w:cstheme="minorHAnsi"/>
          <w:i/>
          <w:iCs/>
          <w:color w:val="24292E"/>
          <w:rPrChange w:id="727" w:author="Madhuri K S" w:date="2020-05-22T16:52:00Z">
            <w:rPr>
              <w:rFonts w:ascii="Segoe UI" w:eastAsia="Times New Roman" w:hAnsi="Segoe UI" w:cs="Segoe UI"/>
              <w:i/>
              <w:iCs/>
              <w:color w:val="24292E"/>
              <w:sz w:val="24"/>
              <w:szCs w:val="24"/>
            </w:rPr>
          </w:rPrChange>
        </w:rPr>
        <w:t>quotas.yaml</w:t>
      </w:r>
      <w:proofErr w:type="spellEnd"/>
      <w:r w:rsidRPr="00720C8D">
        <w:rPr>
          <w:rFonts w:eastAsia="Times New Roman" w:cstheme="minorHAnsi"/>
          <w:color w:val="24292E"/>
          <w:rPrChange w:id="728" w:author="Madhuri K S" w:date="2020-05-22T16:52:00Z">
            <w:rPr>
              <w:rFonts w:ascii="Segoe UI" w:eastAsia="Times New Roman" w:hAnsi="Segoe UI" w:cs="Segoe UI"/>
              <w:color w:val="24292E"/>
              <w:sz w:val="24"/>
              <w:szCs w:val="24"/>
            </w:rPr>
          </w:rPrChange>
        </w:rPr>
        <w:t> sets a hard limit of a total of </w:t>
      </w:r>
      <w:r w:rsidRPr="00720C8D">
        <w:rPr>
          <w:rFonts w:eastAsia="Times New Roman" w:cstheme="minorHAnsi"/>
          <w:i/>
          <w:iCs/>
          <w:color w:val="24292E"/>
          <w:rPrChange w:id="729" w:author="Madhuri K S" w:date="2020-05-22T16:52:00Z">
            <w:rPr>
              <w:rFonts w:ascii="Segoe UI" w:eastAsia="Times New Roman" w:hAnsi="Segoe UI" w:cs="Segoe UI"/>
              <w:i/>
              <w:iCs/>
              <w:color w:val="24292E"/>
              <w:sz w:val="24"/>
              <w:szCs w:val="24"/>
            </w:rPr>
          </w:rPrChange>
        </w:rPr>
        <w:t>10</w:t>
      </w:r>
      <w:r w:rsidRPr="00720C8D">
        <w:rPr>
          <w:rFonts w:eastAsia="Times New Roman" w:cstheme="minorHAnsi"/>
          <w:color w:val="24292E"/>
          <w:rPrChange w:id="730" w:author="Madhuri K S" w:date="2020-05-22T16:52:00Z">
            <w:rPr>
              <w:rFonts w:ascii="Segoe UI" w:eastAsia="Times New Roman" w:hAnsi="Segoe UI" w:cs="Segoe UI"/>
              <w:color w:val="24292E"/>
              <w:sz w:val="24"/>
              <w:szCs w:val="24"/>
            </w:rPr>
          </w:rPrChange>
        </w:rPr>
        <w:t> CPUs, </w:t>
      </w:r>
      <w:r w:rsidRPr="00720C8D">
        <w:rPr>
          <w:rFonts w:eastAsia="Times New Roman" w:cstheme="minorHAnsi"/>
          <w:i/>
          <w:iCs/>
          <w:color w:val="24292E"/>
          <w:rPrChange w:id="731" w:author="Madhuri K S" w:date="2020-05-22T16:52:00Z">
            <w:rPr>
              <w:rFonts w:ascii="Segoe UI" w:eastAsia="Times New Roman" w:hAnsi="Segoe UI" w:cs="Segoe UI"/>
              <w:i/>
              <w:iCs/>
              <w:color w:val="24292E"/>
              <w:sz w:val="24"/>
              <w:szCs w:val="24"/>
            </w:rPr>
          </w:rPrChange>
        </w:rPr>
        <w:t>20Gi</w:t>
      </w:r>
      <w:r w:rsidRPr="00720C8D">
        <w:rPr>
          <w:rFonts w:eastAsia="Times New Roman" w:cstheme="minorHAnsi"/>
          <w:color w:val="24292E"/>
          <w:rPrChange w:id="732" w:author="Madhuri K S" w:date="2020-05-22T16:52:00Z">
            <w:rPr>
              <w:rFonts w:ascii="Segoe UI" w:eastAsia="Times New Roman" w:hAnsi="Segoe UI" w:cs="Segoe UI"/>
              <w:color w:val="24292E"/>
              <w:sz w:val="24"/>
              <w:szCs w:val="24"/>
            </w:rPr>
          </w:rPrChange>
        </w:rPr>
        <w:t> of memory, and </w:t>
      </w:r>
      <w:r w:rsidRPr="00720C8D">
        <w:rPr>
          <w:rFonts w:eastAsia="Times New Roman" w:cstheme="minorHAnsi"/>
          <w:i/>
          <w:iCs/>
          <w:color w:val="24292E"/>
          <w:rPrChange w:id="733" w:author="Madhuri K S" w:date="2020-05-22T16:52:00Z">
            <w:rPr>
              <w:rFonts w:ascii="Segoe UI" w:eastAsia="Times New Roman" w:hAnsi="Segoe UI" w:cs="Segoe UI"/>
              <w:i/>
              <w:iCs/>
              <w:color w:val="24292E"/>
              <w:sz w:val="24"/>
              <w:szCs w:val="24"/>
            </w:rPr>
          </w:rPrChange>
        </w:rPr>
        <w:t>10</w:t>
      </w:r>
      <w:r w:rsidRPr="00720C8D">
        <w:rPr>
          <w:rFonts w:eastAsia="Times New Roman" w:cstheme="minorHAnsi"/>
          <w:color w:val="24292E"/>
          <w:rPrChange w:id="734" w:author="Madhuri K S" w:date="2020-05-22T16:52:00Z">
            <w:rPr>
              <w:rFonts w:ascii="Segoe UI" w:eastAsia="Times New Roman" w:hAnsi="Segoe UI" w:cs="Segoe UI"/>
              <w:color w:val="24292E"/>
              <w:sz w:val="24"/>
              <w:szCs w:val="24"/>
            </w:rPr>
          </w:rPrChange>
        </w:rPr>
        <w:t> pods:</w:t>
      </w:r>
    </w:p>
    <w:p w14:paraId="53C914BE"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096233">
        <w:rPr>
          <w:rFonts w:ascii="Consolas" w:eastAsia="Times New Roman" w:hAnsi="Consolas" w:cs="Courier New"/>
          <w:color w:val="22863A"/>
          <w:sz w:val="20"/>
          <w:szCs w:val="20"/>
        </w:rPr>
        <w:t>apiVersion</w:t>
      </w:r>
      <w:proofErr w:type="spellEnd"/>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05CC5"/>
          <w:sz w:val="20"/>
          <w:szCs w:val="20"/>
        </w:rPr>
        <w:t>v1</w:t>
      </w:r>
    </w:p>
    <w:p w14:paraId="642D8E2B"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2863A"/>
          <w:sz w:val="20"/>
          <w:szCs w:val="20"/>
        </w:rPr>
        <w:t>kind</w:t>
      </w: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032F62"/>
          <w:sz w:val="20"/>
          <w:szCs w:val="20"/>
        </w:rPr>
        <w:t>ResourceQuota</w:t>
      </w:r>
      <w:proofErr w:type="spellEnd"/>
    </w:p>
    <w:p w14:paraId="42B3FCF5"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2863A"/>
          <w:sz w:val="20"/>
          <w:szCs w:val="20"/>
        </w:rPr>
        <w:t>metadata</w:t>
      </w:r>
      <w:r w:rsidRPr="00096233">
        <w:rPr>
          <w:rFonts w:ascii="Consolas" w:eastAsia="Times New Roman" w:hAnsi="Consolas" w:cs="Courier New"/>
          <w:color w:val="24292E"/>
          <w:sz w:val="20"/>
          <w:szCs w:val="20"/>
        </w:rPr>
        <w:t>:</w:t>
      </w:r>
    </w:p>
    <w:p w14:paraId="0DFC2E14"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name</w:t>
      </w: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dev-app-team</w:t>
      </w:r>
    </w:p>
    <w:p w14:paraId="1E807E66"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2863A"/>
          <w:sz w:val="20"/>
          <w:szCs w:val="20"/>
        </w:rPr>
        <w:t>spec</w:t>
      </w:r>
      <w:r w:rsidRPr="00096233">
        <w:rPr>
          <w:rFonts w:ascii="Consolas" w:eastAsia="Times New Roman" w:hAnsi="Consolas" w:cs="Courier New"/>
          <w:color w:val="24292E"/>
          <w:sz w:val="20"/>
          <w:szCs w:val="20"/>
        </w:rPr>
        <w:t>:</w:t>
      </w:r>
    </w:p>
    <w:p w14:paraId="427DCD52"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hard</w:t>
      </w:r>
      <w:r w:rsidRPr="00096233">
        <w:rPr>
          <w:rFonts w:ascii="Consolas" w:eastAsia="Times New Roman" w:hAnsi="Consolas" w:cs="Courier New"/>
          <w:color w:val="24292E"/>
          <w:sz w:val="20"/>
          <w:szCs w:val="20"/>
        </w:rPr>
        <w:t>:</w:t>
      </w:r>
    </w:p>
    <w:p w14:paraId="6F3A9A74"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22863A"/>
          <w:sz w:val="20"/>
          <w:szCs w:val="20"/>
        </w:rPr>
        <w:t>cpu</w:t>
      </w:r>
      <w:proofErr w:type="spellEnd"/>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"10"</w:t>
      </w:r>
    </w:p>
    <w:p w14:paraId="364441E9"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memory</w:t>
      </w: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20Gi</w:t>
      </w:r>
    </w:p>
    <w:p w14:paraId="73A16587"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pods</w:t>
      </w: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"10"</w:t>
      </w:r>
    </w:p>
    <w:p w14:paraId="11C0DCBD" w14:textId="77777777" w:rsidR="00096233" w:rsidRPr="00720C8D" w:rsidRDefault="00096233">
      <w:pPr>
        <w:shd w:val="clear" w:color="auto" w:fill="FFFFFF"/>
        <w:spacing w:after="240" w:line="240" w:lineRule="auto"/>
        <w:rPr>
          <w:rFonts w:eastAsia="Times New Roman" w:cstheme="minorHAnsi"/>
          <w:color w:val="24292E"/>
          <w:rPrChange w:id="735" w:author="Madhuri K S" w:date="2020-05-22T16:52:00Z">
            <w:rPr>
              <w:rFonts w:ascii="Segoe UI" w:eastAsia="Times New Roman" w:hAnsi="Segoe UI" w:cs="Segoe UI"/>
              <w:color w:val="24292E"/>
              <w:sz w:val="24"/>
              <w:szCs w:val="24"/>
            </w:rPr>
          </w:rPrChange>
        </w:rPr>
      </w:pPr>
      <w:r w:rsidRPr="00720C8D">
        <w:rPr>
          <w:rFonts w:eastAsia="Times New Roman" w:cstheme="minorHAnsi"/>
          <w:color w:val="24292E"/>
          <w:rPrChange w:id="736" w:author="Madhuri K S" w:date="2020-05-22T16:52:00Z">
            <w:rPr>
              <w:rFonts w:ascii="Segoe UI" w:eastAsia="Times New Roman" w:hAnsi="Segoe UI" w:cs="Segoe UI"/>
              <w:color w:val="24292E"/>
              <w:sz w:val="24"/>
              <w:szCs w:val="24"/>
            </w:rPr>
          </w:rPrChange>
        </w:rPr>
        <w:t>This resource quota can be applied by specifying the namespace, such as </w:t>
      </w:r>
      <w:r w:rsidRPr="00720C8D">
        <w:rPr>
          <w:rFonts w:eastAsia="Times New Roman" w:cstheme="minorHAnsi"/>
          <w:i/>
          <w:iCs/>
          <w:color w:val="24292E"/>
          <w:rPrChange w:id="737" w:author="Madhuri K S" w:date="2020-05-22T16:52:00Z">
            <w:rPr>
              <w:rFonts w:ascii="Segoe UI" w:eastAsia="Times New Roman" w:hAnsi="Segoe UI" w:cs="Segoe UI"/>
              <w:i/>
              <w:iCs/>
              <w:color w:val="24292E"/>
              <w:sz w:val="24"/>
              <w:szCs w:val="24"/>
            </w:rPr>
          </w:rPrChange>
        </w:rPr>
        <w:t>dev-apps</w:t>
      </w:r>
      <w:r w:rsidRPr="00720C8D">
        <w:rPr>
          <w:rFonts w:eastAsia="Times New Roman" w:cstheme="minorHAnsi"/>
          <w:color w:val="24292E"/>
          <w:rPrChange w:id="738" w:author="Madhuri K S" w:date="2020-05-22T16:52:00Z">
            <w:rPr>
              <w:rFonts w:ascii="Segoe UI" w:eastAsia="Times New Roman" w:hAnsi="Segoe UI" w:cs="Segoe UI"/>
              <w:color w:val="24292E"/>
              <w:sz w:val="24"/>
              <w:szCs w:val="24"/>
            </w:rPr>
          </w:rPrChange>
        </w:rPr>
        <w:t>:</w:t>
      </w:r>
    </w:p>
    <w:p w14:paraId="2EE0F955"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096233">
        <w:rPr>
          <w:rFonts w:ascii="Consolas" w:eastAsia="Times New Roman" w:hAnsi="Consolas" w:cs="Courier New"/>
          <w:color w:val="005CC5"/>
          <w:sz w:val="20"/>
          <w:szCs w:val="20"/>
        </w:rPr>
        <w:t>kubectl</w:t>
      </w:r>
      <w:proofErr w:type="spellEnd"/>
      <w:r w:rsidRPr="00096233">
        <w:rPr>
          <w:rFonts w:ascii="Consolas" w:eastAsia="Times New Roman" w:hAnsi="Consolas" w:cs="Courier New"/>
          <w:color w:val="005CC5"/>
          <w:sz w:val="20"/>
          <w:szCs w:val="20"/>
        </w:rPr>
        <w:t xml:space="preserve"> apply -f dev-app-team-</w:t>
      </w:r>
      <w:proofErr w:type="spellStart"/>
      <w:r w:rsidRPr="00096233">
        <w:rPr>
          <w:rFonts w:ascii="Consolas" w:eastAsia="Times New Roman" w:hAnsi="Consolas" w:cs="Courier New"/>
          <w:color w:val="005CC5"/>
          <w:sz w:val="20"/>
          <w:szCs w:val="20"/>
        </w:rPr>
        <w:t>quotas.yaml</w:t>
      </w:r>
      <w:proofErr w:type="spellEnd"/>
      <w:r w:rsidRPr="00096233">
        <w:rPr>
          <w:rFonts w:ascii="Consolas" w:eastAsia="Times New Roman" w:hAnsi="Consolas" w:cs="Courier New"/>
          <w:color w:val="005CC5"/>
          <w:sz w:val="20"/>
          <w:szCs w:val="20"/>
        </w:rPr>
        <w:t xml:space="preserve"> --namespace dev-apps</w:t>
      </w:r>
    </w:p>
    <w:p w14:paraId="07C9EDFA" w14:textId="51949918" w:rsidR="00096233" w:rsidRPr="00720C8D" w:rsidRDefault="00096233">
      <w:pPr>
        <w:shd w:val="clear" w:color="auto" w:fill="FFFFFF"/>
        <w:spacing w:after="240" w:line="240" w:lineRule="auto"/>
        <w:rPr>
          <w:rFonts w:eastAsia="Times New Roman" w:cstheme="minorHAnsi"/>
          <w:color w:val="24292E"/>
          <w:rPrChange w:id="739" w:author="Madhuri K S" w:date="2020-05-22T16:52:00Z">
            <w:rPr>
              <w:rFonts w:ascii="Segoe UI" w:eastAsia="Times New Roman" w:hAnsi="Segoe UI" w:cs="Segoe UI"/>
              <w:color w:val="24292E"/>
              <w:sz w:val="24"/>
              <w:szCs w:val="24"/>
            </w:rPr>
          </w:rPrChange>
        </w:rPr>
      </w:pPr>
      <w:r w:rsidRPr="00720C8D">
        <w:rPr>
          <w:rFonts w:eastAsia="Times New Roman" w:cstheme="minorHAnsi"/>
          <w:color w:val="24292E"/>
          <w:rPrChange w:id="740" w:author="Madhuri K S" w:date="2020-05-22T16:52:00Z">
            <w:rPr>
              <w:rFonts w:ascii="Segoe UI" w:eastAsia="Times New Roman" w:hAnsi="Segoe UI" w:cs="Segoe UI"/>
              <w:color w:val="24292E"/>
              <w:sz w:val="24"/>
              <w:szCs w:val="24"/>
            </w:rPr>
          </w:rPrChange>
        </w:rPr>
        <w:t>Work with your application developers</w:t>
      </w:r>
      <w:ins w:id="741" w:author="Madhuri K S" w:date="2020-05-22T16:53:00Z">
        <w:r w:rsidR="00720C8D">
          <w:rPr>
            <w:rFonts w:eastAsia="Times New Roman" w:cstheme="minorHAnsi"/>
            <w:color w:val="24292E"/>
          </w:rPr>
          <w:t xml:space="preserve">, </w:t>
        </w:r>
      </w:ins>
      <w:del w:id="742" w:author="Madhuri K S" w:date="2020-05-22T16:53:00Z">
        <w:r w:rsidRPr="00720C8D" w:rsidDel="00720C8D">
          <w:rPr>
            <w:rFonts w:eastAsia="Times New Roman" w:cstheme="minorHAnsi"/>
            <w:color w:val="24292E"/>
            <w:rPrChange w:id="743" w:author="Madhuri K S" w:date="2020-05-22T16:52:00Z">
              <w:rPr>
                <w:rFonts w:ascii="Segoe UI" w:eastAsia="Times New Roman" w:hAnsi="Segoe UI" w:cs="Segoe UI"/>
                <w:color w:val="24292E"/>
                <w:sz w:val="24"/>
                <w:szCs w:val="24"/>
              </w:rPr>
            </w:rPrChange>
          </w:rPr>
          <w:delText xml:space="preserve"> and </w:delText>
        </w:r>
      </w:del>
      <w:r w:rsidRPr="00720C8D">
        <w:rPr>
          <w:rFonts w:eastAsia="Times New Roman" w:cstheme="minorHAnsi"/>
          <w:color w:val="24292E"/>
          <w:rPrChange w:id="744" w:author="Madhuri K S" w:date="2020-05-22T16:52:00Z">
            <w:rPr>
              <w:rFonts w:ascii="Segoe UI" w:eastAsia="Times New Roman" w:hAnsi="Segoe UI" w:cs="Segoe UI"/>
              <w:color w:val="24292E"/>
              <w:sz w:val="24"/>
              <w:szCs w:val="24"/>
            </w:rPr>
          </w:rPrChange>
        </w:rPr>
        <w:t>owners to understand their needs and apply the appropriate resource quotas.</w:t>
      </w:r>
    </w:p>
    <w:p w14:paraId="68BB36DB" w14:textId="69DF3A32" w:rsidR="00096233" w:rsidRPr="00720C8D" w:rsidRDefault="00096233">
      <w:pPr>
        <w:shd w:val="clear" w:color="auto" w:fill="FFFFFF"/>
        <w:spacing w:after="240" w:line="240" w:lineRule="auto"/>
        <w:rPr>
          <w:rFonts w:eastAsia="Times New Roman" w:cstheme="minorHAnsi"/>
          <w:color w:val="24292E"/>
          <w:rPrChange w:id="745" w:author="Madhuri K S" w:date="2020-05-22T16:52:00Z">
            <w:rPr>
              <w:rFonts w:ascii="Segoe UI" w:eastAsia="Times New Roman" w:hAnsi="Segoe UI" w:cs="Segoe UI"/>
              <w:color w:val="24292E"/>
              <w:sz w:val="24"/>
              <w:szCs w:val="24"/>
            </w:rPr>
          </w:rPrChange>
        </w:rPr>
      </w:pPr>
      <w:r w:rsidRPr="00720C8D">
        <w:rPr>
          <w:rFonts w:eastAsia="Times New Roman" w:cstheme="minorHAnsi"/>
          <w:color w:val="24292E"/>
          <w:rPrChange w:id="746" w:author="Madhuri K S" w:date="2020-05-22T16:52:00Z">
            <w:rPr>
              <w:rFonts w:ascii="Segoe UI" w:eastAsia="Times New Roman" w:hAnsi="Segoe UI" w:cs="Segoe UI"/>
              <w:color w:val="24292E"/>
              <w:sz w:val="24"/>
              <w:szCs w:val="24"/>
            </w:rPr>
          </w:rPrChange>
        </w:rPr>
        <w:t xml:space="preserve">For more information about available resource objects, scopes, and priorities, </w:t>
      </w:r>
      <w:ins w:id="747" w:author="Madhuri K S" w:date="2020-05-22T16:53:00Z">
        <w:r w:rsidR="00720C8D">
          <w:rPr>
            <w:rFonts w:eastAsia="Times New Roman" w:cstheme="minorHAnsi"/>
            <w:color w:val="24292E"/>
          </w:rPr>
          <w:t xml:space="preserve">you can read the </w:t>
        </w:r>
      </w:ins>
      <w:del w:id="748" w:author="Madhuri K S" w:date="2020-05-22T16:53:00Z">
        <w:r w:rsidRPr="00720C8D" w:rsidDel="00720C8D">
          <w:rPr>
            <w:rFonts w:eastAsia="Times New Roman" w:cstheme="minorHAnsi"/>
            <w:color w:val="24292E"/>
            <w:rPrChange w:id="749" w:author="Madhuri K S" w:date="2020-05-22T16:53:00Z">
              <w:rPr>
                <w:rFonts w:ascii="Segoe UI" w:eastAsia="Times New Roman" w:hAnsi="Segoe UI" w:cs="Segoe UI"/>
                <w:color w:val="24292E"/>
                <w:sz w:val="24"/>
                <w:szCs w:val="24"/>
              </w:rPr>
            </w:rPrChange>
          </w:rPr>
          <w:delText>see </w:delText>
        </w:r>
      </w:del>
      <w:r w:rsidR="00EC0760" w:rsidRPr="00720C8D">
        <w:rPr>
          <w:rFonts w:eastAsia="Times New Roman" w:cstheme="minorHAnsi"/>
          <w:color w:val="0366D6"/>
          <w:rPrChange w:id="750" w:author="Madhuri K S" w:date="2020-05-22T16:53:00Z">
            <w:rPr>
              <w:rFonts w:ascii="Segoe UI" w:eastAsia="Times New Roman" w:hAnsi="Segoe UI" w:cs="Segoe UI"/>
              <w:color w:val="0366D6"/>
              <w:sz w:val="24"/>
              <w:szCs w:val="24"/>
              <w:u w:val="single"/>
            </w:rPr>
          </w:rPrChange>
        </w:rPr>
        <w:fldChar w:fldCharType="begin"/>
      </w:r>
      <w:r w:rsidR="00EC0760" w:rsidRPr="00720C8D">
        <w:rPr>
          <w:rFonts w:eastAsia="Times New Roman" w:cstheme="minorHAnsi"/>
          <w:color w:val="0366D6"/>
          <w:rPrChange w:id="751" w:author="Madhuri K S" w:date="2020-05-22T16:53:00Z">
            <w:rPr>
              <w:rFonts w:ascii="Segoe UI" w:eastAsia="Times New Roman" w:hAnsi="Segoe UI" w:cs="Segoe UI"/>
              <w:color w:val="0366D6"/>
              <w:sz w:val="24"/>
              <w:szCs w:val="24"/>
              <w:u w:val="single"/>
            </w:rPr>
          </w:rPrChange>
        </w:rPr>
        <w:instrText xml:space="preserve"> HYPERLINK "https://kubernetes.io/docs/concepts/policy/resource-quotas/" </w:instrText>
      </w:r>
      <w:r w:rsidR="00EC0760" w:rsidRPr="00720C8D">
        <w:rPr>
          <w:rFonts w:eastAsia="Times New Roman" w:cstheme="minorHAnsi"/>
          <w:color w:val="0366D6"/>
          <w:rPrChange w:id="752" w:author="Madhuri K S" w:date="2020-05-22T16:53:00Z">
            <w:rPr>
              <w:rFonts w:ascii="Segoe UI" w:eastAsia="Times New Roman" w:hAnsi="Segoe UI" w:cs="Segoe UI"/>
              <w:color w:val="0366D6"/>
              <w:sz w:val="24"/>
              <w:szCs w:val="24"/>
              <w:u w:val="single"/>
            </w:rPr>
          </w:rPrChange>
        </w:rPr>
        <w:fldChar w:fldCharType="separate"/>
      </w:r>
      <w:r w:rsidRPr="00720C8D">
        <w:rPr>
          <w:rFonts w:eastAsia="Times New Roman" w:cstheme="minorHAnsi"/>
          <w:color w:val="0366D6"/>
          <w:rPrChange w:id="753" w:author="Madhuri K S" w:date="2020-05-22T16:53:00Z">
            <w:rPr>
              <w:rFonts w:ascii="Segoe UI" w:eastAsia="Times New Roman" w:hAnsi="Segoe UI" w:cs="Segoe UI"/>
              <w:color w:val="0366D6"/>
              <w:sz w:val="24"/>
              <w:szCs w:val="24"/>
              <w:u w:val="single"/>
            </w:rPr>
          </w:rPrChange>
        </w:rPr>
        <w:t>Resource quotas in Kubernetes</w:t>
      </w:r>
      <w:r w:rsidR="00EC0760" w:rsidRPr="00720C8D">
        <w:rPr>
          <w:rFonts w:eastAsia="Times New Roman" w:cstheme="minorHAnsi"/>
          <w:color w:val="0366D6"/>
          <w:rPrChange w:id="754" w:author="Madhuri K S" w:date="2020-05-22T16:53:00Z">
            <w:rPr>
              <w:rFonts w:ascii="Segoe UI" w:eastAsia="Times New Roman" w:hAnsi="Segoe UI" w:cs="Segoe UI"/>
              <w:color w:val="0366D6"/>
              <w:sz w:val="24"/>
              <w:szCs w:val="24"/>
              <w:u w:val="single"/>
            </w:rPr>
          </w:rPrChange>
        </w:rPr>
        <w:fldChar w:fldCharType="end"/>
      </w:r>
      <w:r w:rsidRPr="00720C8D">
        <w:rPr>
          <w:rFonts w:eastAsia="Times New Roman" w:cstheme="minorHAnsi"/>
          <w:color w:val="24292E"/>
          <w:rPrChange w:id="755" w:author="Madhuri K S" w:date="2020-05-22T16:52:00Z">
            <w:rPr>
              <w:rFonts w:ascii="Segoe UI" w:eastAsia="Times New Roman" w:hAnsi="Segoe UI" w:cs="Segoe UI"/>
              <w:color w:val="24292E"/>
              <w:sz w:val="24"/>
              <w:szCs w:val="24"/>
            </w:rPr>
          </w:rPrChange>
        </w:rPr>
        <w:t>.</w:t>
      </w:r>
    </w:p>
    <w:p w14:paraId="713461BF" w14:textId="77777777" w:rsidR="00096233" w:rsidRPr="00096233" w:rsidRDefault="00096233">
      <w:pPr>
        <w:shd w:val="clear" w:color="auto" w:fill="FFFFFF"/>
        <w:spacing w:before="360" w:after="240" w:line="240" w:lineRule="auto"/>
        <w:outlineLvl w:val="1"/>
        <w:rPr>
          <w:rFonts w:ascii="Segoe UI" w:eastAsia="Times New Roman" w:hAnsi="Segoe UI" w:cs="Segoe UI"/>
          <w:b/>
          <w:bCs/>
          <w:color w:val="24292E"/>
          <w:sz w:val="36"/>
          <w:szCs w:val="36"/>
        </w:rPr>
        <w:pPrChange w:id="756" w:author="Madhuri K S" w:date="2020-05-22T16:23:00Z">
          <w:pPr>
            <w:pBdr>
              <w:bottom w:val="single" w:sz="6" w:space="4" w:color="EAECEF"/>
            </w:pBdr>
            <w:shd w:val="clear" w:color="auto" w:fill="FFFFFF"/>
            <w:spacing w:before="360" w:after="240" w:line="240" w:lineRule="auto"/>
            <w:outlineLvl w:val="1"/>
          </w:pPr>
        </w:pPrChange>
      </w:pPr>
      <w:r w:rsidRPr="00096233">
        <w:rPr>
          <w:rFonts w:ascii="Segoe UI" w:eastAsia="Times New Roman" w:hAnsi="Segoe UI" w:cs="Segoe UI"/>
          <w:b/>
          <w:bCs/>
          <w:color w:val="24292E"/>
          <w:sz w:val="36"/>
          <w:szCs w:val="36"/>
        </w:rPr>
        <w:t>Plan for availability using pod disruption budgets</w:t>
      </w:r>
    </w:p>
    <w:p w14:paraId="33C88EDE" w14:textId="77777777" w:rsidR="00720C8D" w:rsidRDefault="00096233" w:rsidP="001242BE">
      <w:pPr>
        <w:shd w:val="clear" w:color="auto" w:fill="FFFFFF"/>
        <w:spacing w:after="240" w:line="240" w:lineRule="auto"/>
        <w:rPr>
          <w:ins w:id="757" w:author="Madhuri K S" w:date="2020-05-22T16:53:00Z"/>
          <w:rFonts w:ascii="Segoe UI" w:eastAsia="Times New Roman" w:hAnsi="Segoe UI" w:cs="Segoe UI"/>
          <w:color w:val="24292E"/>
          <w:sz w:val="24"/>
          <w:szCs w:val="24"/>
        </w:rPr>
      </w:pPr>
      <w:r w:rsidRPr="00096233">
        <w:rPr>
          <w:rFonts w:ascii="Segoe UI" w:eastAsia="Times New Roman" w:hAnsi="Segoe UI" w:cs="Segoe UI"/>
          <w:b/>
          <w:bCs/>
          <w:color w:val="24292E"/>
          <w:sz w:val="24"/>
          <w:szCs w:val="24"/>
        </w:rPr>
        <w:t>Best practice guidance</w:t>
      </w:r>
      <w:r w:rsidRPr="00096233">
        <w:rPr>
          <w:rFonts w:ascii="Segoe UI" w:eastAsia="Times New Roman" w:hAnsi="Segoe UI" w:cs="Segoe UI"/>
          <w:color w:val="24292E"/>
          <w:sz w:val="24"/>
          <w:szCs w:val="24"/>
        </w:rPr>
        <w:t> </w:t>
      </w:r>
    </w:p>
    <w:p w14:paraId="0196D5B3" w14:textId="301DBA68" w:rsidR="00096233" w:rsidRPr="00720C8D" w:rsidRDefault="00096233" w:rsidP="001242BE">
      <w:pPr>
        <w:shd w:val="clear" w:color="auto" w:fill="FFFFFF"/>
        <w:spacing w:after="240" w:line="240" w:lineRule="auto"/>
        <w:rPr>
          <w:rFonts w:eastAsia="Times New Roman" w:cstheme="minorHAnsi"/>
          <w:color w:val="24292E"/>
          <w:rPrChange w:id="758" w:author="Madhuri K S" w:date="2020-05-22T16:53:00Z">
            <w:rPr>
              <w:rFonts w:ascii="Segoe UI" w:eastAsia="Times New Roman" w:hAnsi="Segoe UI" w:cs="Segoe UI"/>
              <w:color w:val="24292E"/>
              <w:sz w:val="24"/>
              <w:szCs w:val="24"/>
            </w:rPr>
          </w:rPrChange>
        </w:rPr>
      </w:pPr>
      <w:del w:id="759" w:author="Madhuri K S" w:date="2020-05-22T16:53:00Z">
        <w:r w:rsidRPr="00096233" w:rsidDel="00720C8D">
          <w:rPr>
            <w:rFonts w:ascii="Segoe UI" w:eastAsia="Times New Roman" w:hAnsi="Segoe UI" w:cs="Segoe UI"/>
            <w:color w:val="24292E"/>
            <w:sz w:val="24"/>
            <w:szCs w:val="24"/>
          </w:rPr>
          <w:delText>-</w:delText>
        </w:r>
      </w:del>
      <w:r w:rsidRPr="00096233">
        <w:rPr>
          <w:rFonts w:ascii="Segoe UI" w:eastAsia="Times New Roman" w:hAnsi="Segoe UI" w:cs="Segoe UI"/>
          <w:color w:val="24292E"/>
          <w:sz w:val="24"/>
          <w:szCs w:val="24"/>
        </w:rPr>
        <w:t xml:space="preserve"> </w:t>
      </w:r>
      <w:r w:rsidRPr="00720C8D">
        <w:rPr>
          <w:rFonts w:eastAsia="Times New Roman" w:cstheme="minorHAnsi"/>
          <w:color w:val="24292E"/>
          <w:rPrChange w:id="760" w:author="Madhuri K S" w:date="2020-05-22T16:53:00Z">
            <w:rPr>
              <w:rFonts w:ascii="Segoe UI" w:eastAsia="Times New Roman" w:hAnsi="Segoe UI" w:cs="Segoe UI"/>
              <w:color w:val="24292E"/>
              <w:sz w:val="24"/>
              <w:szCs w:val="24"/>
            </w:rPr>
          </w:rPrChange>
        </w:rPr>
        <w:t>To maintain the availability of applications, define Pod Disruption Budgets (PDBs) to make sure that a minimum number of pods are available in the cluster.</w:t>
      </w:r>
    </w:p>
    <w:p w14:paraId="1290EA81" w14:textId="77777777" w:rsidR="00096233" w:rsidRPr="00720C8D" w:rsidRDefault="00096233">
      <w:pPr>
        <w:shd w:val="clear" w:color="auto" w:fill="FFFFFF"/>
        <w:spacing w:after="240" w:line="240" w:lineRule="auto"/>
        <w:rPr>
          <w:rFonts w:eastAsia="Times New Roman" w:cstheme="minorHAnsi"/>
          <w:color w:val="24292E"/>
          <w:rPrChange w:id="761" w:author="Madhuri K S" w:date="2020-05-22T16:53:00Z">
            <w:rPr>
              <w:rFonts w:ascii="Segoe UI" w:eastAsia="Times New Roman" w:hAnsi="Segoe UI" w:cs="Segoe UI"/>
              <w:color w:val="24292E"/>
              <w:sz w:val="24"/>
              <w:szCs w:val="24"/>
            </w:rPr>
          </w:rPrChange>
        </w:rPr>
      </w:pPr>
      <w:r w:rsidRPr="00720C8D">
        <w:rPr>
          <w:rFonts w:eastAsia="Times New Roman" w:cstheme="minorHAnsi"/>
          <w:color w:val="24292E"/>
          <w:rPrChange w:id="762" w:author="Madhuri K S" w:date="2020-05-22T16:53:00Z">
            <w:rPr>
              <w:rFonts w:ascii="Segoe UI" w:eastAsia="Times New Roman" w:hAnsi="Segoe UI" w:cs="Segoe UI"/>
              <w:color w:val="24292E"/>
              <w:sz w:val="24"/>
              <w:szCs w:val="24"/>
            </w:rPr>
          </w:rPrChange>
        </w:rPr>
        <w:t>There are two disruptive events that cause pods to be removed:</w:t>
      </w:r>
    </w:p>
    <w:p w14:paraId="5C810C5D" w14:textId="77777777" w:rsidR="00096233" w:rsidRPr="00720C8D" w:rsidRDefault="00096233">
      <w:pPr>
        <w:numPr>
          <w:ilvl w:val="0"/>
          <w:numId w:val="5"/>
        </w:numPr>
        <w:shd w:val="clear" w:color="auto" w:fill="FFFFFF"/>
        <w:spacing w:before="100" w:beforeAutospacing="1" w:after="100" w:afterAutospacing="1" w:line="240" w:lineRule="auto"/>
        <w:rPr>
          <w:rFonts w:eastAsia="Times New Roman" w:cstheme="minorHAnsi"/>
          <w:color w:val="24292E"/>
          <w:rPrChange w:id="763" w:author="Madhuri K S" w:date="2020-05-22T16:53:00Z">
            <w:rPr>
              <w:rFonts w:ascii="Segoe UI" w:eastAsia="Times New Roman" w:hAnsi="Segoe UI" w:cs="Segoe UI"/>
              <w:color w:val="24292E"/>
              <w:sz w:val="24"/>
              <w:szCs w:val="24"/>
            </w:rPr>
          </w:rPrChange>
        </w:rPr>
      </w:pPr>
      <w:r w:rsidRPr="00720C8D">
        <w:rPr>
          <w:rFonts w:eastAsia="Times New Roman" w:cstheme="minorHAnsi"/>
          <w:iCs/>
          <w:color w:val="24292E"/>
          <w:rPrChange w:id="764" w:author="Madhuri K S" w:date="2020-05-22T16:53:00Z">
            <w:rPr>
              <w:rFonts w:ascii="Segoe UI" w:eastAsia="Times New Roman" w:hAnsi="Segoe UI" w:cs="Segoe UI"/>
              <w:i/>
              <w:iCs/>
              <w:color w:val="24292E"/>
              <w:sz w:val="24"/>
              <w:szCs w:val="24"/>
            </w:rPr>
          </w:rPrChange>
        </w:rPr>
        <w:t>Involuntary disruptions</w:t>
      </w:r>
      <w:r w:rsidRPr="00720C8D">
        <w:rPr>
          <w:rFonts w:eastAsia="Times New Roman" w:cstheme="minorHAnsi"/>
          <w:color w:val="24292E"/>
          <w:rPrChange w:id="765" w:author="Madhuri K S" w:date="2020-05-22T16:53:00Z">
            <w:rPr>
              <w:rFonts w:ascii="Segoe UI" w:eastAsia="Times New Roman" w:hAnsi="Segoe UI" w:cs="Segoe UI"/>
              <w:color w:val="24292E"/>
              <w:sz w:val="24"/>
              <w:szCs w:val="24"/>
            </w:rPr>
          </w:rPrChange>
        </w:rPr>
        <w:t> are events beyond the typical control of the cluster operator or application owner.</w:t>
      </w:r>
    </w:p>
    <w:p w14:paraId="5DC42549" w14:textId="77777777" w:rsidR="00096233" w:rsidRPr="00720C8D" w:rsidRDefault="00096233">
      <w:pPr>
        <w:numPr>
          <w:ilvl w:val="1"/>
          <w:numId w:val="5"/>
        </w:numPr>
        <w:shd w:val="clear" w:color="auto" w:fill="FFFFFF"/>
        <w:spacing w:before="100" w:beforeAutospacing="1" w:after="100" w:afterAutospacing="1" w:line="240" w:lineRule="auto"/>
        <w:rPr>
          <w:rFonts w:eastAsia="Times New Roman" w:cstheme="minorHAnsi"/>
          <w:color w:val="24292E"/>
          <w:rPrChange w:id="766" w:author="Madhuri K S" w:date="2020-05-22T16:53:00Z">
            <w:rPr>
              <w:rFonts w:ascii="Segoe UI" w:eastAsia="Times New Roman" w:hAnsi="Segoe UI" w:cs="Segoe UI"/>
              <w:color w:val="24292E"/>
              <w:sz w:val="24"/>
              <w:szCs w:val="24"/>
            </w:rPr>
          </w:rPrChange>
        </w:rPr>
      </w:pPr>
      <w:r w:rsidRPr="00720C8D">
        <w:rPr>
          <w:rFonts w:eastAsia="Times New Roman" w:cstheme="minorHAnsi"/>
          <w:color w:val="24292E"/>
          <w:rPrChange w:id="767" w:author="Madhuri K S" w:date="2020-05-22T16:53:00Z">
            <w:rPr>
              <w:rFonts w:ascii="Segoe UI" w:eastAsia="Times New Roman" w:hAnsi="Segoe UI" w:cs="Segoe UI"/>
              <w:color w:val="24292E"/>
              <w:sz w:val="24"/>
              <w:szCs w:val="24"/>
            </w:rPr>
          </w:rPrChange>
        </w:rPr>
        <w:t>These involuntary disruptions include a hardware failure on the physical machine, a kernel panic, or the deletion of a node VM</w:t>
      </w:r>
    </w:p>
    <w:p w14:paraId="48D74D6B" w14:textId="77777777" w:rsidR="00096233" w:rsidRPr="00720C8D" w:rsidRDefault="00096233">
      <w:pPr>
        <w:numPr>
          <w:ilvl w:val="0"/>
          <w:numId w:val="5"/>
        </w:numPr>
        <w:shd w:val="clear" w:color="auto" w:fill="FFFFFF"/>
        <w:spacing w:before="60" w:after="100" w:afterAutospacing="1" w:line="240" w:lineRule="auto"/>
        <w:rPr>
          <w:rFonts w:eastAsia="Times New Roman" w:cstheme="minorHAnsi"/>
          <w:color w:val="24292E"/>
          <w:rPrChange w:id="768" w:author="Madhuri K S" w:date="2020-05-22T16:53:00Z">
            <w:rPr>
              <w:rFonts w:ascii="Segoe UI" w:eastAsia="Times New Roman" w:hAnsi="Segoe UI" w:cs="Segoe UI"/>
              <w:color w:val="24292E"/>
              <w:sz w:val="24"/>
              <w:szCs w:val="24"/>
            </w:rPr>
          </w:rPrChange>
        </w:rPr>
      </w:pPr>
      <w:r w:rsidRPr="00720C8D">
        <w:rPr>
          <w:rFonts w:eastAsia="Times New Roman" w:cstheme="minorHAnsi"/>
          <w:iCs/>
          <w:color w:val="24292E"/>
          <w:rPrChange w:id="769" w:author="Madhuri K S" w:date="2020-05-22T16:54:00Z">
            <w:rPr>
              <w:rFonts w:ascii="Segoe UI" w:eastAsia="Times New Roman" w:hAnsi="Segoe UI" w:cs="Segoe UI"/>
              <w:i/>
              <w:iCs/>
              <w:color w:val="24292E"/>
              <w:sz w:val="24"/>
              <w:szCs w:val="24"/>
            </w:rPr>
          </w:rPrChange>
        </w:rPr>
        <w:t>Voluntary disruptions</w:t>
      </w:r>
      <w:r w:rsidRPr="00720C8D">
        <w:rPr>
          <w:rFonts w:eastAsia="Times New Roman" w:cstheme="minorHAnsi"/>
          <w:color w:val="24292E"/>
          <w:rPrChange w:id="770" w:author="Madhuri K S" w:date="2020-05-22T16:53:00Z">
            <w:rPr>
              <w:rFonts w:ascii="Segoe UI" w:eastAsia="Times New Roman" w:hAnsi="Segoe UI" w:cs="Segoe UI"/>
              <w:color w:val="24292E"/>
              <w:sz w:val="24"/>
              <w:szCs w:val="24"/>
            </w:rPr>
          </w:rPrChange>
        </w:rPr>
        <w:t> are events requested by the cluster operator or application owner.</w:t>
      </w:r>
    </w:p>
    <w:p w14:paraId="06C1CAEE" w14:textId="77777777" w:rsidR="00096233" w:rsidRPr="00720C8D" w:rsidRDefault="00096233">
      <w:pPr>
        <w:numPr>
          <w:ilvl w:val="1"/>
          <w:numId w:val="5"/>
        </w:numPr>
        <w:shd w:val="clear" w:color="auto" w:fill="FFFFFF"/>
        <w:spacing w:before="100" w:beforeAutospacing="1" w:after="100" w:afterAutospacing="1" w:line="240" w:lineRule="auto"/>
        <w:rPr>
          <w:rFonts w:eastAsia="Times New Roman" w:cstheme="minorHAnsi"/>
          <w:color w:val="24292E"/>
          <w:rPrChange w:id="771" w:author="Madhuri K S" w:date="2020-05-22T16:53:00Z">
            <w:rPr>
              <w:rFonts w:ascii="Segoe UI" w:eastAsia="Times New Roman" w:hAnsi="Segoe UI" w:cs="Segoe UI"/>
              <w:color w:val="24292E"/>
              <w:sz w:val="24"/>
              <w:szCs w:val="24"/>
            </w:rPr>
          </w:rPrChange>
        </w:rPr>
      </w:pPr>
      <w:r w:rsidRPr="00720C8D">
        <w:rPr>
          <w:rFonts w:eastAsia="Times New Roman" w:cstheme="minorHAnsi"/>
          <w:color w:val="24292E"/>
          <w:rPrChange w:id="772" w:author="Madhuri K S" w:date="2020-05-22T16:53:00Z">
            <w:rPr>
              <w:rFonts w:ascii="Segoe UI" w:eastAsia="Times New Roman" w:hAnsi="Segoe UI" w:cs="Segoe UI"/>
              <w:color w:val="24292E"/>
              <w:sz w:val="24"/>
              <w:szCs w:val="24"/>
            </w:rPr>
          </w:rPrChange>
        </w:rPr>
        <w:t>These voluntary disruptions include cluster upgrades, an updated deployment template, or accidentally deleting a pod.</w:t>
      </w:r>
    </w:p>
    <w:p w14:paraId="5392C3C2" w14:textId="1FB80062" w:rsidR="00096233" w:rsidRPr="00720C8D" w:rsidRDefault="00096233">
      <w:pPr>
        <w:shd w:val="clear" w:color="auto" w:fill="FFFFFF"/>
        <w:spacing w:after="240" w:line="240" w:lineRule="auto"/>
        <w:rPr>
          <w:rFonts w:eastAsia="Times New Roman" w:cstheme="minorHAnsi"/>
          <w:color w:val="24292E"/>
          <w:rPrChange w:id="773" w:author="Madhuri K S" w:date="2020-05-22T16:53:00Z">
            <w:rPr>
              <w:rFonts w:ascii="Segoe UI" w:eastAsia="Times New Roman" w:hAnsi="Segoe UI" w:cs="Segoe UI"/>
              <w:color w:val="24292E"/>
              <w:sz w:val="24"/>
              <w:szCs w:val="24"/>
            </w:rPr>
          </w:rPrChange>
        </w:rPr>
      </w:pPr>
      <w:r w:rsidRPr="00720C8D">
        <w:rPr>
          <w:rFonts w:eastAsia="Times New Roman" w:cstheme="minorHAnsi"/>
          <w:color w:val="24292E"/>
          <w:rPrChange w:id="774" w:author="Madhuri K S" w:date="2020-05-22T16:53:00Z">
            <w:rPr>
              <w:rFonts w:ascii="Segoe UI" w:eastAsia="Times New Roman" w:hAnsi="Segoe UI" w:cs="Segoe UI"/>
              <w:color w:val="24292E"/>
              <w:sz w:val="24"/>
              <w:szCs w:val="24"/>
            </w:rPr>
          </w:rPrChange>
        </w:rPr>
        <w:t>The involuntary disruptions can be mitigated by using multiple replicas of your pods in a deployment. Running multiple nodes in the AKS cluster also helps with these involuntary disruptions. For voluntary disruptions, Kubernetes provides </w:t>
      </w:r>
      <w:r w:rsidRPr="00720C8D">
        <w:rPr>
          <w:rFonts w:eastAsia="Times New Roman" w:cstheme="minorHAnsi"/>
          <w:i/>
          <w:iCs/>
          <w:color w:val="24292E"/>
          <w:rPrChange w:id="775" w:author="Madhuri K S" w:date="2020-05-22T16:53:00Z">
            <w:rPr>
              <w:rFonts w:ascii="Segoe UI" w:eastAsia="Times New Roman" w:hAnsi="Segoe UI" w:cs="Segoe UI"/>
              <w:i/>
              <w:iCs/>
              <w:color w:val="24292E"/>
              <w:sz w:val="24"/>
              <w:szCs w:val="24"/>
            </w:rPr>
          </w:rPrChange>
        </w:rPr>
        <w:t>pod disruption budgets</w:t>
      </w:r>
      <w:r w:rsidRPr="00720C8D">
        <w:rPr>
          <w:rFonts w:eastAsia="Times New Roman" w:cstheme="minorHAnsi"/>
          <w:color w:val="24292E"/>
          <w:rPrChange w:id="776" w:author="Madhuri K S" w:date="2020-05-22T16:53:00Z">
            <w:rPr>
              <w:rFonts w:ascii="Segoe UI" w:eastAsia="Times New Roman" w:hAnsi="Segoe UI" w:cs="Segoe UI"/>
              <w:color w:val="24292E"/>
              <w:sz w:val="24"/>
              <w:szCs w:val="24"/>
            </w:rPr>
          </w:rPrChange>
        </w:rPr>
        <w:t xml:space="preserve"> that let the cluster operator define a minimum available or maximum unavailable resource count. These pod disruption budgets </w:t>
      </w:r>
      <w:ins w:id="777" w:author="Madhuri K S" w:date="2020-05-22T16:55:00Z">
        <w:r w:rsidR="00720C8D">
          <w:rPr>
            <w:rFonts w:eastAsia="Times New Roman" w:cstheme="minorHAnsi"/>
            <w:color w:val="24292E"/>
          </w:rPr>
          <w:t xml:space="preserve">allow </w:t>
        </w:r>
      </w:ins>
      <w:del w:id="778" w:author="Madhuri K S" w:date="2020-05-22T16:55:00Z">
        <w:r w:rsidRPr="00720C8D" w:rsidDel="00720C8D">
          <w:rPr>
            <w:rFonts w:eastAsia="Times New Roman" w:cstheme="minorHAnsi"/>
            <w:color w:val="24292E"/>
            <w:rPrChange w:id="779" w:author="Madhuri K S" w:date="2020-05-22T16:53:00Z">
              <w:rPr>
                <w:rFonts w:ascii="Segoe UI" w:eastAsia="Times New Roman" w:hAnsi="Segoe UI" w:cs="Segoe UI"/>
                <w:color w:val="24292E"/>
                <w:sz w:val="24"/>
                <w:szCs w:val="24"/>
              </w:rPr>
            </w:rPrChange>
          </w:rPr>
          <w:delText xml:space="preserve">let </w:delText>
        </w:r>
      </w:del>
      <w:r w:rsidRPr="00720C8D">
        <w:rPr>
          <w:rFonts w:eastAsia="Times New Roman" w:cstheme="minorHAnsi"/>
          <w:color w:val="24292E"/>
          <w:rPrChange w:id="780" w:author="Madhuri K S" w:date="2020-05-22T16:53:00Z">
            <w:rPr>
              <w:rFonts w:ascii="Segoe UI" w:eastAsia="Times New Roman" w:hAnsi="Segoe UI" w:cs="Segoe UI"/>
              <w:color w:val="24292E"/>
              <w:sz w:val="24"/>
              <w:szCs w:val="24"/>
            </w:rPr>
          </w:rPrChange>
        </w:rPr>
        <w:t xml:space="preserve">you </w:t>
      </w:r>
      <w:ins w:id="781" w:author="Madhuri K S" w:date="2020-05-22T16:55:00Z">
        <w:r w:rsidR="00720C8D">
          <w:rPr>
            <w:rFonts w:eastAsia="Times New Roman" w:cstheme="minorHAnsi"/>
            <w:color w:val="24292E"/>
          </w:rPr>
          <w:t xml:space="preserve">to </w:t>
        </w:r>
      </w:ins>
      <w:r w:rsidRPr="00720C8D">
        <w:rPr>
          <w:rFonts w:eastAsia="Times New Roman" w:cstheme="minorHAnsi"/>
          <w:color w:val="24292E"/>
          <w:rPrChange w:id="782" w:author="Madhuri K S" w:date="2020-05-22T16:53:00Z">
            <w:rPr>
              <w:rFonts w:ascii="Segoe UI" w:eastAsia="Times New Roman" w:hAnsi="Segoe UI" w:cs="Segoe UI"/>
              <w:color w:val="24292E"/>
              <w:sz w:val="24"/>
              <w:szCs w:val="24"/>
            </w:rPr>
          </w:rPrChange>
        </w:rPr>
        <w:t>plan</w:t>
      </w:r>
      <w:ins w:id="783" w:author="Madhuri K S" w:date="2020-05-22T16:55:00Z">
        <w:r w:rsidR="00720C8D">
          <w:rPr>
            <w:rFonts w:eastAsia="Times New Roman" w:cstheme="minorHAnsi"/>
            <w:color w:val="24292E"/>
          </w:rPr>
          <w:t xml:space="preserve">, </w:t>
        </w:r>
      </w:ins>
      <w:del w:id="784" w:author="Madhuri K S" w:date="2020-05-22T16:55:00Z">
        <w:r w:rsidRPr="00720C8D" w:rsidDel="00720C8D">
          <w:rPr>
            <w:rFonts w:eastAsia="Times New Roman" w:cstheme="minorHAnsi"/>
            <w:color w:val="24292E"/>
            <w:rPrChange w:id="785" w:author="Madhuri K S" w:date="2020-05-22T16:53:00Z">
              <w:rPr>
                <w:rFonts w:ascii="Segoe UI" w:eastAsia="Times New Roman" w:hAnsi="Segoe UI" w:cs="Segoe UI"/>
                <w:color w:val="24292E"/>
                <w:sz w:val="24"/>
                <w:szCs w:val="24"/>
              </w:rPr>
            </w:rPrChange>
          </w:rPr>
          <w:delText xml:space="preserve"> for </w:delText>
        </w:r>
      </w:del>
      <w:r w:rsidRPr="00720C8D">
        <w:rPr>
          <w:rFonts w:eastAsia="Times New Roman" w:cstheme="minorHAnsi"/>
          <w:color w:val="24292E"/>
          <w:rPrChange w:id="786" w:author="Madhuri K S" w:date="2020-05-22T16:53:00Z">
            <w:rPr>
              <w:rFonts w:ascii="Segoe UI" w:eastAsia="Times New Roman" w:hAnsi="Segoe UI" w:cs="Segoe UI"/>
              <w:color w:val="24292E"/>
              <w:sz w:val="24"/>
              <w:szCs w:val="24"/>
            </w:rPr>
          </w:rPrChange>
        </w:rPr>
        <w:t>how deployments or replica sets respond when a voluntary disruption event occurs.</w:t>
      </w:r>
    </w:p>
    <w:p w14:paraId="406CC544" w14:textId="77777777" w:rsidR="00096233" w:rsidRPr="00720C8D" w:rsidRDefault="00096233">
      <w:pPr>
        <w:shd w:val="clear" w:color="auto" w:fill="FFFFFF"/>
        <w:spacing w:after="240" w:line="240" w:lineRule="auto"/>
        <w:rPr>
          <w:rFonts w:eastAsia="Times New Roman" w:cstheme="minorHAnsi"/>
          <w:color w:val="24292E"/>
          <w:rPrChange w:id="787" w:author="Madhuri K S" w:date="2020-05-22T16:55:00Z">
            <w:rPr>
              <w:rFonts w:ascii="Segoe UI" w:eastAsia="Times New Roman" w:hAnsi="Segoe UI" w:cs="Segoe UI"/>
              <w:color w:val="24292E"/>
              <w:sz w:val="24"/>
              <w:szCs w:val="24"/>
            </w:rPr>
          </w:rPrChange>
        </w:rPr>
      </w:pPr>
      <w:r w:rsidRPr="00720C8D">
        <w:rPr>
          <w:rFonts w:eastAsia="Times New Roman" w:cstheme="minorHAnsi"/>
          <w:color w:val="24292E"/>
          <w:rPrChange w:id="788" w:author="Madhuri K S" w:date="2020-05-22T16:53:00Z">
            <w:rPr>
              <w:rFonts w:ascii="Segoe UI" w:eastAsia="Times New Roman" w:hAnsi="Segoe UI" w:cs="Segoe UI"/>
              <w:color w:val="24292E"/>
              <w:sz w:val="24"/>
              <w:szCs w:val="24"/>
            </w:rPr>
          </w:rPrChange>
        </w:rPr>
        <w:t>If a cluster is to be upgraded or a deployment template updated, the Kubernetes scheduler makes sure additional pods are scheduled on other nodes before the voluntary disruption events can continue</w:t>
      </w:r>
      <w:r w:rsidRPr="00720C8D">
        <w:rPr>
          <w:rFonts w:eastAsia="Times New Roman" w:cstheme="minorHAnsi"/>
          <w:color w:val="24292E"/>
          <w:rPrChange w:id="789" w:author="Madhuri K S" w:date="2020-05-22T16:55:00Z">
            <w:rPr>
              <w:rFonts w:ascii="Segoe UI" w:eastAsia="Times New Roman" w:hAnsi="Segoe UI" w:cs="Segoe UI"/>
              <w:color w:val="24292E"/>
              <w:sz w:val="24"/>
              <w:szCs w:val="24"/>
            </w:rPr>
          </w:rPrChange>
        </w:rPr>
        <w:t>. The scheduler waits before a node is rebooted until the defined number of pods are successfully scheduled on other nodes in the cluster.</w:t>
      </w:r>
    </w:p>
    <w:p w14:paraId="27D888BD" w14:textId="77777777" w:rsidR="00096233" w:rsidRPr="00720C8D" w:rsidRDefault="00096233">
      <w:pPr>
        <w:shd w:val="clear" w:color="auto" w:fill="FFFFFF"/>
        <w:spacing w:after="0" w:line="240" w:lineRule="auto"/>
        <w:rPr>
          <w:rFonts w:eastAsia="Times New Roman" w:cstheme="minorHAnsi"/>
          <w:color w:val="24292E"/>
          <w:rPrChange w:id="790" w:author="Madhuri K S" w:date="2020-05-22T16:54:00Z">
            <w:rPr>
              <w:rFonts w:ascii="Segoe UI" w:eastAsia="Times New Roman" w:hAnsi="Segoe UI" w:cs="Segoe UI"/>
              <w:color w:val="24292E"/>
              <w:sz w:val="24"/>
              <w:szCs w:val="24"/>
            </w:rPr>
          </w:rPrChange>
        </w:rPr>
      </w:pPr>
      <w:r w:rsidRPr="00720C8D">
        <w:rPr>
          <w:rFonts w:eastAsia="Times New Roman" w:cstheme="minorHAnsi"/>
          <w:color w:val="24292E"/>
          <w:rPrChange w:id="791" w:author="Madhuri K S" w:date="2020-05-22T16:54:00Z">
            <w:rPr>
              <w:rFonts w:ascii="Segoe UI" w:eastAsia="Times New Roman" w:hAnsi="Segoe UI" w:cs="Segoe UI"/>
              <w:color w:val="24292E"/>
              <w:sz w:val="24"/>
              <w:szCs w:val="24"/>
            </w:rPr>
          </w:rPrChange>
        </w:rPr>
        <w:t xml:space="preserve">Let's look at an example of a replica set with five pods that run NGINX. The pods in the replica set are assigned the label app: </w:t>
      </w:r>
      <w:proofErr w:type="spellStart"/>
      <w:r w:rsidRPr="00720C8D">
        <w:rPr>
          <w:rFonts w:eastAsia="Times New Roman" w:cstheme="minorHAnsi"/>
          <w:color w:val="24292E"/>
          <w:rPrChange w:id="792" w:author="Madhuri K S" w:date="2020-05-22T16:54:00Z">
            <w:rPr>
              <w:rFonts w:ascii="Consolas" w:eastAsia="Times New Roman" w:hAnsi="Consolas" w:cs="Courier New"/>
              <w:color w:val="24292E"/>
              <w:sz w:val="20"/>
              <w:szCs w:val="20"/>
            </w:rPr>
          </w:rPrChange>
        </w:rPr>
        <w:t>nginx</w:t>
      </w:r>
      <w:proofErr w:type="spellEnd"/>
      <w:r w:rsidRPr="00720C8D">
        <w:rPr>
          <w:rFonts w:eastAsia="Times New Roman" w:cstheme="minorHAnsi"/>
          <w:color w:val="24292E"/>
          <w:rPrChange w:id="793" w:author="Madhuri K S" w:date="2020-05-22T16:54:00Z">
            <w:rPr>
              <w:rFonts w:ascii="Consolas" w:eastAsia="Times New Roman" w:hAnsi="Consolas" w:cs="Courier New"/>
              <w:color w:val="24292E"/>
              <w:sz w:val="20"/>
              <w:szCs w:val="20"/>
            </w:rPr>
          </w:rPrChange>
        </w:rPr>
        <w:t>-frontend</w:t>
      </w:r>
      <w:r w:rsidRPr="00720C8D">
        <w:rPr>
          <w:rFonts w:eastAsia="Times New Roman" w:cstheme="minorHAnsi"/>
          <w:color w:val="24292E"/>
          <w:rPrChange w:id="794" w:author="Madhuri K S" w:date="2020-05-22T16:54:00Z">
            <w:rPr>
              <w:rFonts w:ascii="Segoe UI" w:eastAsia="Times New Roman" w:hAnsi="Segoe UI" w:cs="Segoe UI"/>
              <w:color w:val="24292E"/>
              <w:sz w:val="24"/>
              <w:szCs w:val="24"/>
            </w:rPr>
          </w:rPrChange>
        </w:rPr>
        <w:t>. During a voluntary disruption event, such as a cluster upgrade, you want to make sure at least three pods continue to run. The following YAML manifest for a </w:t>
      </w:r>
      <w:proofErr w:type="spellStart"/>
      <w:r w:rsidRPr="00720C8D">
        <w:rPr>
          <w:rFonts w:eastAsia="Times New Roman" w:cstheme="minorHAnsi"/>
          <w:i/>
          <w:iCs/>
          <w:color w:val="24292E"/>
          <w:rPrChange w:id="795" w:author="Madhuri K S" w:date="2020-05-22T16:54:00Z">
            <w:rPr>
              <w:rFonts w:ascii="Segoe UI" w:eastAsia="Times New Roman" w:hAnsi="Segoe UI" w:cs="Segoe UI"/>
              <w:i/>
              <w:iCs/>
              <w:color w:val="24292E"/>
              <w:sz w:val="24"/>
              <w:szCs w:val="24"/>
            </w:rPr>
          </w:rPrChange>
        </w:rPr>
        <w:t>PodDisruptionBudget</w:t>
      </w:r>
      <w:proofErr w:type="spellEnd"/>
      <w:r w:rsidRPr="00720C8D">
        <w:rPr>
          <w:rFonts w:eastAsia="Times New Roman" w:cstheme="minorHAnsi"/>
          <w:color w:val="24292E"/>
          <w:rPrChange w:id="796" w:author="Madhuri K S" w:date="2020-05-22T16:54:00Z">
            <w:rPr>
              <w:rFonts w:ascii="Segoe UI" w:eastAsia="Times New Roman" w:hAnsi="Segoe UI" w:cs="Segoe UI"/>
              <w:color w:val="24292E"/>
              <w:sz w:val="24"/>
              <w:szCs w:val="24"/>
            </w:rPr>
          </w:rPrChange>
        </w:rPr>
        <w:t> object defines these requirements:</w:t>
      </w:r>
    </w:p>
    <w:p w14:paraId="390275A1"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096233">
        <w:rPr>
          <w:rFonts w:ascii="Consolas" w:eastAsia="Times New Roman" w:hAnsi="Consolas" w:cs="Courier New"/>
          <w:color w:val="22863A"/>
          <w:sz w:val="20"/>
          <w:szCs w:val="20"/>
        </w:rPr>
        <w:t>apiVersion</w:t>
      </w:r>
      <w:proofErr w:type="spellEnd"/>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policy/v1beta1</w:t>
      </w:r>
    </w:p>
    <w:p w14:paraId="2E677975"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2863A"/>
          <w:sz w:val="20"/>
          <w:szCs w:val="20"/>
        </w:rPr>
        <w:t>kind</w:t>
      </w: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032F62"/>
          <w:sz w:val="20"/>
          <w:szCs w:val="20"/>
        </w:rPr>
        <w:t>PodDisruptionBudget</w:t>
      </w:r>
      <w:proofErr w:type="spellEnd"/>
    </w:p>
    <w:p w14:paraId="52AB3A6B"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2863A"/>
          <w:sz w:val="20"/>
          <w:szCs w:val="20"/>
        </w:rPr>
        <w:t>metadata</w:t>
      </w:r>
      <w:r w:rsidRPr="00096233">
        <w:rPr>
          <w:rFonts w:ascii="Consolas" w:eastAsia="Times New Roman" w:hAnsi="Consolas" w:cs="Courier New"/>
          <w:color w:val="24292E"/>
          <w:sz w:val="20"/>
          <w:szCs w:val="20"/>
        </w:rPr>
        <w:t>:</w:t>
      </w:r>
    </w:p>
    <w:p w14:paraId="0DED0E90"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name</w:t>
      </w: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032F62"/>
          <w:sz w:val="20"/>
          <w:szCs w:val="20"/>
        </w:rPr>
        <w:t>nginx-pdb</w:t>
      </w:r>
      <w:proofErr w:type="spellEnd"/>
    </w:p>
    <w:p w14:paraId="5A546F2C"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2863A"/>
          <w:sz w:val="20"/>
          <w:szCs w:val="20"/>
        </w:rPr>
        <w:t>spec</w:t>
      </w:r>
      <w:r w:rsidRPr="00096233">
        <w:rPr>
          <w:rFonts w:ascii="Consolas" w:eastAsia="Times New Roman" w:hAnsi="Consolas" w:cs="Courier New"/>
          <w:color w:val="24292E"/>
          <w:sz w:val="20"/>
          <w:szCs w:val="20"/>
        </w:rPr>
        <w:t>:</w:t>
      </w:r>
    </w:p>
    <w:p w14:paraId="7439C20C"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22863A"/>
          <w:sz w:val="20"/>
          <w:szCs w:val="20"/>
        </w:rPr>
        <w:t>minAvailable</w:t>
      </w:r>
      <w:proofErr w:type="spellEnd"/>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05CC5"/>
          <w:sz w:val="20"/>
          <w:szCs w:val="20"/>
        </w:rPr>
        <w:t>3</w:t>
      </w:r>
    </w:p>
    <w:p w14:paraId="66D6491B"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selector</w:t>
      </w:r>
      <w:r w:rsidRPr="00096233">
        <w:rPr>
          <w:rFonts w:ascii="Consolas" w:eastAsia="Times New Roman" w:hAnsi="Consolas" w:cs="Courier New"/>
          <w:color w:val="24292E"/>
          <w:sz w:val="20"/>
          <w:szCs w:val="20"/>
        </w:rPr>
        <w:t>:</w:t>
      </w:r>
    </w:p>
    <w:p w14:paraId="45BF8FAA"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22863A"/>
          <w:sz w:val="20"/>
          <w:szCs w:val="20"/>
        </w:rPr>
        <w:t>matchLabels</w:t>
      </w:r>
      <w:proofErr w:type="spellEnd"/>
      <w:r w:rsidRPr="00096233">
        <w:rPr>
          <w:rFonts w:ascii="Consolas" w:eastAsia="Times New Roman" w:hAnsi="Consolas" w:cs="Courier New"/>
          <w:color w:val="24292E"/>
          <w:sz w:val="20"/>
          <w:szCs w:val="20"/>
        </w:rPr>
        <w:t>:</w:t>
      </w:r>
    </w:p>
    <w:p w14:paraId="60F73416"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app</w:t>
      </w: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032F62"/>
          <w:sz w:val="20"/>
          <w:szCs w:val="20"/>
        </w:rPr>
        <w:t>nginx</w:t>
      </w:r>
      <w:proofErr w:type="spellEnd"/>
      <w:r w:rsidRPr="00096233">
        <w:rPr>
          <w:rFonts w:ascii="Consolas" w:eastAsia="Times New Roman" w:hAnsi="Consolas" w:cs="Courier New"/>
          <w:color w:val="032F62"/>
          <w:sz w:val="20"/>
          <w:szCs w:val="20"/>
        </w:rPr>
        <w:t>-frontend</w:t>
      </w:r>
    </w:p>
    <w:p w14:paraId="06962D34" w14:textId="77777777" w:rsidR="00096233" w:rsidRPr="00486A84" w:rsidRDefault="00096233">
      <w:pPr>
        <w:shd w:val="clear" w:color="auto" w:fill="FFFFFF"/>
        <w:spacing w:after="240" w:line="240" w:lineRule="auto"/>
        <w:rPr>
          <w:rFonts w:eastAsia="Times New Roman" w:cstheme="minorHAnsi"/>
          <w:color w:val="24292E"/>
          <w:rPrChange w:id="797" w:author="Madhuri K S" w:date="2020-05-22T16:56:00Z">
            <w:rPr>
              <w:rFonts w:ascii="Segoe UI" w:eastAsia="Times New Roman" w:hAnsi="Segoe UI" w:cs="Segoe UI"/>
              <w:color w:val="24292E"/>
              <w:sz w:val="24"/>
              <w:szCs w:val="24"/>
            </w:rPr>
          </w:rPrChange>
        </w:rPr>
      </w:pPr>
      <w:r w:rsidRPr="00486A84">
        <w:rPr>
          <w:rFonts w:eastAsia="Times New Roman" w:cstheme="minorHAnsi"/>
          <w:color w:val="24292E"/>
          <w:rPrChange w:id="798" w:author="Madhuri K S" w:date="2020-05-22T16:56:00Z">
            <w:rPr>
              <w:rFonts w:ascii="Segoe UI" w:eastAsia="Times New Roman" w:hAnsi="Segoe UI" w:cs="Segoe UI"/>
              <w:color w:val="24292E"/>
              <w:sz w:val="24"/>
              <w:szCs w:val="24"/>
            </w:rPr>
          </w:rPrChange>
        </w:rPr>
        <w:t>You can also define a percentage, such as </w:t>
      </w:r>
      <w:r w:rsidRPr="00486A84">
        <w:rPr>
          <w:rFonts w:eastAsia="Times New Roman" w:cstheme="minorHAnsi"/>
          <w:i/>
          <w:iCs/>
          <w:color w:val="24292E"/>
          <w:rPrChange w:id="799" w:author="Madhuri K S" w:date="2020-05-22T16:56:00Z">
            <w:rPr>
              <w:rFonts w:ascii="Segoe UI" w:eastAsia="Times New Roman" w:hAnsi="Segoe UI" w:cs="Segoe UI"/>
              <w:i/>
              <w:iCs/>
              <w:color w:val="24292E"/>
              <w:sz w:val="24"/>
              <w:szCs w:val="24"/>
            </w:rPr>
          </w:rPrChange>
        </w:rPr>
        <w:t>60%</w:t>
      </w:r>
      <w:r w:rsidRPr="00486A84">
        <w:rPr>
          <w:rFonts w:eastAsia="Times New Roman" w:cstheme="minorHAnsi"/>
          <w:color w:val="24292E"/>
          <w:rPrChange w:id="800" w:author="Madhuri K S" w:date="2020-05-22T16:56:00Z">
            <w:rPr>
              <w:rFonts w:ascii="Segoe UI" w:eastAsia="Times New Roman" w:hAnsi="Segoe UI" w:cs="Segoe UI"/>
              <w:color w:val="24292E"/>
              <w:sz w:val="24"/>
              <w:szCs w:val="24"/>
            </w:rPr>
          </w:rPrChange>
        </w:rPr>
        <w:t>, which allows you to automatically compensate for the replica set scaling up the number of pods.</w:t>
      </w:r>
    </w:p>
    <w:p w14:paraId="4A50C502" w14:textId="77777777" w:rsidR="00096233" w:rsidRPr="00486A84" w:rsidRDefault="00096233">
      <w:pPr>
        <w:shd w:val="clear" w:color="auto" w:fill="FFFFFF"/>
        <w:spacing w:after="240" w:line="240" w:lineRule="auto"/>
        <w:rPr>
          <w:rFonts w:eastAsia="Times New Roman" w:cstheme="minorHAnsi"/>
          <w:color w:val="24292E"/>
          <w:rPrChange w:id="801" w:author="Madhuri K S" w:date="2020-05-22T16:56:00Z">
            <w:rPr>
              <w:rFonts w:ascii="Segoe UI" w:eastAsia="Times New Roman" w:hAnsi="Segoe UI" w:cs="Segoe UI"/>
              <w:color w:val="24292E"/>
              <w:sz w:val="24"/>
              <w:szCs w:val="24"/>
            </w:rPr>
          </w:rPrChange>
        </w:rPr>
      </w:pPr>
      <w:r w:rsidRPr="00486A84">
        <w:rPr>
          <w:rFonts w:eastAsia="Times New Roman" w:cstheme="minorHAnsi"/>
          <w:color w:val="24292E"/>
          <w:rPrChange w:id="802" w:author="Madhuri K S" w:date="2020-05-22T16:56:00Z">
            <w:rPr>
              <w:rFonts w:ascii="Segoe UI" w:eastAsia="Times New Roman" w:hAnsi="Segoe UI" w:cs="Segoe UI"/>
              <w:color w:val="24292E"/>
              <w:sz w:val="24"/>
              <w:szCs w:val="24"/>
            </w:rPr>
          </w:rPrChange>
        </w:rPr>
        <w:t>You can define a maximum number of unavailable instances in a replica set. Again, a percentage for the maximum unavailable pods can also be defined. The following pod disruption budget YAML manifest defines that no more than two pods in the replica set be unavailable:</w:t>
      </w:r>
    </w:p>
    <w:p w14:paraId="17A2C282"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096233">
        <w:rPr>
          <w:rFonts w:ascii="Consolas" w:eastAsia="Times New Roman" w:hAnsi="Consolas" w:cs="Courier New"/>
          <w:color w:val="22863A"/>
          <w:sz w:val="20"/>
          <w:szCs w:val="20"/>
        </w:rPr>
        <w:t>apiVersion</w:t>
      </w:r>
      <w:proofErr w:type="spellEnd"/>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policy/v1beta1</w:t>
      </w:r>
    </w:p>
    <w:p w14:paraId="5A0CB477"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2863A"/>
          <w:sz w:val="20"/>
          <w:szCs w:val="20"/>
        </w:rPr>
        <w:t>kind</w:t>
      </w: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032F62"/>
          <w:sz w:val="20"/>
          <w:szCs w:val="20"/>
        </w:rPr>
        <w:t>PodDisruptionBudget</w:t>
      </w:r>
      <w:proofErr w:type="spellEnd"/>
    </w:p>
    <w:p w14:paraId="34741EC2"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2863A"/>
          <w:sz w:val="20"/>
          <w:szCs w:val="20"/>
        </w:rPr>
        <w:t>metadata</w:t>
      </w:r>
      <w:r w:rsidRPr="00096233">
        <w:rPr>
          <w:rFonts w:ascii="Consolas" w:eastAsia="Times New Roman" w:hAnsi="Consolas" w:cs="Courier New"/>
          <w:color w:val="24292E"/>
          <w:sz w:val="20"/>
          <w:szCs w:val="20"/>
        </w:rPr>
        <w:t>:</w:t>
      </w:r>
    </w:p>
    <w:p w14:paraId="65CCD709"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name</w:t>
      </w: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032F62"/>
          <w:sz w:val="20"/>
          <w:szCs w:val="20"/>
        </w:rPr>
        <w:t>nginx-pdb</w:t>
      </w:r>
      <w:proofErr w:type="spellEnd"/>
    </w:p>
    <w:p w14:paraId="7E6256F2"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2863A"/>
          <w:sz w:val="20"/>
          <w:szCs w:val="20"/>
        </w:rPr>
        <w:t>spec</w:t>
      </w:r>
      <w:r w:rsidRPr="00096233">
        <w:rPr>
          <w:rFonts w:ascii="Consolas" w:eastAsia="Times New Roman" w:hAnsi="Consolas" w:cs="Courier New"/>
          <w:color w:val="24292E"/>
          <w:sz w:val="20"/>
          <w:szCs w:val="20"/>
        </w:rPr>
        <w:t>:</w:t>
      </w:r>
    </w:p>
    <w:p w14:paraId="1DAE8A96"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22863A"/>
          <w:sz w:val="20"/>
          <w:szCs w:val="20"/>
        </w:rPr>
        <w:t>maxUnavailable</w:t>
      </w:r>
      <w:proofErr w:type="spellEnd"/>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05CC5"/>
          <w:sz w:val="20"/>
          <w:szCs w:val="20"/>
        </w:rPr>
        <w:t>2</w:t>
      </w:r>
    </w:p>
    <w:p w14:paraId="4C075BF5"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selector</w:t>
      </w:r>
      <w:r w:rsidRPr="00096233">
        <w:rPr>
          <w:rFonts w:ascii="Consolas" w:eastAsia="Times New Roman" w:hAnsi="Consolas" w:cs="Courier New"/>
          <w:color w:val="24292E"/>
          <w:sz w:val="20"/>
          <w:szCs w:val="20"/>
        </w:rPr>
        <w:t>:</w:t>
      </w:r>
    </w:p>
    <w:p w14:paraId="515F9A13"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22863A"/>
          <w:sz w:val="20"/>
          <w:szCs w:val="20"/>
        </w:rPr>
        <w:t>matchLabels</w:t>
      </w:r>
      <w:proofErr w:type="spellEnd"/>
      <w:r w:rsidRPr="00096233">
        <w:rPr>
          <w:rFonts w:ascii="Consolas" w:eastAsia="Times New Roman" w:hAnsi="Consolas" w:cs="Courier New"/>
          <w:color w:val="24292E"/>
          <w:sz w:val="20"/>
          <w:szCs w:val="20"/>
        </w:rPr>
        <w:t>:</w:t>
      </w:r>
    </w:p>
    <w:p w14:paraId="5BA69D19"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app</w:t>
      </w: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032F62"/>
          <w:sz w:val="20"/>
          <w:szCs w:val="20"/>
        </w:rPr>
        <w:t>nginx</w:t>
      </w:r>
      <w:proofErr w:type="spellEnd"/>
      <w:r w:rsidRPr="00096233">
        <w:rPr>
          <w:rFonts w:ascii="Consolas" w:eastAsia="Times New Roman" w:hAnsi="Consolas" w:cs="Courier New"/>
          <w:color w:val="032F62"/>
          <w:sz w:val="20"/>
          <w:szCs w:val="20"/>
        </w:rPr>
        <w:t>-frontend</w:t>
      </w:r>
    </w:p>
    <w:p w14:paraId="21E5ABE4" w14:textId="77777777" w:rsidR="00096233" w:rsidRPr="00096233" w:rsidRDefault="00096233">
      <w:pPr>
        <w:shd w:val="clear" w:color="auto" w:fill="FFFFFF"/>
        <w:spacing w:after="240" w:line="240" w:lineRule="auto"/>
        <w:rPr>
          <w:rFonts w:ascii="Segoe UI" w:eastAsia="Times New Roman" w:hAnsi="Segoe UI" w:cs="Segoe UI"/>
          <w:color w:val="24292E"/>
          <w:sz w:val="24"/>
          <w:szCs w:val="24"/>
        </w:rPr>
      </w:pPr>
      <w:r w:rsidRPr="00096233">
        <w:rPr>
          <w:rFonts w:ascii="Segoe UI" w:eastAsia="Times New Roman" w:hAnsi="Segoe UI" w:cs="Segoe UI"/>
          <w:color w:val="24292E"/>
          <w:sz w:val="24"/>
          <w:szCs w:val="24"/>
        </w:rPr>
        <w:t>Once your pod disruption budget is defined, you create it in your AKS cluster as with any other Kubernetes object:</w:t>
      </w:r>
    </w:p>
    <w:p w14:paraId="02FFFB36"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096233">
        <w:rPr>
          <w:rFonts w:ascii="Consolas" w:eastAsia="Times New Roman" w:hAnsi="Consolas" w:cs="Courier New"/>
          <w:color w:val="005CC5"/>
          <w:sz w:val="20"/>
          <w:szCs w:val="20"/>
        </w:rPr>
        <w:t>kubectl</w:t>
      </w:r>
      <w:proofErr w:type="spellEnd"/>
      <w:r w:rsidRPr="00096233">
        <w:rPr>
          <w:rFonts w:ascii="Consolas" w:eastAsia="Times New Roman" w:hAnsi="Consolas" w:cs="Courier New"/>
          <w:color w:val="005CC5"/>
          <w:sz w:val="20"/>
          <w:szCs w:val="20"/>
        </w:rPr>
        <w:t xml:space="preserve"> apply -f </w:t>
      </w:r>
      <w:proofErr w:type="spellStart"/>
      <w:r w:rsidRPr="00096233">
        <w:rPr>
          <w:rFonts w:ascii="Consolas" w:eastAsia="Times New Roman" w:hAnsi="Consolas" w:cs="Courier New"/>
          <w:color w:val="005CC5"/>
          <w:sz w:val="20"/>
          <w:szCs w:val="20"/>
        </w:rPr>
        <w:t>nginx-pdb.yaml</w:t>
      </w:r>
      <w:proofErr w:type="spellEnd"/>
    </w:p>
    <w:p w14:paraId="3154EEA1" w14:textId="2C35B8F6" w:rsidR="00096233" w:rsidRPr="00486A84" w:rsidRDefault="00096233">
      <w:pPr>
        <w:shd w:val="clear" w:color="auto" w:fill="FFFFFF"/>
        <w:spacing w:after="240" w:line="240" w:lineRule="auto"/>
        <w:rPr>
          <w:rFonts w:eastAsia="Times New Roman" w:cstheme="minorHAnsi"/>
          <w:color w:val="24292E"/>
          <w:rPrChange w:id="803" w:author="Madhuri K S" w:date="2020-05-22T16:56:00Z">
            <w:rPr>
              <w:rFonts w:ascii="Segoe UI" w:eastAsia="Times New Roman" w:hAnsi="Segoe UI" w:cs="Segoe UI"/>
              <w:color w:val="24292E"/>
              <w:sz w:val="24"/>
              <w:szCs w:val="24"/>
            </w:rPr>
          </w:rPrChange>
        </w:rPr>
      </w:pPr>
      <w:r w:rsidRPr="00486A84">
        <w:rPr>
          <w:rFonts w:eastAsia="Times New Roman" w:cstheme="minorHAnsi"/>
          <w:color w:val="24292E"/>
          <w:rPrChange w:id="804" w:author="Madhuri K S" w:date="2020-05-22T16:56:00Z">
            <w:rPr>
              <w:rFonts w:ascii="Segoe UI" w:eastAsia="Times New Roman" w:hAnsi="Segoe UI" w:cs="Segoe UI"/>
              <w:color w:val="24292E"/>
              <w:sz w:val="24"/>
              <w:szCs w:val="24"/>
            </w:rPr>
          </w:rPrChange>
        </w:rPr>
        <w:t xml:space="preserve">Work with </w:t>
      </w:r>
      <w:ins w:id="805" w:author="Madhuri K S" w:date="2020-05-22T16:56:00Z">
        <w:r w:rsidR="00486A84">
          <w:rPr>
            <w:rFonts w:eastAsia="Times New Roman" w:cstheme="minorHAnsi"/>
            <w:color w:val="24292E"/>
          </w:rPr>
          <w:t xml:space="preserve">the </w:t>
        </w:r>
      </w:ins>
      <w:del w:id="806" w:author="Madhuri K S" w:date="2020-05-22T16:56:00Z">
        <w:r w:rsidRPr="00486A84" w:rsidDel="00486A84">
          <w:rPr>
            <w:rFonts w:eastAsia="Times New Roman" w:cstheme="minorHAnsi"/>
            <w:color w:val="24292E"/>
            <w:rPrChange w:id="807" w:author="Madhuri K S" w:date="2020-05-22T16:56:00Z">
              <w:rPr>
                <w:rFonts w:ascii="Segoe UI" w:eastAsia="Times New Roman" w:hAnsi="Segoe UI" w:cs="Segoe UI"/>
                <w:color w:val="24292E"/>
                <w:sz w:val="24"/>
                <w:szCs w:val="24"/>
              </w:rPr>
            </w:rPrChange>
          </w:rPr>
          <w:delText xml:space="preserve">your </w:delText>
        </w:r>
      </w:del>
      <w:r w:rsidRPr="00486A84">
        <w:rPr>
          <w:rFonts w:eastAsia="Times New Roman" w:cstheme="minorHAnsi"/>
          <w:color w:val="24292E"/>
          <w:rPrChange w:id="808" w:author="Madhuri K S" w:date="2020-05-22T16:56:00Z">
            <w:rPr>
              <w:rFonts w:ascii="Segoe UI" w:eastAsia="Times New Roman" w:hAnsi="Segoe UI" w:cs="Segoe UI"/>
              <w:color w:val="24292E"/>
              <w:sz w:val="24"/>
              <w:szCs w:val="24"/>
            </w:rPr>
          </w:rPrChange>
        </w:rPr>
        <w:t>application developers</w:t>
      </w:r>
      <w:ins w:id="809" w:author="Madhuri K S" w:date="2020-05-22T16:56:00Z">
        <w:r w:rsidR="00486A84">
          <w:rPr>
            <w:rFonts w:eastAsia="Times New Roman" w:cstheme="minorHAnsi"/>
            <w:color w:val="24292E"/>
          </w:rPr>
          <w:t xml:space="preserve">, </w:t>
        </w:r>
      </w:ins>
      <w:del w:id="810" w:author="Madhuri K S" w:date="2020-05-22T16:56:00Z">
        <w:r w:rsidRPr="00486A84" w:rsidDel="00486A84">
          <w:rPr>
            <w:rFonts w:eastAsia="Times New Roman" w:cstheme="minorHAnsi"/>
            <w:color w:val="24292E"/>
            <w:rPrChange w:id="811" w:author="Madhuri K S" w:date="2020-05-22T16:56:00Z">
              <w:rPr>
                <w:rFonts w:ascii="Segoe UI" w:eastAsia="Times New Roman" w:hAnsi="Segoe UI" w:cs="Segoe UI"/>
                <w:color w:val="24292E"/>
                <w:sz w:val="24"/>
                <w:szCs w:val="24"/>
              </w:rPr>
            </w:rPrChange>
          </w:rPr>
          <w:delText xml:space="preserve"> and owners</w:delText>
        </w:r>
      </w:del>
      <w:ins w:id="812" w:author="Madhuri K S" w:date="2020-05-22T16:56:00Z">
        <w:r w:rsidR="00486A84">
          <w:rPr>
            <w:rFonts w:eastAsia="Times New Roman" w:cstheme="minorHAnsi"/>
            <w:color w:val="24292E"/>
          </w:rPr>
          <w:t>product managers</w:t>
        </w:r>
      </w:ins>
      <w:r w:rsidRPr="00486A84">
        <w:rPr>
          <w:rFonts w:eastAsia="Times New Roman" w:cstheme="minorHAnsi"/>
          <w:color w:val="24292E"/>
          <w:rPrChange w:id="813" w:author="Madhuri K S" w:date="2020-05-22T16:56:00Z">
            <w:rPr>
              <w:rFonts w:ascii="Segoe UI" w:eastAsia="Times New Roman" w:hAnsi="Segoe UI" w:cs="Segoe UI"/>
              <w:color w:val="24292E"/>
              <w:sz w:val="24"/>
              <w:szCs w:val="24"/>
            </w:rPr>
          </w:rPrChange>
        </w:rPr>
        <w:t xml:space="preserve"> to </w:t>
      </w:r>
      <w:ins w:id="814" w:author="Madhuri K S" w:date="2020-05-22T16:57:00Z">
        <w:r w:rsidR="00486A84">
          <w:rPr>
            <w:rFonts w:eastAsia="Times New Roman" w:cstheme="minorHAnsi"/>
            <w:color w:val="24292E"/>
          </w:rPr>
          <w:t>learn</w:t>
        </w:r>
      </w:ins>
      <w:del w:id="815" w:author="Madhuri K S" w:date="2020-05-22T16:57:00Z">
        <w:r w:rsidRPr="00486A84" w:rsidDel="00486A84">
          <w:rPr>
            <w:rFonts w:eastAsia="Times New Roman" w:cstheme="minorHAnsi"/>
            <w:color w:val="24292E"/>
            <w:rPrChange w:id="816" w:author="Madhuri K S" w:date="2020-05-22T16:56:00Z">
              <w:rPr>
                <w:rFonts w:ascii="Segoe UI" w:eastAsia="Times New Roman" w:hAnsi="Segoe UI" w:cs="Segoe UI"/>
                <w:color w:val="24292E"/>
                <w:sz w:val="24"/>
                <w:szCs w:val="24"/>
              </w:rPr>
            </w:rPrChange>
          </w:rPr>
          <w:delText>understand their</w:delText>
        </w:r>
      </w:del>
      <w:ins w:id="817" w:author="Madhuri K S" w:date="2020-05-22T16:57:00Z">
        <w:r w:rsidR="00486A84">
          <w:rPr>
            <w:rFonts w:eastAsia="Times New Roman" w:cstheme="minorHAnsi"/>
            <w:color w:val="24292E"/>
          </w:rPr>
          <w:t xml:space="preserve"> the</w:t>
        </w:r>
      </w:ins>
      <w:del w:id="818" w:author="Madhuri K S" w:date="2020-05-22T16:57:00Z">
        <w:r w:rsidRPr="00486A84" w:rsidDel="00486A84">
          <w:rPr>
            <w:rFonts w:eastAsia="Times New Roman" w:cstheme="minorHAnsi"/>
            <w:color w:val="24292E"/>
            <w:rPrChange w:id="819" w:author="Madhuri K S" w:date="2020-05-22T16:56:00Z">
              <w:rPr>
                <w:rFonts w:ascii="Segoe UI" w:eastAsia="Times New Roman" w:hAnsi="Segoe UI" w:cs="Segoe UI"/>
                <w:color w:val="24292E"/>
                <w:sz w:val="24"/>
                <w:szCs w:val="24"/>
              </w:rPr>
            </w:rPrChange>
          </w:rPr>
          <w:delText xml:space="preserve"> needs</w:delText>
        </w:r>
      </w:del>
      <w:ins w:id="820" w:author="Madhuri K S" w:date="2020-05-22T16:57:00Z">
        <w:r w:rsidR="00486A84">
          <w:rPr>
            <w:rFonts w:eastAsia="Times New Roman" w:cstheme="minorHAnsi"/>
            <w:color w:val="24292E"/>
          </w:rPr>
          <w:t xml:space="preserve"> requirements</w:t>
        </w:r>
      </w:ins>
      <w:r w:rsidRPr="00486A84">
        <w:rPr>
          <w:rFonts w:eastAsia="Times New Roman" w:cstheme="minorHAnsi"/>
          <w:color w:val="24292E"/>
          <w:rPrChange w:id="821" w:author="Madhuri K S" w:date="2020-05-22T16:56:00Z">
            <w:rPr>
              <w:rFonts w:ascii="Segoe UI" w:eastAsia="Times New Roman" w:hAnsi="Segoe UI" w:cs="Segoe UI"/>
              <w:color w:val="24292E"/>
              <w:sz w:val="24"/>
              <w:szCs w:val="24"/>
            </w:rPr>
          </w:rPrChange>
        </w:rPr>
        <w:t xml:space="preserve"> and apply the appropriate pod disruption budgets.</w:t>
      </w:r>
    </w:p>
    <w:p w14:paraId="2253702F" w14:textId="458801C3" w:rsidR="00096233" w:rsidRPr="00486A84" w:rsidRDefault="00096233">
      <w:pPr>
        <w:shd w:val="clear" w:color="auto" w:fill="FFFFFF"/>
        <w:spacing w:after="240" w:line="240" w:lineRule="auto"/>
        <w:rPr>
          <w:rFonts w:eastAsia="Times New Roman" w:cstheme="minorHAnsi"/>
          <w:color w:val="24292E"/>
          <w:rPrChange w:id="822" w:author="Madhuri K S" w:date="2020-05-22T16:58:00Z">
            <w:rPr>
              <w:rFonts w:ascii="Segoe UI" w:eastAsia="Times New Roman" w:hAnsi="Segoe UI" w:cs="Segoe UI"/>
              <w:color w:val="24292E"/>
              <w:sz w:val="24"/>
              <w:szCs w:val="24"/>
            </w:rPr>
          </w:rPrChange>
        </w:rPr>
      </w:pPr>
      <w:r w:rsidRPr="00486A84">
        <w:rPr>
          <w:rFonts w:eastAsia="Times New Roman" w:cstheme="minorHAnsi"/>
          <w:color w:val="24292E"/>
          <w:rPrChange w:id="823" w:author="Madhuri K S" w:date="2020-05-22T16:57:00Z">
            <w:rPr>
              <w:rFonts w:ascii="Segoe UI" w:eastAsia="Times New Roman" w:hAnsi="Segoe UI" w:cs="Segoe UI"/>
              <w:color w:val="24292E"/>
              <w:sz w:val="24"/>
              <w:szCs w:val="24"/>
            </w:rPr>
          </w:rPrChange>
        </w:rPr>
        <w:t>For more informatio</w:t>
      </w:r>
      <w:ins w:id="824" w:author="Madhuri K S" w:date="2020-05-22T16:57:00Z">
        <w:r w:rsidR="00486A84">
          <w:rPr>
            <w:rFonts w:eastAsia="Times New Roman" w:cstheme="minorHAnsi"/>
            <w:color w:val="24292E"/>
          </w:rPr>
          <w:t>n</w:t>
        </w:r>
      </w:ins>
      <w:del w:id="825" w:author="Madhuri K S" w:date="2020-05-22T16:57:00Z">
        <w:r w:rsidRPr="00486A84" w:rsidDel="00486A84">
          <w:rPr>
            <w:rFonts w:eastAsia="Times New Roman" w:cstheme="minorHAnsi"/>
            <w:color w:val="24292E"/>
            <w:rPrChange w:id="826" w:author="Madhuri K S" w:date="2020-05-22T16:57:00Z">
              <w:rPr>
                <w:rFonts w:ascii="Segoe UI" w:eastAsia="Times New Roman" w:hAnsi="Segoe UI" w:cs="Segoe UI"/>
                <w:color w:val="24292E"/>
                <w:sz w:val="24"/>
                <w:szCs w:val="24"/>
              </w:rPr>
            </w:rPrChange>
          </w:rPr>
          <w:delText>n</w:delText>
        </w:r>
      </w:del>
      <w:r w:rsidRPr="00486A84">
        <w:rPr>
          <w:rFonts w:eastAsia="Times New Roman" w:cstheme="minorHAnsi"/>
          <w:color w:val="24292E"/>
          <w:rPrChange w:id="827" w:author="Madhuri K S" w:date="2020-05-22T16:57:00Z">
            <w:rPr>
              <w:rFonts w:ascii="Segoe UI" w:eastAsia="Times New Roman" w:hAnsi="Segoe UI" w:cs="Segoe UI"/>
              <w:color w:val="24292E"/>
              <w:sz w:val="24"/>
              <w:szCs w:val="24"/>
            </w:rPr>
          </w:rPrChange>
        </w:rPr>
        <w:t xml:space="preserve"> about using pod disruption budgets, </w:t>
      </w:r>
      <w:ins w:id="828" w:author="Madhuri K S" w:date="2020-05-22T16:58:00Z">
        <w:r w:rsidR="00486A84">
          <w:rPr>
            <w:rFonts w:eastAsia="Times New Roman" w:cstheme="minorHAnsi"/>
            <w:color w:val="24292E"/>
          </w:rPr>
          <w:t>you may refer to</w:t>
        </w:r>
      </w:ins>
      <w:del w:id="829" w:author="Madhuri K S" w:date="2020-05-22T16:57:00Z">
        <w:r w:rsidRPr="00486A84" w:rsidDel="00486A84">
          <w:rPr>
            <w:rFonts w:eastAsia="Times New Roman" w:cstheme="minorHAnsi"/>
            <w:color w:val="24292E"/>
            <w:rPrChange w:id="830" w:author="Madhuri K S" w:date="2020-05-22T16:57:00Z">
              <w:rPr>
                <w:rFonts w:ascii="Segoe UI" w:eastAsia="Times New Roman" w:hAnsi="Segoe UI" w:cs="Segoe UI"/>
                <w:color w:val="24292E"/>
                <w:sz w:val="24"/>
                <w:szCs w:val="24"/>
              </w:rPr>
            </w:rPrChange>
          </w:rPr>
          <w:delText>see</w:delText>
        </w:r>
      </w:del>
      <w:r w:rsidRPr="00486A84">
        <w:rPr>
          <w:rFonts w:eastAsia="Times New Roman" w:cstheme="minorHAnsi"/>
          <w:color w:val="24292E"/>
          <w:rPrChange w:id="831" w:author="Madhuri K S" w:date="2020-05-22T16:57:00Z">
            <w:rPr>
              <w:rFonts w:ascii="Segoe UI" w:eastAsia="Times New Roman" w:hAnsi="Segoe UI" w:cs="Segoe UI"/>
              <w:color w:val="24292E"/>
              <w:sz w:val="24"/>
              <w:szCs w:val="24"/>
            </w:rPr>
          </w:rPrChange>
        </w:rPr>
        <w:t> </w:t>
      </w:r>
      <w:r w:rsidR="00EC0760" w:rsidRPr="00486A84">
        <w:rPr>
          <w:rFonts w:eastAsia="Times New Roman" w:cstheme="minorHAnsi"/>
          <w:color w:val="0366D6"/>
          <w:rPrChange w:id="832" w:author="Madhuri K S" w:date="2020-05-22T16:58:00Z">
            <w:rPr>
              <w:rFonts w:ascii="Segoe UI" w:eastAsia="Times New Roman" w:hAnsi="Segoe UI" w:cs="Segoe UI"/>
              <w:color w:val="0366D6"/>
              <w:sz w:val="24"/>
              <w:szCs w:val="24"/>
              <w:u w:val="single"/>
            </w:rPr>
          </w:rPrChange>
        </w:rPr>
        <w:fldChar w:fldCharType="begin"/>
      </w:r>
      <w:r w:rsidR="00EC0760" w:rsidRPr="00486A84">
        <w:rPr>
          <w:rFonts w:eastAsia="Times New Roman" w:cstheme="minorHAnsi"/>
          <w:color w:val="0366D6"/>
          <w:rPrChange w:id="833" w:author="Madhuri K S" w:date="2020-05-22T16:58:00Z">
            <w:rPr>
              <w:rFonts w:ascii="Segoe UI" w:eastAsia="Times New Roman" w:hAnsi="Segoe UI" w:cs="Segoe UI"/>
              <w:color w:val="0366D6"/>
              <w:sz w:val="24"/>
              <w:szCs w:val="24"/>
              <w:u w:val="single"/>
            </w:rPr>
          </w:rPrChange>
        </w:rPr>
        <w:instrText xml:space="preserve"> HYPERLINK "https://kubernetes.io/docs/tasks/run-application/configure-pdb/" </w:instrText>
      </w:r>
      <w:r w:rsidR="00EC0760" w:rsidRPr="00486A84">
        <w:rPr>
          <w:rFonts w:eastAsia="Times New Roman" w:cstheme="minorHAnsi"/>
          <w:color w:val="0366D6"/>
          <w:rPrChange w:id="834" w:author="Madhuri K S" w:date="2020-05-22T16:58:00Z">
            <w:rPr>
              <w:rFonts w:ascii="Segoe UI" w:eastAsia="Times New Roman" w:hAnsi="Segoe UI" w:cs="Segoe UI"/>
              <w:color w:val="0366D6"/>
              <w:sz w:val="24"/>
              <w:szCs w:val="24"/>
              <w:u w:val="single"/>
            </w:rPr>
          </w:rPrChange>
        </w:rPr>
        <w:fldChar w:fldCharType="separate"/>
      </w:r>
      <w:r w:rsidRPr="00486A84">
        <w:rPr>
          <w:rFonts w:eastAsia="Times New Roman" w:cstheme="minorHAnsi"/>
          <w:color w:val="0366D6"/>
          <w:rPrChange w:id="835" w:author="Madhuri K S" w:date="2020-05-22T16:58:00Z">
            <w:rPr>
              <w:rFonts w:ascii="Segoe UI" w:eastAsia="Times New Roman" w:hAnsi="Segoe UI" w:cs="Segoe UI"/>
              <w:color w:val="0366D6"/>
              <w:sz w:val="24"/>
              <w:szCs w:val="24"/>
              <w:u w:val="single"/>
            </w:rPr>
          </w:rPrChange>
        </w:rPr>
        <w:t>Specify a disruption budget for your application</w:t>
      </w:r>
      <w:r w:rsidR="00EC0760" w:rsidRPr="00486A84">
        <w:rPr>
          <w:rFonts w:eastAsia="Times New Roman" w:cstheme="minorHAnsi"/>
          <w:color w:val="0366D6"/>
          <w:rPrChange w:id="836" w:author="Madhuri K S" w:date="2020-05-22T16:58:00Z">
            <w:rPr>
              <w:rFonts w:ascii="Segoe UI" w:eastAsia="Times New Roman" w:hAnsi="Segoe UI" w:cs="Segoe UI"/>
              <w:color w:val="0366D6"/>
              <w:sz w:val="24"/>
              <w:szCs w:val="24"/>
              <w:u w:val="single"/>
            </w:rPr>
          </w:rPrChange>
        </w:rPr>
        <w:fldChar w:fldCharType="end"/>
      </w:r>
      <w:r w:rsidRPr="00486A84">
        <w:rPr>
          <w:rFonts w:eastAsia="Times New Roman" w:cstheme="minorHAnsi"/>
          <w:color w:val="24292E"/>
          <w:rPrChange w:id="837" w:author="Madhuri K S" w:date="2020-05-22T16:58:00Z">
            <w:rPr>
              <w:rFonts w:ascii="Segoe UI" w:eastAsia="Times New Roman" w:hAnsi="Segoe UI" w:cs="Segoe UI"/>
              <w:color w:val="24292E"/>
              <w:sz w:val="24"/>
              <w:szCs w:val="24"/>
            </w:rPr>
          </w:rPrChange>
        </w:rPr>
        <w:t>.</w:t>
      </w:r>
    </w:p>
    <w:p w14:paraId="76036F72" w14:textId="77777777" w:rsidR="00096233" w:rsidRPr="00096233" w:rsidRDefault="00096233">
      <w:pPr>
        <w:shd w:val="clear" w:color="auto" w:fill="FFFFFF"/>
        <w:spacing w:before="360" w:after="240" w:line="240" w:lineRule="auto"/>
        <w:outlineLvl w:val="1"/>
        <w:rPr>
          <w:rFonts w:ascii="Segoe UI" w:eastAsia="Times New Roman" w:hAnsi="Segoe UI" w:cs="Segoe UI"/>
          <w:b/>
          <w:bCs/>
          <w:color w:val="24292E"/>
          <w:sz w:val="36"/>
          <w:szCs w:val="36"/>
        </w:rPr>
        <w:pPrChange w:id="838" w:author="Madhuri K S" w:date="2020-05-22T16:23:00Z">
          <w:pPr>
            <w:pBdr>
              <w:bottom w:val="single" w:sz="6" w:space="4" w:color="EAECEF"/>
            </w:pBdr>
            <w:shd w:val="clear" w:color="auto" w:fill="FFFFFF"/>
            <w:spacing w:before="360" w:after="240" w:line="240" w:lineRule="auto"/>
            <w:outlineLvl w:val="1"/>
          </w:pPr>
        </w:pPrChange>
      </w:pPr>
      <w:r w:rsidRPr="00096233">
        <w:rPr>
          <w:rFonts w:ascii="Segoe UI" w:eastAsia="Times New Roman" w:hAnsi="Segoe UI" w:cs="Segoe UI"/>
          <w:b/>
          <w:bCs/>
          <w:color w:val="24292E"/>
          <w:sz w:val="36"/>
          <w:szCs w:val="36"/>
        </w:rPr>
        <w:t xml:space="preserve">Regularly check for cluster issues with </w:t>
      </w:r>
      <w:proofErr w:type="spellStart"/>
      <w:r w:rsidRPr="00096233">
        <w:rPr>
          <w:rFonts w:ascii="Segoe UI" w:eastAsia="Times New Roman" w:hAnsi="Segoe UI" w:cs="Segoe UI"/>
          <w:b/>
          <w:bCs/>
          <w:color w:val="24292E"/>
          <w:sz w:val="36"/>
          <w:szCs w:val="36"/>
        </w:rPr>
        <w:t>kube</w:t>
      </w:r>
      <w:proofErr w:type="spellEnd"/>
      <w:r w:rsidRPr="00096233">
        <w:rPr>
          <w:rFonts w:ascii="Segoe UI" w:eastAsia="Times New Roman" w:hAnsi="Segoe UI" w:cs="Segoe UI"/>
          <w:b/>
          <w:bCs/>
          <w:color w:val="24292E"/>
          <w:sz w:val="36"/>
          <w:szCs w:val="36"/>
        </w:rPr>
        <w:t>-advisor</w:t>
      </w:r>
    </w:p>
    <w:p w14:paraId="78EEA8E1" w14:textId="77777777" w:rsidR="00486A84" w:rsidRDefault="00096233" w:rsidP="001242BE">
      <w:pPr>
        <w:shd w:val="clear" w:color="auto" w:fill="FFFFFF"/>
        <w:spacing w:after="0" w:line="240" w:lineRule="auto"/>
        <w:rPr>
          <w:ins w:id="839" w:author="Madhuri K S" w:date="2020-05-22T16:58:00Z"/>
          <w:rFonts w:ascii="Segoe UI" w:eastAsia="Times New Roman" w:hAnsi="Segoe UI" w:cs="Segoe UI"/>
          <w:color w:val="24292E"/>
          <w:sz w:val="24"/>
          <w:szCs w:val="24"/>
        </w:rPr>
      </w:pPr>
      <w:r w:rsidRPr="00096233">
        <w:rPr>
          <w:rFonts w:ascii="Segoe UI" w:eastAsia="Times New Roman" w:hAnsi="Segoe UI" w:cs="Segoe UI"/>
          <w:b/>
          <w:bCs/>
          <w:color w:val="24292E"/>
          <w:sz w:val="24"/>
          <w:szCs w:val="24"/>
        </w:rPr>
        <w:t>Best practice guidance</w:t>
      </w:r>
      <w:r w:rsidRPr="00096233">
        <w:rPr>
          <w:rFonts w:ascii="Segoe UI" w:eastAsia="Times New Roman" w:hAnsi="Segoe UI" w:cs="Segoe UI"/>
          <w:color w:val="24292E"/>
          <w:sz w:val="24"/>
          <w:szCs w:val="24"/>
        </w:rPr>
        <w:t> </w:t>
      </w:r>
      <w:del w:id="840" w:author="Madhuri K S" w:date="2020-05-22T16:58:00Z">
        <w:r w:rsidRPr="00096233" w:rsidDel="00486A84">
          <w:rPr>
            <w:rFonts w:ascii="Segoe UI" w:eastAsia="Times New Roman" w:hAnsi="Segoe UI" w:cs="Segoe UI"/>
            <w:color w:val="24292E"/>
            <w:sz w:val="24"/>
            <w:szCs w:val="24"/>
          </w:rPr>
          <w:delText>-</w:delText>
        </w:r>
      </w:del>
      <w:r w:rsidRPr="00096233">
        <w:rPr>
          <w:rFonts w:ascii="Segoe UI" w:eastAsia="Times New Roman" w:hAnsi="Segoe UI" w:cs="Segoe UI"/>
          <w:color w:val="24292E"/>
          <w:sz w:val="24"/>
          <w:szCs w:val="24"/>
        </w:rPr>
        <w:t xml:space="preserve"> </w:t>
      </w:r>
    </w:p>
    <w:p w14:paraId="7CD76757" w14:textId="46CF4AA8" w:rsidR="00096233" w:rsidRPr="00486A84" w:rsidRDefault="00096233" w:rsidP="001242BE">
      <w:pPr>
        <w:shd w:val="clear" w:color="auto" w:fill="FFFFFF"/>
        <w:spacing w:after="0" w:line="240" w:lineRule="auto"/>
        <w:rPr>
          <w:rFonts w:eastAsia="Times New Roman" w:cstheme="minorHAnsi"/>
          <w:color w:val="24292E"/>
          <w:rPrChange w:id="841" w:author="Madhuri K S" w:date="2020-05-22T16:58:00Z">
            <w:rPr>
              <w:rFonts w:ascii="Segoe UI" w:eastAsia="Times New Roman" w:hAnsi="Segoe UI" w:cs="Segoe UI"/>
              <w:color w:val="24292E"/>
              <w:sz w:val="24"/>
              <w:szCs w:val="24"/>
            </w:rPr>
          </w:rPrChange>
        </w:rPr>
      </w:pPr>
      <w:r w:rsidRPr="00486A84">
        <w:rPr>
          <w:rFonts w:eastAsia="Times New Roman" w:cstheme="minorHAnsi"/>
          <w:color w:val="24292E"/>
          <w:rPrChange w:id="842" w:author="Madhuri K S" w:date="2020-05-22T16:58:00Z">
            <w:rPr>
              <w:rFonts w:ascii="Segoe UI" w:eastAsia="Times New Roman" w:hAnsi="Segoe UI" w:cs="Segoe UI"/>
              <w:color w:val="24292E"/>
              <w:sz w:val="24"/>
              <w:szCs w:val="24"/>
            </w:rPr>
          </w:rPrChange>
        </w:rPr>
        <w:t>Regularly run the latest version of </w:t>
      </w:r>
      <w:proofErr w:type="spellStart"/>
      <w:r w:rsidRPr="00486A84">
        <w:rPr>
          <w:rFonts w:eastAsia="Times New Roman" w:cstheme="minorHAnsi"/>
          <w:color w:val="24292E"/>
          <w:rPrChange w:id="843" w:author="Madhuri K S" w:date="2020-05-22T16:58:00Z">
            <w:rPr>
              <w:rFonts w:ascii="Consolas" w:eastAsia="Times New Roman" w:hAnsi="Consolas" w:cs="Courier New"/>
              <w:color w:val="24292E"/>
              <w:sz w:val="20"/>
              <w:szCs w:val="20"/>
            </w:rPr>
          </w:rPrChange>
        </w:rPr>
        <w:t>kube</w:t>
      </w:r>
      <w:proofErr w:type="spellEnd"/>
      <w:r w:rsidRPr="00486A84">
        <w:rPr>
          <w:rFonts w:eastAsia="Times New Roman" w:cstheme="minorHAnsi"/>
          <w:color w:val="24292E"/>
          <w:rPrChange w:id="844" w:author="Madhuri K S" w:date="2020-05-22T16:58:00Z">
            <w:rPr>
              <w:rFonts w:ascii="Consolas" w:eastAsia="Times New Roman" w:hAnsi="Consolas" w:cs="Courier New"/>
              <w:color w:val="24292E"/>
              <w:sz w:val="20"/>
              <w:szCs w:val="20"/>
            </w:rPr>
          </w:rPrChange>
        </w:rPr>
        <w:t>-advisor open source tool to detect issues in your cluster. If you apply resource quotas on an existing AKS cluster, run </w:t>
      </w:r>
      <w:proofErr w:type="spellStart"/>
      <w:r w:rsidRPr="00486A84">
        <w:rPr>
          <w:rFonts w:eastAsia="Times New Roman" w:cstheme="minorHAnsi"/>
          <w:color w:val="24292E"/>
          <w:rPrChange w:id="845" w:author="Madhuri K S" w:date="2020-05-22T16:58:00Z">
            <w:rPr>
              <w:rFonts w:ascii="Consolas" w:eastAsia="Times New Roman" w:hAnsi="Consolas" w:cs="Courier New"/>
              <w:color w:val="24292E"/>
              <w:sz w:val="20"/>
              <w:szCs w:val="20"/>
            </w:rPr>
          </w:rPrChange>
        </w:rPr>
        <w:t>kube</w:t>
      </w:r>
      <w:proofErr w:type="spellEnd"/>
      <w:r w:rsidRPr="00486A84">
        <w:rPr>
          <w:rFonts w:eastAsia="Times New Roman" w:cstheme="minorHAnsi"/>
          <w:color w:val="24292E"/>
          <w:rPrChange w:id="846" w:author="Madhuri K S" w:date="2020-05-22T16:58:00Z">
            <w:rPr>
              <w:rFonts w:ascii="Consolas" w:eastAsia="Times New Roman" w:hAnsi="Consolas" w:cs="Courier New"/>
              <w:color w:val="24292E"/>
              <w:sz w:val="20"/>
              <w:szCs w:val="20"/>
            </w:rPr>
          </w:rPrChange>
        </w:rPr>
        <w:t>-advisor</w:t>
      </w:r>
      <w:r w:rsidRPr="00486A84">
        <w:rPr>
          <w:rFonts w:eastAsia="Times New Roman" w:cstheme="minorHAnsi"/>
          <w:color w:val="24292E"/>
          <w:rPrChange w:id="847" w:author="Madhuri K S" w:date="2020-05-22T16:58:00Z">
            <w:rPr>
              <w:rFonts w:ascii="Segoe UI" w:eastAsia="Times New Roman" w:hAnsi="Segoe UI" w:cs="Segoe UI"/>
              <w:color w:val="24292E"/>
              <w:sz w:val="24"/>
              <w:szCs w:val="24"/>
            </w:rPr>
          </w:rPrChange>
        </w:rPr>
        <w:t> first to find pods that do</w:t>
      </w:r>
      <w:ins w:id="848" w:author="Madhuri K S" w:date="2020-05-22T16:58:00Z">
        <w:r w:rsidR="00486A84">
          <w:rPr>
            <w:rFonts w:eastAsia="Times New Roman" w:cstheme="minorHAnsi"/>
            <w:color w:val="24292E"/>
          </w:rPr>
          <w:t xml:space="preserve"> not</w:t>
        </w:r>
      </w:ins>
      <w:del w:id="849" w:author="Madhuri K S" w:date="2020-05-22T16:58:00Z">
        <w:r w:rsidRPr="00486A84" w:rsidDel="00486A84">
          <w:rPr>
            <w:rFonts w:eastAsia="Times New Roman" w:cstheme="minorHAnsi"/>
            <w:color w:val="24292E"/>
            <w:rPrChange w:id="850" w:author="Madhuri K S" w:date="2020-05-22T16:58:00Z">
              <w:rPr>
                <w:rFonts w:ascii="Segoe UI" w:eastAsia="Times New Roman" w:hAnsi="Segoe UI" w:cs="Segoe UI"/>
                <w:color w:val="24292E"/>
                <w:sz w:val="24"/>
                <w:szCs w:val="24"/>
              </w:rPr>
            </w:rPrChange>
          </w:rPr>
          <w:delText>n't</w:delText>
        </w:r>
      </w:del>
      <w:r w:rsidRPr="00486A84">
        <w:rPr>
          <w:rFonts w:eastAsia="Times New Roman" w:cstheme="minorHAnsi"/>
          <w:color w:val="24292E"/>
          <w:rPrChange w:id="851" w:author="Madhuri K S" w:date="2020-05-22T16:58:00Z">
            <w:rPr>
              <w:rFonts w:ascii="Segoe UI" w:eastAsia="Times New Roman" w:hAnsi="Segoe UI" w:cs="Segoe UI"/>
              <w:color w:val="24292E"/>
              <w:sz w:val="24"/>
              <w:szCs w:val="24"/>
            </w:rPr>
          </w:rPrChange>
        </w:rPr>
        <w:t xml:space="preserve"> have resource requests and limits defined.</w:t>
      </w:r>
    </w:p>
    <w:p w14:paraId="6EA4696B" w14:textId="196FF59C" w:rsidR="00096233" w:rsidRPr="00486A84" w:rsidRDefault="00096233" w:rsidP="001242BE">
      <w:pPr>
        <w:shd w:val="clear" w:color="auto" w:fill="FFFFFF"/>
        <w:spacing w:after="240" w:line="240" w:lineRule="auto"/>
        <w:rPr>
          <w:rFonts w:eastAsia="Times New Roman" w:cstheme="minorHAnsi"/>
          <w:color w:val="24292E"/>
          <w:rPrChange w:id="852" w:author="Madhuri K S" w:date="2020-05-22T16:58:00Z">
            <w:rPr>
              <w:rFonts w:ascii="Segoe UI" w:eastAsia="Times New Roman" w:hAnsi="Segoe UI" w:cs="Segoe UI"/>
              <w:color w:val="24292E"/>
              <w:sz w:val="24"/>
              <w:szCs w:val="24"/>
            </w:rPr>
          </w:rPrChange>
        </w:rPr>
      </w:pPr>
      <w:r w:rsidRPr="00486A84">
        <w:rPr>
          <w:rFonts w:eastAsia="Times New Roman" w:cstheme="minorHAnsi"/>
          <w:color w:val="24292E"/>
          <w:rPrChange w:id="853" w:author="Madhuri K S" w:date="2020-05-22T16:58:00Z">
            <w:rPr>
              <w:rFonts w:ascii="Segoe UI" w:eastAsia="Times New Roman" w:hAnsi="Segoe UI" w:cs="Segoe UI"/>
              <w:color w:val="24292E"/>
              <w:sz w:val="24"/>
              <w:szCs w:val="24"/>
            </w:rPr>
          </w:rPrChange>
        </w:rPr>
        <w:t>The </w:t>
      </w:r>
      <w:proofErr w:type="spellStart"/>
      <w:r w:rsidR="00EC0760" w:rsidRPr="00486A84">
        <w:rPr>
          <w:rFonts w:eastAsia="Times New Roman" w:cstheme="minorHAnsi"/>
          <w:color w:val="0366D6"/>
          <w:u w:val="single"/>
          <w:rPrChange w:id="854" w:author="Madhuri K S" w:date="2020-05-22T16:58:00Z">
            <w:rPr>
              <w:rFonts w:ascii="Segoe UI" w:eastAsia="Times New Roman" w:hAnsi="Segoe UI" w:cs="Segoe UI"/>
              <w:color w:val="0366D6"/>
              <w:sz w:val="24"/>
              <w:szCs w:val="24"/>
              <w:u w:val="single"/>
            </w:rPr>
          </w:rPrChange>
        </w:rPr>
        <w:fldChar w:fldCharType="begin"/>
      </w:r>
      <w:r w:rsidR="00EC0760" w:rsidRPr="00486A84">
        <w:rPr>
          <w:rFonts w:eastAsia="Times New Roman" w:cstheme="minorHAnsi"/>
          <w:color w:val="0366D6"/>
          <w:u w:val="single"/>
          <w:rPrChange w:id="855" w:author="Madhuri K S" w:date="2020-05-22T16:58:00Z">
            <w:rPr>
              <w:rFonts w:ascii="Segoe UI" w:eastAsia="Times New Roman" w:hAnsi="Segoe UI" w:cs="Segoe UI"/>
              <w:color w:val="0366D6"/>
              <w:sz w:val="24"/>
              <w:szCs w:val="24"/>
              <w:u w:val="single"/>
            </w:rPr>
          </w:rPrChange>
        </w:rPr>
        <w:instrText xml:space="preserve"> HYPERLINK "https://github.com/Azure/kube-advisor" </w:instrText>
      </w:r>
      <w:r w:rsidR="00EC0760" w:rsidRPr="00486A84">
        <w:rPr>
          <w:rFonts w:eastAsia="Times New Roman" w:cstheme="minorHAnsi"/>
          <w:color w:val="0366D6"/>
          <w:u w:val="single"/>
          <w:rPrChange w:id="856" w:author="Madhuri K S" w:date="2020-05-22T16:58:00Z">
            <w:rPr>
              <w:rFonts w:ascii="Segoe UI" w:eastAsia="Times New Roman" w:hAnsi="Segoe UI" w:cs="Segoe UI"/>
              <w:color w:val="0366D6"/>
              <w:sz w:val="24"/>
              <w:szCs w:val="24"/>
              <w:u w:val="single"/>
            </w:rPr>
          </w:rPrChange>
        </w:rPr>
        <w:fldChar w:fldCharType="separate"/>
      </w:r>
      <w:r w:rsidRPr="00486A84">
        <w:rPr>
          <w:rFonts w:eastAsia="Times New Roman" w:cstheme="minorHAnsi"/>
          <w:color w:val="0366D6"/>
          <w:u w:val="single"/>
          <w:rPrChange w:id="857" w:author="Madhuri K S" w:date="2020-05-22T16:58:00Z">
            <w:rPr>
              <w:rFonts w:ascii="Segoe UI" w:eastAsia="Times New Roman" w:hAnsi="Segoe UI" w:cs="Segoe UI"/>
              <w:color w:val="0366D6"/>
              <w:sz w:val="24"/>
              <w:szCs w:val="24"/>
              <w:u w:val="single"/>
            </w:rPr>
          </w:rPrChange>
        </w:rPr>
        <w:t>kube</w:t>
      </w:r>
      <w:proofErr w:type="spellEnd"/>
      <w:r w:rsidRPr="00486A84">
        <w:rPr>
          <w:rFonts w:eastAsia="Times New Roman" w:cstheme="minorHAnsi"/>
          <w:color w:val="0366D6"/>
          <w:u w:val="single"/>
          <w:rPrChange w:id="858" w:author="Madhuri K S" w:date="2020-05-22T16:58:00Z">
            <w:rPr>
              <w:rFonts w:ascii="Segoe UI" w:eastAsia="Times New Roman" w:hAnsi="Segoe UI" w:cs="Segoe UI"/>
              <w:color w:val="0366D6"/>
              <w:sz w:val="24"/>
              <w:szCs w:val="24"/>
              <w:u w:val="single"/>
            </w:rPr>
          </w:rPrChange>
        </w:rPr>
        <w:t>-advisor</w:t>
      </w:r>
      <w:r w:rsidR="00EC0760" w:rsidRPr="00486A84">
        <w:rPr>
          <w:rFonts w:eastAsia="Times New Roman" w:cstheme="minorHAnsi"/>
          <w:color w:val="0366D6"/>
          <w:u w:val="single"/>
          <w:rPrChange w:id="859" w:author="Madhuri K S" w:date="2020-05-22T16:58:00Z">
            <w:rPr>
              <w:rFonts w:ascii="Segoe UI" w:eastAsia="Times New Roman" w:hAnsi="Segoe UI" w:cs="Segoe UI"/>
              <w:color w:val="0366D6"/>
              <w:sz w:val="24"/>
              <w:szCs w:val="24"/>
              <w:u w:val="single"/>
            </w:rPr>
          </w:rPrChange>
        </w:rPr>
        <w:fldChar w:fldCharType="end"/>
      </w:r>
      <w:r w:rsidRPr="00486A84">
        <w:rPr>
          <w:rFonts w:eastAsia="Times New Roman" w:cstheme="minorHAnsi"/>
          <w:color w:val="24292E"/>
          <w:rPrChange w:id="860" w:author="Madhuri K S" w:date="2020-05-22T16:58:00Z">
            <w:rPr>
              <w:rFonts w:ascii="Segoe UI" w:eastAsia="Times New Roman" w:hAnsi="Segoe UI" w:cs="Segoe UI"/>
              <w:color w:val="24292E"/>
              <w:sz w:val="24"/>
              <w:szCs w:val="24"/>
            </w:rPr>
          </w:rPrChange>
        </w:rPr>
        <w:t> tool is an associated AKS open source project that scans a Kubernetes cluster and reports on issues that it finds. One useful check is to identify pods that do</w:t>
      </w:r>
      <w:ins w:id="861" w:author="Madhuri K S" w:date="2020-05-22T16:58:00Z">
        <w:r w:rsidR="00486A84">
          <w:rPr>
            <w:rFonts w:eastAsia="Times New Roman" w:cstheme="minorHAnsi"/>
            <w:color w:val="24292E"/>
          </w:rPr>
          <w:t xml:space="preserve"> not </w:t>
        </w:r>
      </w:ins>
      <w:del w:id="862" w:author="Madhuri K S" w:date="2020-05-22T16:58:00Z">
        <w:r w:rsidRPr="00486A84" w:rsidDel="00486A84">
          <w:rPr>
            <w:rFonts w:eastAsia="Times New Roman" w:cstheme="minorHAnsi"/>
            <w:color w:val="24292E"/>
            <w:rPrChange w:id="863" w:author="Madhuri K S" w:date="2020-05-22T16:58:00Z">
              <w:rPr>
                <w:rFonts w:ascii="Segoe UI" w:eastAsia="Times New Roman" w:hAnsi="Segoe UI" w:cs="Segoe UI"/>
                <w:color w:val="24292E"/>
                <w:sz w:val="24"/>
                <w:szCs w:val="24"/>
              </w:rPr>
            </w:rPrChange>
          </w:rPr>
          <w:delText xml:space="preserve">n't </w:delText>
        </w:r>
      </w:del>
      <w:r w:rsidRPr="00486A84">
        <w:rPr>
          <w:rFonts w:eastAsia="Times New Roman" w:cstheme="minorHAnsi"/>
          <w:color w:val="24292E"/>
          <w:rPrChange w:id="864" w:author="Madhuri K S" w:date="2020-05-22T16:58:00Z">
            <w:rPr>
              <w:rFonts w:ascii="Segoe UI" w:eastAsia="Times New Roman" w:hAnsi="Segoe UI" w:cs="Segoe UI"/>
              <w:color w:val="24292E"/>
              <w:sz w:val="24"/>
              <w:szCs w:val="24"/>
            </w:rPr>
          </w:rPrChange>
        </w:rPr>
        <w:t>have resource requests and limits in place.</w:t>
      </w:r>
    </w:p>
    <w:p w14:paraId="346D0E9B" w14:textId="77777777" w:rsidR="00096233" w:rsidRPr="00096233" w:rsidRDefault="00096233">
      <w:pPr>
        <w:shd w:val="clear" w:color="auto" w:fill="FFFFFF"/>
        <w:spacing w:after="240" w:line="240" w:lineRule="auto"/>
        <w:rPr>
          <w:rFonts w:ascii="Segoe UI" w:eastAsia="Times New Roman" w:hAnsi="Segoe UI" w:cs="Segoe UI"/>
          <w:color w:val="24292E"/>
          <w:sz w:val="24"/>
          <w:szCs w:val="24"/>
        </w:rPr>
      </w:pPr>
      <w:r w:rsidRPr="00486A84">
        <w:rPr>
          <w:rFonts w:eastAsia="Times New Roman" w:cstheme="minorHAnsi"/>
          <w:color w:val="24292E"/>
          <w:rPrChange w:id="865" w:author="Madhuri K S" w:date="2020-05-22T16:58:00Z">
            <w:rPr>
              <w:rFonts w:ascii="Segoe UI" w:eastAsia="Times New Roman" w:hAnsi="Segoe UI" w:cs="Segoe UI"/>
              <w:color w:val="24292E"/>
              <w:sz w:val="24"/>
              <w:szCs w:val="24"/>
            </w:rPr>
          </w:rPrChange>
        </w:rPr>
        <w:t xml:space="preserve">The </w:t>
      </w:r>
      <w:proofErr w:type="spellStart"/>
      <w:r w:rsidRPr="00486A84">
        <w:rPr>
          <w:rFonts w:eastAsia="Times New Roman" w:cstheme="minorHAnsi"/>
          <w:color w:val="24292E"/>
          <w:rPrChange w:id="866" w:author="Madhuri K S" w:date="2020-05-22T16:58:00Z">
            <w:rPr>
              <w:rFonts w:ascii="Segoe UI" w:eastAsia="Times New Roman" w:hAnsi="Segoe UI" w:cs="Segoe UI"/>
              <w:color w:val="24292E"/>
              <w:sz w:val="24"/>
              <w:szCs w:val="24"/>
            </w:rPr>
          </w:rPrChange>
        </w:rPr>
        <w:t>kube</w:t>
      </w:r>
      <w:proofErr w:type="spellEnd"/>
      <w:r w:rsidRPr="00486A84">
        <w:rPr>
          <w:rFonts w:eastAsia="Times New Roman" w:cstheme="minorHAnsi"/>
          <w:color w:val="24292E"/>
          <w:rPrChange w:id="867" w:author="Madhuri K S" w:date="2020-05-22T16:58:00Z">
            <w:rPr>
              <w:rFonts w:ascii="Segoe UI" w:eastAsia="Times New Roman" w:hAnsi="Segoe UI" w:cs="Segoe UI"/>
              <w:color w:val="24292E"/>
              <w:sz w:val="24"/>
              <w:szCs w:val="24"/>
            </w:rPr>
          </w:rPrChange>
        </w:rPr>
        <w:t xml:space="preserve">-advisor tool can report on resource request and limits missing in </w:t>
      </w:r>
      <w:proofErr w:type="spellStart"/>
      <w:r w:rsidRPr="00486A84">
        <w:rPr>
          <w:rFonts w:eastAsia="Times New Roman" w:cstheme="minorHAnsi"/>
          <w:color w:val="24292E"/>
          <w:rPrChange w:id="868" w:author="Madhuri K S" w:date="2020-05-22T16:58:00Z">
            <w:rPr>
              <w:rFonts w:ascii="Segoe UI" w:eastAsia="Times New Roman" w:hAnsi="Segoe UI" w:cs="Segoe UI"/>
              <w:color w:val="24292E"/>
              <w:sz w:val="24"/>
              <w:szCs w:val="24"/>
            </w:rPr>
          </w:rPrChange>
        </w:rPr>
        <w:t>PodSpecs</w:t>
      </w:r>
      <w:proofErr w:type="spellEnd"/>
      <w:r w:rsidRPr="00486A84">
        <w:rPr>
          <w:rFonts w:eastAsia="Times New Roman" w:cstheme="minorHAnsi"/>
          <w:color w:val="24292E"/>
          <w:rPrChange w:id="869" w:author="Madhuri K S" w:date="2020-05-22T16:58:00Z">
            <w:rPr>
              <w:rFonts w:ascii="Segoe UI" w:eastAsia="Times New Roman" w:hAnsi="Segoe UI" w:cs="Segoe UI"/>
              <w:color w:val="24292E"/>
              <w:sz w:val="24"/>
              <w:szCs w:val="24"/>
            </w:rPr>
          </w:rPrChange>
        </w:rPr>
        <w:t xml:space="preserve"> for Windows applications as well as Linux applications, but the </w:t>
      </w:r>
      <w:proofErr w:type="spellStart"/>
      <w:r w:rsidRPr="00486A84">
        <w:rPr>
          <w:rFonts w:eastAsia="Times New Roman" w:cstheme="minorHAnsi"/>
          <w:color w:val="24292E"/>
          <w:rPrChange w:id="870" w:author="Madhuri K S" w:date="2020-05-22T16:58:00Z">
            <w:rPr>
              <w:rFonts w:ascii="Segoe UI" w:eastAsia="Times New Roman" w:hAnsi="Segoe UI" w:cs="Segoe UI"/>
              <w:color w:val="24292E"/>
              <w:sz w:val="24"/>
              <w:szCs w:val="24"/>
            </w:rPr>
          </w:rPrChange>
        </w:rPr>
        <w:t>kube</w:t>
      </w:r>
      <w:proofErr w:type="spellEnd"/>
      <w:r w:rsidRPr="00486A84">
        <w:rPr>
          <w:rFonts w:eastAsia="Times New Roman" w:cstheme="minorHAnsi"/>
          <w:color w:val="24292E"/>
          <w:rPrChange w:id="871" w:author="Madhuri K S" w:date="2020-05-22T16:58:00Z">
            <w:rPr>
              <w:rFonts w:ascii="Segoe UI" w:eastAsia="Times New Roman" w:hAnsi="Segoe UI" w:cs="Segoe UI"/>
              <w:color w:val="24292E"/>
              <w:sz w:val="24"/>
              <w:szCs w:val="24"/>
            </w:rPr>
          </w:rPrChange>
        </w:rPr>
        <w:t>-advisor tool itself must be scheduled on a Linux pod. You can schedule a pod to run on a node pool with a specific OS using a </w:t>
      </w:r>
      <w:r w:rsidR="00EC0760" w:rsidRPr="00486A84">
        <w:rPr>
          <w:rFonts w:eastAsia="Times New Roman" w:cstheme="minorHAnsi"/>
          <w:color w:val="0366D6"/>
          <w:u w:val="single"/>
          <w:rPrChange w:id="872" w:author="Madhuri K S" w:date="2020-05-22T16:58:00Z">
            <w:rPr>
              <w:rFonts w:ascii="Segoe UI" w:eastAsia="Times New Roman" w:hAnsi="Segoe UI" w:cs="Segoe UI"/>
              <w:color w:val="0366D6"/>
              <w:sz w:val="24"/>
              <w:szCs w:val="24"/>
              <w:u w:val="single"/>
            </w:rPr>
          </w:rPrChange>
        </w:rPr>
        <w:fldChar w:fldCharType="begin"/>
      </w:r>
      <w:r w:rsidR="00EC0760" w:rsidRPr="00486A84">
        <w:rPr>
          <w:rFonts w:eastAsia="Times New Roman" w:cstheme="minorHAnsi"/>
          <w:color w:val="0366D6"/>
          <w:u w:val="single"/>
          <w:rPrChange w:id="873" w:author="Madhuri K S" w:date="2020-05-22T16:58:00Z">
            <w:rPr>
              <w:rFonts w:ascii="Segoe UI" w:eastAsia="Times New Roman" w:hAnsi="Segoe UI" w:cs="Segoe UI"/>
              <w:color w:val="0366D6"/>
              <w:sz w:val="24"/>
              <w:szCs w:val="24"/>
              <w:u w:val="single"/>
            </w:rPr>
          </w:rPrChange>
        </w:rPr>
        <w:instrText xml:space="preserve"> HYPERLINK "https://github.com/MicrosoftDocs/azure-docs/blob/master/articles/aks/concepts-clusters-workloads.md" \l "node-selectors" </w:instrText>
      </w:r>
      <w:r w:rsidR="00EC0760" w:rsidRPr="00486A84">
        <w:rPr>
          <w:rFonts w:eastAsia="Times New Roman" w:cstheme="minorHAnsi"/>
          <w:color w:val="0366D6"/>
          <w:u w:val="single"/>
          <w:rPrChange w:id="874" w:author="Madhuri K S" w:date="2020-05-22T16:58:00Z">
            <w:rPr>
              <w:rFonts w:ascii="Segoe UI" w:eastAsia="Times New Roman" w:hAnsi="Segoe UI" w:cs="Segoe UI"/>
              <w:color w:val="0366D6"/>
              <w:sz w:val="24"/>
              <w:szCs w:val="24"/>
              <w:u w:val="single"/>
            </w:rPr>
          </w:rPrChange>
        </w:rPr>
        <w:fldChar w:fldCharType="separate"/>
      </w:r>
      <w:r w:rsidRPr="00486A84">
        <w:rPr>
          <w:rFonts w:eastAsia="Times New Roman" w:cstheme="minorHAnsi"/>
          <w:color w:val="0366D6"/>
          <w:u w:val="single"/>
          <w:rPrChange w:id="875" w:author="Madhuri K S" w:date="2020-05-22T16:58:00Z">
            <w:rPr>
              <w:rFonts w:ascii="Segoe UI" w:eastAsia="Times New Roman" w:hAnsi="Segoe UI" w:cs="Segoe UI"/>
              <w:color w:val="0366D6"/>
              <w:sz w:val="24"/>
              <w:szCs w:val="24"/>
              <w:u w:val="single"/>
            </w:rPr>
          </w:rPrChange>
        </w:rPr>
        <w:t>node selector</w:t>
      </w:r>
      <w:r w:rsidR="00EC0760" w:rsidRPr="00486A84">
        <w:rPr>
          <w:rFonts w:eastAsia="Times New Roman" w:cstheme="minorHAnsi"/>
          <w:color w:val="0366D6"/>
          <w:u w:val="single"/>
          <w:rPrChange w:id="876" w:author="Madhuri K S" w:date="2020-05-22T16:58:00Z">
            <w:rPr>
              <w:rFonts w:ascii="Segoe UI" w:eastAsia="Times New Roman" w:hAnsi="Segoe UI" w:cs="Segoe UI"/>
              <w:color w:val="0366D6"/>
              <w:sz w:val="24"/>
              <w:szCs w:val="24"/>
              <w:u w:val="single"/>
            </w:rPr>
          </w:rPrChange>
        </w:rPr>
        <w:fldChar w:fldCharType="end"/>
      </w:r>
      <w:r w:rsidRPr="00486A84">
        <w:rPr>
          <w:rFonts w:eastAsia="Times New Roman" w:cstheme="minorHAnsi"/>
          <w:color w:val="24292E"/>
          <w:rPrChange w:id="877" w:author="Madhuri K S" w:date="2020-05-22T16:58:00Z">
            <w:rPr>
              <w:rFonts w:ascii="Segoe UI" w:eastAsia="Times New Roman" w:hAnsi="Segoe UI" w:cs="Segoe UI"/>
              <w:color w:val="24292E"/>
              <w:sz w:val="24"/>
              <w:szCs w:val="24"/>
            </w:rPr>
          </w:rPrChange>
        </w:rPr>
        <w:t> in the pod's configuration.</w:t>
      </w:r>
    </w:p>
    <w:p w14:paraId="56D616F7" w14:textId="77777777" w:rsidR="00096233" w:rsidDel="00486A84" w:rsidRDefault="00096233">
      <w:pPr>
        <w:shd w:val="clear" w:color="auto" w:fill="FFFFFF"/>
        <w:spacing w:after="0" w:line="240" w:lineRule="auto"/>
        <w:rPr>
          <w:del w:id="878" w:author="Madhuri K S" w:date="2020-05-22T17:03:00Z"/>
          <w:rFonts w:ascii="Segoe UI" w:eastAsia="Times New Roman" w:hAnsi="Segoe UI" w:cs="Segoe UI"/>
          <w:b/>
          <w:bCs/>
          <w:color w:val="24292E"/>
          <w:kern w:val="36"/>
          <w:sz w:val="24"/>
          <w:szCs w:val="24"/>
        </w:rPr>
        <w:pPrChange w:id="879" w:author="Madhuri K S" w:date="2020-05-22T17:03:00Z">
          <w:pPr>
            <w:pBdr>
              <w:bottom w:val="single" w:sz="6" w:space="4" w:color="EAECEF"/>
            </w:pBdr>
            <w:shd w:val="clear" w:color="auto" w:fill="FFFFFF"/>
            <w:spacing w:before="360" w:after="240" w:line="240" w:lineRule="auto"/>
            <w:outlineLvl w:val="0"/>
          </w:pPr>
        </w:pPrChange>
      </w:pPr>
      <w:r w:rsidRPr="00486A84">
        <w:rPr>
          <w:rFonts w:eastAsia="Times New Roman" w:cstheme="minorHAnsi"/>
          <w:color w:val="24292E"/>
          <w:rPrChange w:id="880" w:author="Madhuri K S" w:date="2020-05-22T17:02:00Z">
            <w:rPr>
              <w:rFonts w:ascii="Segoe UI" w:eastAsia="Times New Roman" w:hAnsi="Segoe UI" w:cs="Segoe UI"/>
              <w:color w:val="24292E"/>
              <w:sz w:val="24"/>
              <w:szCs w:val="24"/>
            </w:rPr>
          </w:rPrChange>
        </w:rPr>
        <w:t>In an AKS cluster that hosts multiple development teams and applications, it can be hard to track pods without these resource requests and limits set. As a best practice, regularly run </w:t>
      </w:r>
      <w:proofErr w:type="spellStart"/>
      <w:r w:rsidRPr="00486A84">
        <w:rPr>
          <w:rFonts w:eastAsia="Times New Roman" w:cstheme="minorHAnsi"/>
          <w:color w:val="24292E"/>
          <w:rPrChange w:id="881" w:author="Madhuri K S" w:date="2020-05-22T17:02:00Z">
            <w:rPr>
              <w:rFonts w:ascii="Consolas" w:eastAsia="Times New Roman" w:hAnsi="Consolas" w:cs="Courier New"/>
              <w:color w:val="24292E"/>
              <w:sz w:val="20"/>
              <w:szCs w:val="20"/>
            </w:rPr>
          </w:rPrChange>
        </w:rPr>
        <w:t>kube</w:t>
      </w:r>
      <w:proofErr w:type="spellEnd"/>
      <w:r w:rsidRPr="00486A84">
        <w:rPr>
          <w:rFonts w:eastAsia="Times New Roman" w:cstheme="minorHAnsi"/>
          <w:color w:val="24292E"/>
          <w:rPrChange w:id="882" w:author="Madhuri K S" w:date="2020-05-22T17:02:00Z">
            <w:rPr>
              <w:rFonts w:ascii="Consolas" w:eastAsia="Times New Roman" w:hAnsi="Consolas" w:cs="Courier New"/>
              <w:color w:val="24292E"/>
              <w:sz w:val="20"/>
              <w:szCs w:val="20"/>
            </w:rPr>
          </w:rPrChange>
        </w:rPr>
        <w:t>-advisor</w:t>
      </w:r>
      <w:r w:rsidRPr="00486A84">
        <w:rPr>
          <w:rFonts w:eastAsia="Times New Roman" w:cstheme="minorHAnsi"/>
          <w:color w:val="24292E"/>
          <w:rPrChange w:id="883" w:author="Madhuri K S" w:date="2020-05-22T17:02:00Z">
            <w:rPr>
              <w:rFonts w:ascii="Segoe UI" w:eastAsia="Times New Roman" w:hAnsi="Segoe UI" w:cs="Segoe UI"/>
              <w:color w:val="24292E"/>
              <w:sz w:val="24"/>
              <w:szCs w:val="24"/>
            </w:rPr>
          </w:rPrChange>
        </w:rPr>
        <w:t> on your AKS clusters, especially if you don't assign resource quotas to namespaces.</w:t>
      </w:r>
    </w:p>
    <w:p w14:paraId="6DF624B8" w14:textId="77777777" w:rsidR="00486A84" w:rsidRDefault="00486A84" w:rsidP="001242BE">
      <w:pPr>
        <w:shd w:val="clear" w:color="auto" w:fill="FFFFFF"/>
        <w:spacing w:after="0" w:line="240" w:lineRule="auto"/>
        <w:rPr>
          <w:ins w:id="884" w:author="Madhuri K S" w:date="2020-05-22T17:03:00Z"/>
          <w:rFonts w:ascii="Segoe UI" w:eastAsia="Times New Roman" w:hAnsi="Segoe UI" w:cs="Segoe UI"/>
          <w:b/>
          <w:bCs/>
          <w:color w:val="24292E"/>
          <w:kern w:val="36"/>
          <w:sz w:val="24"/>
          <w:szCs w:val="24"/>
        </w:rPr>
      </w:pPr>
    </w:p>
    <w:p w14:paraId="16EB8EFF" w14:textId="77777777" w:rsidR="00486A84" w:rsidRPr="00486A84" w:rsidRDefault="00486A84" w:rsidP="001242BE">
      <w:pPr>
        <w:shd w:val="clear" w:color="auto" w:fill="FFFFFF"/>
        <w:spacing w:after="0" w:line="240" w:lineRule="auto"/>
        <w:rPr>
          <w:ins w:id="885" w:author="Madhuri K S" w:date="2020-05-22T17:03:00Z"/>
          <w:rFonts w:eastAsia="Times New Roman" w:cstheme="minorHAnsi"/>
          <w:color w:val="24292E"/>
          <w:rPrChange w:id="886" w:author="Madhuri K S" w:date="2020-05-22T17:02:00Z">
            <w:rPr>
              <w:ins w:id="887" w:author="Madhuri K S" w:date="2020-05-22T17:03:00Z"/>
              <w:rFonts w:ascii="Segoe UI" w:eastAsia="Times New Roman" w:hAnsi="Segoe UI" w:cs="Segoe UI"/>
              <w:color w:val="24292E"/>
              <w:sz w:val="24"/>
              <w:szCs w:val="24"/>
            </w:rPr>
          </w:rPrChange>
        </w:rPr>
      </w:pPr>
    </w:p>
    <w:p w14:paraId="1A7960AE" w14:textId="77777777" w:rsidR="00096233" w:rsidDel="00486A84" w:rsidRDefault="00096233">
      <w:pPr>
        <w:shd w:val="clear" w:color="auto" w:fill="FFFFFF"/>
        <w:spacing w:after="240" w:line="240" w:lineRule="auto"/>
        <w:rPr>
          <w:del w:id="888" w:author="Madhuri K S" w:date="2020-05-22T17:02:00Z"/>
          <w:rFonts w:ascii="Segoe UI" w:eastAsia="Times New Roman" w:hAnsi="Segoe UI" w:cs="Segoe UI"/>
          <w:color w:val="24292E"/>
          <w:sz w:val="24"/>
          <w:szCs w:val="24"/>
        </w:rPr>
      </w:pPr>
    </w:p>
    <w:p w14:paraId="770D8320" w14:textId="5C6C6406" w:rsidR="00096233" w:rsidDel="00486A84" w:rsidRDefault="00096233">
      <w:pPr>
        <w:shd w:val="clear" w:color="auto" w:fill="FFFFFF"/>
        <w:spacing w:after="240" w:line="240" w:lineRule="auto"/>
        <w:rPr>
          <w:del w:id="889" w:author="Madhuri K S" w:date="2020-05-22T17:02:00Z"/>
          <w:rFonts w:ascii="Segoe UI" w:eastAsia="Times New Roman" w:hAnsi="Segoe UI" w:cs="Segoe UI"/>
          <w:color w:val="24292E"/>
          <w:sz w:val="24"/>
          <w:szCs w:val="24"/>
        </w:rPr>
      </w:pPr>
    </w:p>
    <w:p w14:paraId="4392FAEB" w14:textId="77777777" w:rsidR="00096233" w:rsidRPr="00096233" w:rsidRDefault="00096233">
      <w:pPr>
        <w:shd w:val="clear" w:color="auto" w:fill="FFFFFF"/>
        <w:spacing w:after="0" w:line="240" w:lineRule="auto"/>
        <w:rPr>
          <w:rFonts w:ascii="Segoe UI" w:eastAsia="Times New Roman" w:hAnsi="Segoe UI" w:cs="Segoe UI"/>
          <w:b/>
          <w:bCs/>
          <w:color w:val="24292E"/>
          <w:kern w:val="36"/>
          <w:sz w:val="24"/>
          <w:szCs w:val="24"/>
        </w:rPr>
        <w:pPrChange w:id="890" w:author="Madhuri K S" w:date="2020-05-22T17:03:00Z">
          <w:pPr>
            <w:pBdr>
              <w:bottom w:val="single" w:sz="6" w:space="4" w:color="EAECEF"/>
            </w:pBdr>
            <w:shd w:val="clear" w:color="auto" w:fill="FFFFFF"/>
            <w:spacing w:before="360" w:after="240" w:line="240" w:lineRule="auto"/>
            <w:outlineLvl w:val="0"/>
          </w:pPr>
        </w:pPrChange>
      </w:pPr>
      <w:r w:rsidRPr="00096233">
        <w:rPr>
          <w:rFonts w:ascii="Segoe UI" w:eastAsia="Times New Roman" w:hAnsi="Segoe UI" w:cs="Segoe UI"/>
          <w:b/>
          <w:bCs/>
          <w:color w:val="24292E"/>
          <w:kern w:val="36"/>
          <w:sz w:val="24"/>
          <w:szCs w:val="24"/>
        </w:rPr>
        <w:t>Best practices for advanced scheduler features in Azure Kubernetes Service (AKS)</w:t>
      </w:r>
    </w:p>
    <w:p w14:paraId="78B0E262" w14:textId="1B5F55DB" w:rsidR="00096233" w:rsidRPr="00486A84" w:rsidRDefault="00096233" w:rsidP="001242BE">
      <w:pPr>
        <w:shd w:val="clear" w:color="auto" w:fill="FFFFFF"/>
        <w:spacing w:after="240" w:line="240" w:lineRule="auto"/>
        <w:rPr>
          <w:rFonts w:eastAsia="Times New Roman" w:cstheme="minorHAnsi"/>
          <w:color w:val="24292E"/>
          <w:rPrChange w:id="891" w:author="Madhuri K S" w:date="2020-05-22T17:03:00Z">
            <w:rPr>
              <w:rFonts w:ascii="Segoe UI" w:eastAsia="Times New Roman" w:hAnsi="Segoe UI" w:cs="Segoe UI"/>
              <w:color w:val="24292E"/>
              <w:sz w:val="24"/>
              <w:szCs w:val="24"/>
            </w:rPr>
          </w:rPrChange>
        </w:rPr>
      </w:pPr>
      <w:r w:rsidRPr="00486A84">
        <w:rPr>
          <w:rFonts w:eastAsia="Times New Roman" w:cstheme="minorHAnsi"/>
          <w:color w:val="24292E"/>
          <w:rPrChange w:id="892" w:author="Madhuri K S" w:date="2020-05-22T17:03:00Z">
            <w:rPr>
              <w:rFonts w:ascii="Segoe UI" w:eastAsia="Times New Roman" w:hAnsi="Segoe UI" w:cs="Segoe UI"/>
              <w:color w:val="24292E"/>
              <w:sz w:val="24"/>
              <w:szCs w:val="24"/>
            </w:rPr>
          </w:rPrChange>
        </w:rPr>
        <w:t xml:space="preserve">As you manage clusters in Azure Kubernetes Service (AKS), you often need to isolate teams and workloads. The Kubernetes scheduler provides advanced features </w:t>
      </w:r>
      <w:ins w:id="893" w:author="Madhuri K S" w:date="2020-05-22T17:03:00Z">
        <w:r w:rsidR="00486A84">
          <w:rPr>
            <w:rFonts w:eastAsia="Times New Roman" w:cstheme="minorHAnsi"/>
            <w:color w:val="24292E"/>
          </w:rPr>
          <w:t xml:space="preserve">enables </w:t>
        </w:r>
      </w:ins>
      <w:del w:id="894" w:author="Madhuri K S" w:date="2020-05-22T17:03:00Z">
        <w:r w:rsidRPr="00486A84" w:rsidDel="00486A84">
          <w:rPr>
            <w:rFonts w:eastAsia="Times New Roman" w:cstheme="minorHAnsi"/>
            <w:color w:val="24292E"/>
            <w:rPrChange w:id="895" w:author="Madhuri K S" w:date="2020-05-22T17:03:00Z">
              <w:rPr>
                <w:rFonts w:ascii="Segoe UI" w:eastAsia="Times New Roman" w:hAnsi="Segoe UI" w:cs="Segoe UI"/>
                <w:color w:val="24292E"/>
                <w:sz w:val="24"/>
                <w:szCs w:val="24"/>
              </w:rPr>
            </w:rPrChange>
          </w:rPr>
          <w:delText xml:space="preserve">that let </w:delText>
        </w:r>
      </w:del>
      <w:r w:rsidRPr="00486A84">
        <w:rPr>
          <w:rFonts w:eastAsia="Times New Roman" w:cstheme="minorHAnsi"/>
          <w:color w:val="24292E"/>
          <w:rPrChange w:id="896" w:author="Madhuri K S" w:date="2020-05-22T17:03:00Z">
            <w:rPr>
              <w:rFonts w:ascii="Segoe UI" w:eastAsia="Times New Roman" w:hAnsi="Segoe UI" w:cs="Segoe UI"/>
              <w:color w:val="24292E"/>
              <w:sz w:val="24"/>
              <w:szCs w:val="24"/>
            </w:rPr>
          </w:rPrChange>
        </w:rPr>
        <w:t xml:space="preserve">you </w:t>
      </w:r>
      <w:ins w:id="897" w:author="Madhuri K S" w:date="2020-05-22T17:03:00Z">
        <w:r w:rsidR="00486A84">
          <w:rPr>
            <w:rFonts w:eastAsia="Times New Roman" w:cstheme="minorHAnsi"/>
            <w:color w:val="24292E"/>
          </w:rPr>
          <w:t xml:space="preserve">to </w:t>
        </w:r>
      </w:ins>
      <w:r w:rsidRPr="00486A84">
        <w:rPr>
          <w:rFonts w:eastAsia="Times New Roman" w:cstheme="minorHAnsi"/>
          <w:color w:val="24292E"/>
          <w:rPrChange w:id="898" w:author="Madhuri K S" w:date="2020-05-22T17:03:00Z">
            <w:rPr>
              <w:rFonts w:ascii="Segoe UI" w:eastAsia="Times New Roman" w:hAnsi="Segoe UI" w:cs="Segoe UI"/>
              <w:color w:val="24292E"/>
              <w:sz w:val="24"/>
              <w:szCs w:val="24"/>
            </w:rPr>
          </w:rPrChange>
        </w:rPr>
        <w:t xml:space="preserve">control </w:t>
      </w:r>
      <w:ins w:id="899" w:author="Madhuri K S" w:date="2020-05-22T17:03:00Z">
        <w:r w:rsidR="00486A84">
          <w:rPr>
            <w:rFonts w:eastAsia="Times New Roman" w:cstheme="minorHAnsi"/>
            <w:color w:val="24292E"/>
          </w:rPr>
          <w:t xml:space="preserve">the scheduling of </w:t>
        </w:r>
      </w:ins>
      <w:del w:id="900" w:author="Madhuri K S" w:date="2020-05-22T17:03:00Z">
        <w:r w:rsidRPr="00486A84" w:rsidDel="00486A84">
          <w:rPr>
            <w:rFonts w:eastAsia="Times New Roman" w:cstheme="minorHAnsi"/>
            <w:color w:val="24292E"/>
            <w:rPrChange w:id="901" w:author="Madhuri K S" w:date="2020-05-22T17:03:00Z">
              <w:rPr>
                <w:rFonts w:ascii="Segoe UI" w:eastAsia="Times New Roman" w:hAnsi="Segoe UI" w:cs="Segoe UI"/>
                <w:color w:val="24292E"/>
                <w:sz w:val="24"/>
                <w:szCs w:val="24"/>
              </w:rPr>
            </w:rPrChange>
          </w:rPr>
          <w:delText xml:space="preserve">which </w:delText>
        </w:r>
      </w:del>
      <w:r w:rsidRPr="00486A84">
        <w:rPr>
          <w:rFonts w:eastAsia="Times New Roman" w:cstheme="minorHAnsi"/>
          <w:color w:val="24292E"/>
          <w:rPrChange w:id="902" w:author="Madhuri K S" w:date="2020-05-22T17:03:00Z">
            <w:rPr>
              <w:rFonts w:ascii="Segoe UI" w:eastAsia="Times New Roman" w:hAnsi="Segoe UI" w:cs="Segoe UI"/>
              <w:color w:val="24292E"/>
              <w:sz w:val="24"/>
              <w:szCs w:val="24"/>
            </w:rPr>
          </w:rPrChange>
        </w:rPr>
        <w:t xml:space="preserve">pods </w:t>
      </w:r>
      <w:del w:id="903" w:author="Madhuri K S" w:date="2020-05-22T17:03:00Z">
        <w:r w:rsidRPr="00486A84" w:rsidDel="00486A84">
          <w:rPr>
            <w:rFonts w:eastAsia="Times New Roman" w:cstheme="minorHAnsi"/>
            <w:color w:val="24292E"/>
            <w:rPrChange w:id="904" w:author="Madhuri K S" w:date="2020-05-22T17:03:00Z">
              <w:rPr>
                <w:rFonts w:ascii="Segoe UI" w:eastAsia="Times New Roman" w:hAnsi="Segoe UI" w:cs="Segoe UI"/>
                <w:color w:val="24292E"/>
                <w:sz w:val="24"/>
                <w:szCs w:val="24"/>
              </w:rPr>
            </w:rPrChange>
          </w:rPr>
          <w:delText xml:space="preserve">can be scheduled </w:delText>
        </w:r>
      </w:del>
      <w:r w:rsidRPr="00486A84">
        <w:rPr>
          <w:rFonts w:eastAsia="Times New Roman" w:cstheme="minorHAnsi"/>
          <w:color w:val="24292E"/>
          <w:rPrChange w:id="905" w:author="Madhuri K S" w:date="2020-05-22T17:03:00Z">
            <w:rPr>
              <w:rFonts w:ascii="Segoe UI" w:eastAsia="Times New Roman" w:hAnsi="Segoe UI" w:cs="Segoe UI"/>
              <w:color w:val="24292E"/>
              <w:sz w:val="24"/>
              <w:szCs w:val="24"/>
            </w:rPr>
          </w:rPrChange>
        </w:rPr>
        <w:t>on certain nodes, or how multi-pod applications can be appropriately distributed across the cluster.</w:t>
      </w:r>
    </w:p>
    <w:p w14:paraId="34E9C1B6" w14:textId="499A89D6" w:rsidR="00096233" w:rsidRPr="00486A84" w:rsidRDefault="00096233" w:rsidP="001242BE">
      <w:pPr>
        <w:shd w:val="clear" w:color="auto" w:fill="FFFFFF"/>
        <w:spacing w:after="240" w:line="240" w:lineRule="auto"/>
        <w:rPr>
          <w:rFonts w:eastAsia="Times New Roman" w:cstheme="minorHAnsi"/>
          <w:color w:val="24292E"/>
          <w:rPrChange w:id="906" w:author="Madhuri K S" w:date="2020-05-22T17:03:00Z">
            <w:rPr>
              <w:rFonts w:ascii="Segoe UI" w:eastAsia="Times New Roman" w:hAnsi="Segoe UI" w:cs="Segoe UI"/>
              <w:color w:val="24292E"/>
              <w:sz w:val="24"/>
              <w:szCs w:val="24"/>
            </w:rPr>
          </w:rPrChange>
        </w:rPr>
      </w:pPr>
      <w:r w:rsidRPr="00486A84">
        <w:rPr>
          <w:rFonts w:eastAsia="Times New Roman" w:cstheme="minorHAnsi"/>
          <w:color w:val="24292E"/>
          <w:rPrChange w:id="907" w:author="Madhuri K S" w:date="2020-05-22T17:03:00Z">
            <w:rPr>
              <w:rFonts w:ascii="Segoe UI" w:eastAsia="Times New Roman" w:hAnsi="Segoe UI" w:cs="Segoe UI"/>
              <w:color w:val="24292E"/>
              <w:sz w:val="24"/>
              <w:szCs w:val="24"/>
            </w:rPr>
          </w:rPrChange>
        </w:rPr>
        <w:t>Th</w:t>
      </w:r>
      <w:ins w:id="908" w:author="Madhuri K S" w:date="2020-05-22T17:04:00Z">
        <w:r w:rsidR="00486A84">
          <w:rPr>
            <w:rFonts w:eastAsia="Times New Roman" w:cstheme="minorHAnsi"/>
            <w:color w:val="24292E"/>
          </w:rPr>
          <w:t xml:space="preserve">e section emphasizes </w:t>
        </w:r>
      </w:ins>
      <w:del w:id="909" w:author="Madhuri K S" w:date="2020-05-22T17:04:00Z">
        <w:r w:rsidRPr="00486A84" w:rsidDel="00486A84">
          <w:rPr>
            <w:rFonts w:eastAsia="Times New Roman" w:cstheme="minorHAnsi"/>
            <w:color w:val="24292E"/>
            <w:rPrChange w:id="910" w:author="Madhuri K S" w:date="2020-05-22T17:03:00Z">
              <w:rPr>
                <w:rFonts w:ascii="Segoe UI" w:eastAsia="Times New Roman" w:hAnsi="Segoe UI" w:cs="Segoe UI"/>
                <w:color w:val="24292E"/>
                <w:sz w:val="24"/>
                <w:szCs w:val="24"/>
              </w:rPr>
            </w:rPrChange>
          </w:rPr>
          <w:delText xml:space="preserve">is best practices article focuses </w:delText>
        </w:r>
      </w:del>
      <w:r w:rsidRPr="00486A84">
        <w:rPr>
          <w:rFonts w:eastAsia="Times New Roman" w:cstheme="minorHAnsi"/>
          <w:color w:val="24292E"/>
          <w:rPrChange w:id="911" w:author="Madhuri K S" w:date="2020-05-22T17:03:00Z">
            <w:rPr>
              <w:rFonts w:ascii="Segoe UI" w:eastAsia="Times New Roman" w:hAnsi="Segoe UI" w:cs="Segoe UI"/>
              <w:color w:val="24292E"/>
              <w:sz w:val="24"/>
              <w:szCs w:val="24"/>
            </w:rPr>
          </w:rPrChange>
        </w:rPr>
        <w:t xml:space="preserve">on advanced Kubernetes scheduling features for cluster operators. </w:t>
      </w:r>
      <w:del w:id="912" w:author="Madhuri K S" w:date="2020-05-22T17:04:00Z">
        <w:r w:rsidRPr="00486A84" w:rsidDel="00486A84">
          <w:rPr>
            <w:rFonts w:eastAsia="Times New Roman" w:cstheme="minorHAnsi"/>
            <w:color w:val="24292E"/>
            <w:rPrChange w:id="913" w:author="Madhuri K S" w:date="2020-05-22T17:03:00Z">
              <w:rPr>
                <w:rFonts w:ascii="Segoe UI" w:eastAsia="Times New Roman" w:hAnsi="Segoe UI" w:cs="Segoe UI"/>
                <w:color w:val="24292E"/>
                <w:sz w:val="24"/>
                <w:szCs w:val="24"/>
              </w:rPr>
            </w:rPrChange>
          </w:rPr>
          <w:delText>In this article, y</w:delText>
        </w:r>
      </w:del>
      <w:ins w:id="914" w:author="Madhuri K S" w:date="2020-05-22T17:04:00Z">
        <w:r w:rsidR="00486A84">
          <w:rPr>
            <w:rFonts w:eastAsia="Times New Roman" w:cstheme="minorHAnsi"/>
            <w:color w:val="24292E"/>
          </w:rPr>
          <w:t>Y</w:t>
        </w:r>
      </w:ins>
      <w:r w:rsidRPr="00486A84">
        <w:rPr>
          <w:rFonts w:eastAsia="Times New Roman" w:cstheme="minorHAnsi"/>
          <w:color w:val="24292E"/>
          <w:rPrChange w:id="915" w:author="Madhuri K S" w:date="2020-05-22T17:03:00Z">
            <w:rPr>
              <w:rFonts w:ascii="Segoe UI" w:eastAsia="Times New Roman" w:hAnsi="Segoe UI" w:cs="Segoe UI"/>
              <w:color w:val="24292E"/>
              <w:sz w:val="24"/>
              <w:szCs w:val="24"/>
            </w:rPr>
          </w:rPrChange>
        </w:rPr>
        <w:t>ou</w:t>
      </w:r>
      <w:ins w:id="916" w:author="Madhuri K S" w:date="2020-05-22T17:04:00Z">
        <w:r w:rsidR="00486A84">
          <w:rPr>
            <w:rFonts w:eastAsia="Times New Roman" w:cstheme="minorHAnsi"/>
            <w:color w:val="24292E"/>
          </w:rPr>
          <w:t xml:space="preserve"> can</w:t>
        </w:r>
      </w:ins>
      <w:r w:rsidRPr="00486A84">
        <w:rPr>
          <w:rFonts w:eastAsia="Times New Roman" w:cstheme="minorHAnsi"/>
          <w:color w:val="24292E"/>
          <w:rPrChange w:id="917" w:author="Madhuri K S" w:date="2020-05-22T17:03:00Z">
            <w:rPr>
              <w:rFonts w:ascii="Segoe UI" w:eastAsia="Times New Roman" w:hAnsi="Segoe UI" w:cs="Segoe UI"/>
              <w:color w:val="24292E"/>
              <w:sz w:val="24"/>
              <w:szCs w:val="24"/>
            </w:rPr>
          </w:rPrChange>
        </w:rPr>
        <w:t xml:space="preserve"> learn how to:</w:t>
      </w:r>
    </w:p>
    <w:p w14:paraId="0C61494C" w14:textId="77777777" w:rsidR="00096233" w:rsidRPr="00486A84" w:rsidRDefault="00096233">
      <w:pPr>
        <w:numPr>
          <w:ilvl w:val="0"/>
          <w:numId w:val="6"/>
        </w:numPr>
        <w:shd w:val="clear" w:color="auto" w:fill="FFFFFF"/>
        <w:spacing w:before="100" w:beforeAutospacing="1" w:after="100" w:afterAutospacing="1" w:line="240" w:lineRule="auto"/>
        <w:rPr>
          <w:rFonts w:eastAsia="Times New Roman" w:cstheme="minorHAnsi"/>
          <w:color w:val="000000" w:themeColor="text1"/>
          <w:rPrChange w:id="918" w:author="Madhuri K S" w:date="2020-05-22T17:03:00Z">
            <w:rPr>
              <w:rFonts w:ascii="Segoe UI" w:eastAsia="Times New Roman" w:hAnsi="Segoe UI" w:cs="Segoe UI"/>
              <w:color w:val="000000" w:themeColor="text1"/>
              <w:sz w:val="24"/>
              <w:szCs w:val="24"/>
            </w:rPr>
          </w:rPrChange>
        </w:rPr>
      </w:pPr>
      <w:r w:rsidRPr="00486A84">
        <w:rPr>
          <w:rFonts w:eastAsia="Times New Roman" w:cstheme="minorHAnsi"/>
          <w:color w:val="000000" w:themeColor="text1"/>
          <w:rPrChange w:id="919" w:author="Madhuri K S" w:date="2020-05-22T17:03:00Z">
            <w:rPr>
              <w:rFonts w:ascii="Segoe UI" w:eastAsia="Times New Roman" w:hAnsi="Segoe UI" w:cs="Segoe UI"/>
              <w:color w:val="000000" w:themeColor="text1"/>
              <w:sz w:val="24"/>
              <w:szCs w:val="24"/>
            </w:rPr>
          </w:rPrChange>
        </w:rPr>
        <w:t>Use taints and tolerations to limit what pods can be scheduled on nodes</w:t>
      </w:r>
    </w:p>
    <w:p w14:paraId="0B45B09E" w14:textId="77777777" w:rsidR="00096233" w:rsidRPr="00486A84" w:rsidRDefault="00096233">
      <w:pPr>
        <w:numPr>
          <w:ilvl w:val="0"/>
          <w:numId w:val="6"/>
        </w:numPr>
        <w:shd w:val="clear" w:color="auto" w:fill="FFFFFF"/>
        <w:spacing w:before="60" w:after="100" w:afterAutospacing="1" w:line="240" w:lineRule="auto"/>
        <w:rPr>
          <w:rFonts w:eastAsia="Times New Roman" w:cstheme="minorHAnsi"/>
          <w:color w:val="000000" w:themeColor="text1"/>
          <w:rPrChange w:id="920" w:author="Madhuri K S" w:date="2020-05-22T17:03:00Z">
            <w:rPr>
              <w:rFonts w:ascii="Segoe UI" w:eastAsia="Times New Roman" w:hAnsi="Segoe UI" w:cs="Segoe UI"/>
              <w:color w:val="000000" w:themeColor="text1"/>
              <w:sz w:val="24"/>
              <w:szCs w:val="24"/>
            </w:rPr>
          </w:rPrChange>
        </w:rPr>
      </w:pPr>
      <w:r w:rsidRPr="00486A84">
        <w:rPr>
          <w:rFonts w:eastAsia="Times New Roman" w:cstheme="minorHAnsi"/>
          <w:color w:val="000000" w:themeColor="text1"/>
          <w:rPrChange w:id="921" w:author="Madhuri K S" w:date="2020-05-22T17:03:00Z">
            <w:rPr>
              <w:rFonts w:ascii="Segoe UI" w:eastAsia="Times New Roman" w:hAnsi="Segoe UI" w:cs="Segoe UI"/>
              <w:color w:val="000000" w:themeColor="text1"/>
              <w:sz w:val="24"/>
              <w:szCs w:val="24"/>
            </w:rPr>
          </w:rPrChange>
        </w:rPr>
        <w:t>Give preference to pods to run on certain nodes with node selectors or node affinity</w:t>
      </w:r>
    </w:p>
    <w:p w14:paraId="0B95663B" w14:textId="77777777" w:rsidR="00096233" w:rsidRPr="00486A84" w:rsidRDefault="00096233">
      <w:pPr>
        <w:numPr>
          <w:ilvl w:val="0"/>
          <w:numId w:val="6"/>
        </w:numPr>
        <w:shd w:val="clear" w:color="auto" w:fill="FFFFFF"/>
        <w:spacing w:before="60" w:after="100" w:afterAutospacing="1" w:line="240" w:lineRule="auto"/>
        <w:rPr>
          <w:rFonts w:eastAsia="Times New Roman" w:cstheme="minorHAnsi"/>
          <w:color w:val="000000" w:themeColor="text1"/>
          <w:rPrChange w:id="922" w:author="Madhuri K S" w:date="2020-05-22T17:03:00Z">
            <w:rPr>
              <w:rFonts w:ascii="Segoe UI" w:eastAsia="Times New Roman" w:hAnsi="Segoe UI" w:cs="Segoe UI"/>
              <w:color w:val="000000" w:themeColor="text1"/>
              <w:sz w:val="24"/>
              <w:szCs w:val="24"/>
            </w:rPr>
          </w:rPrChange>
        </w:rPr>
      </w:pPr>
      <w:r w:rsidRPr="00486A84">
        <w:rPr>
          <w:rFonts w:eastAsia="Times New Roman" w:cstheme="minorHAnsi"/>
          <w:color w:val="000000" w:themeColor="text1"/>
          <w:rPrChange w:id="923" w:author="Madhuri K S" w:date="2020-05-22T17:03:00Z">
            <w:rPr>
              <w:rFonts w:ascii="Segoe UI" w:eastAsia="Times New Roman" w:hAnsi="Segoe UI" w:cs="Segoe UI"/>
              <w:color w:val="000000" w:themeColor="text1"/>
              <w:sz w:val="24"/>
              <w:szCs w:val="24"/>
            </w:rPr>
          </w:rPrChange>
        </w:rPr>
        <w:t>Split apart or group together pods with inter-pod affinity or anti-affinity</w:t>
      </w:r>
    </w:p>
    <w:p w14:paraId="7D7FAE2F" w14:textId="77777777" w:rsidR="00096233" w:rsidRPr="00096233" w:rsidRDefault="00096233">
      <w:pPr>
        <w:shd w:val="clear" w:color="auto" w:fill="FFFFFF"/>
        <w:spacing w:before="360" w:after="240" w:line="240" w:lineRule="auto"/>
        <w:outlineLvl w:val="1"/>
        <w:rPr>
          <w:rFonts w:ascii="Segoe UI" w:eastAsia="Times New Roman" w:hAnsi="Segoe UI" w:cs="Segoe UI"/>
          <w:b/>
          <w:bCs/>
          <w:color w:val="24292E"/>
          <w:sz w:val="36"/>
          <w:szCs w:val="36"/>
        </w:rPr>
        <w:pPrChange w:id="924" w:author="Madhuri K S" w:date="2020-05-22T16:23:00Z">
          <w:pPr>
            <w:pBdr>
              <w:bottom w:val="single" w:sz="6" w:space="4" w:color="EAECEF"/>
            </w:pBdr>
            <w:shd w:val="clear" w:color="auto" w:fill="FFFFFF"/>
            <w:spacing w:before="360" w:after="240" w:line="240" w:lineRule="auto"/>
            <w:outlineLvl w:val="1"/>
          </w:pPr>
        </w:pPrChange>
      </w:pPr>
      <w:r w:rsidRPr="00096233">
        <w:rPr>
          <w:rFonts w:ascii="Segoe UI" w:eastAsia="Times New Roman" w:hAnsi="Segoe UI" w:cs="Segoe UI"/>
          <w:b/>
          <w:bCs/>
          <w:color w:val="24292E"/>
          <w:sz w:val="36"/>
          <w:szCs w:val="36"/>
        </w:rPr>
        <w:t>Provide dedicated nodes using taints and tolerations</w:t>
      </w:r>
    </w:p>
    <w:p w14:paraId="3C64063A" w14:textId="77777777" w:rsidR="00486A84" w:rsidRDefault="00096233" w:rsidP="001242BE">
      <w:pPr>
        <w:shd w:val="clear" w:color="auto" w:fill="FFFFFF"/>
        <w:spacing w:after="240" w:line="240" w:lineRule="auto"/>
        <w:rPr>
          <w:ins w:id="925" w:author="Madhuri K S" w:date="2020-05-22T17:04:00Z"/>
          <w:rFonts w:ascii="Segoe UI" w:eastAsia="Times New Roman" w:hAnsi="Segoe UI" w:cs="Segoe UI"/>
          <w:color w:val="24292E"/>
          <w:sz w:val="24"/>
          <w:szCs w:val="24"/>
        </w:rPr>
      </w:pPr>
      <w:r w:rsidRPr="00096233">
        <w:rPr>
          <w:rFonts w:ascii="Segoe UI" w:eastAsia="Times New Roman" w:hAnsi="Segoe UI" w:cs="Segoe UI"/>
          <w:b/>
          <w:bCs/>
          <w:color w:val="24292E"/>
          <w:sz w:val="24"/>
          <w:szCs w:val="24"/>
        </w:rPr>
        <w:t>Best practice guidance</w:t>
      </w:r>
      <w:r w:rsidRPr="00096233">
        <w:rPr>
          <w:rFonts w:ascii="Segoe UI" w:eastAsia="Times New Roman" w:hAnsi="Segoe UI" w:cs="Segoe UI"/>
          <w:color w:val="24292E"/>
          <w:sz w:val="24"/>
          <w:szCs w:val="24"/>
        </w:rPr>
        <w:t> </w:t>
      </w:r>
      <w:del w:id="926" w:author="Madhuri K S" w:date="2020-05-22T17:04:00Z">
        <w:r w:rsidRPr="00096233" w:rsidDel="00486A84">
          <w:rPr>
            <w:rFonts w:ascii="Segoe UI" w:eastAsia="Times New Roman" w:hAnsi="Segoe UI" w:cs="Segoe UI"/>
            <w:color w:val="24292E"/>
            <w:sz w:val="24"/>
            <w:szCs w:val="24"/>
          </w:rPr>
          <w:delText>-</w:delText>
        </w:r>
      </w:del>
      <w:r w:rsidRPr="00096233">
        <w:rPr>
          <w:rFonts w:ascii="Segoe UI" w:eastAsia="Times New Roman" w:hAnsi="Segoe UI" w:cs="Segoe UI"/>
          <w:color w:val="24292E"/>
          <w:sz w:val="24"/>
          <w:szCs w:val="24"/>
        </w:rPr>
        <w:t xml:space="preserve"> </w:t>
      </w:r>
    </w:p>
    <w:p w14:paraId="264A4F97" w14:textId="7B5D397E" w:rsidR="00096233" w:rsidRPr="00486A84" w:rsidRDefault="00096233" w:rsidP="001242BE">
      <w:pPr>
        <w:shd w:val="clear" w:color="auto" w:fill="FFFFFF"/>
        <w:spacing w:after="240" w:line="240" w:lineRule="auto"/>
        <w:rPr>
          <w:rFonts w:eastAsia="Times New Roman" w:cstheme="minorHAnsi"/>
          <w:color w:val="24292E"/>
          <w:rPrChange w:id="927" w:author="Madhuri K S" w:date="2020-05-22T17:04:00Z">
            <w:rPr>
              <w:rFonts w:ascii="Segoe UI" w:eastAsia="Times New Roman" w:hAnsi="Segoe UI" w:cs="Segoe UI"/>
              <w:color w:val="24292E"/>
              <w:sz w:val="24"/>
              <w:szCs w:val="24"/>
            </w:rPr>
          </w:rPrChange>
        </w:rPr>
      </w:pPr>
      <w:r w:rsidRPr="00486A84">
        <w:rPr>
          <w:rFonts w:eastAsia="Times New Roman" w:cstheme="minorHAnsi"/>
          <w:color w:val="24292E"/>
          <w:rPrChange w:id="928" w:author="Madhuri K S" w:date="2020-05-22T17:04:00Z">
            <w:rPr>
              <w:rFonts w:ascii="Segoe UI" w:eastAsia="Times New Roman" w:hAnsi="Segoe UI" w:cs="Segoe UI"/>
              <w:color w:val="24292E"/>
              <w:sz w:val="24"/>
              <w:szCs w:val="24"/>
            </w:rPr>
          </w:rPrChange>
        </w:rPr>
        <w:t>Limit access for</w:t>
      </w:r>
      <w:ins w:id="929" w:author="Madhuri K S" w:date="2020-05-22T17:04:00Z">
        <w:r w:rsidR="00486A84">
          <w:rPr>
            <w:rFonts w:eastAsia="Times New Roman" w:cstheme="minorHAnsi"/>
            <w:color w:val="24292E"/>
          </w:rPr>
          <w:t xml:space="preserve"> the</w:t>
        </w:r>
      </w:ins>
      <w:r w:rsidRPr="00486A84">
        <w:rPr>
          <w:rFonts w:eastAsia="Times New Roman" w:cstheme="minorHAnsi"/>
          <w:color w:val="24292E"/>
          <w:rPrChange w:id="930" w:author="Madhuri K S" w:date="2020-05-22T17:04:00Z">
            <w:rPr>
              <w:rFonts w:ascii="Segoe UI" w:eastAsia="Times New Roman" w:hAnsi="Segoe UI" w:cs="Segoe UI"/>
              <w:color w:val="24292E"/>
              <w:sz w:val="24"/>
              <w:szCs w:val="24"/>
            </w:rPr>
          </w:rPrChange>
        </w:rPr>
        <w:t xml:space="preserve"> resource-intensive applications, such as ingress controllers, to specific nodes. Keep </w:t>
      </w:r>
      <w:ins w:id="931" w:author="Madhuri K S" w:date="2020-05-22T17:05:00Z">
        <w:r w:rsidR="00486A84">
          <w:rPr>
            <w:rFonts w:eastAsia="Times New Roman" w:cstheme="minorHAnsi"/>
            <w:color w:val="24292E"/>
          </w:rPr>
          <w:t xml:space="preserve">the </w:t>
        </w:r>
      </w:ins>
      <w:r w:rsidRPr="00486A84">
        <w:rPr>
          <w:rFonts w:eastAsia="Times New Roman" w:cstheme="minorHAnsi"/>
          <w:color w:val="24292E"/>
          <w:rPrChange w:id="932" w:author="Madhuri K S" w:date="2020-05-22T17:04:00Z">
            <w:rPr>
              <w:rFonts w:ascii="Segoe UI" w:eastAsia="Times New Roman" w:hAnsi="Segoe UI" w:cs="Segoe UI"/>
              <w:color w:val="24292E"/>
              <w:sz w:val="24"/>
              <w:szCs w:val="24"/>
            </w:rPr>
          </w:rPrChange>
        </w:rPr>
        <w:t>node resources available for workloads that require them, and do</w:t>
      </w:r>
      <w:ins w:id="933" w:author="Madhuri K S" w:date="2020-05-22T17:05:00Z">
        <w:r w:rsidR="00486A84">
          <w:rPr>
            <w:rFonts w:eastAsia="Times New Roman" w:cstheme="minorHAnsi"/>
            <w:color w:val="24292E"/>
          </w:rPr>
          <w:t xml:space="preserve"> not</w:t>
        </w:r>
      </w:ins>
      <w:del w:id="934" w:author="Madhuri K S" w:date="2020-05-22T17:05:00Z">
        <w:r w:rsidRPr="00486A84" w:rsidDel="00486A84">
          <w:rPr>
            <w:rFonts w:eastAsia="Times New Roman" w:cstheme="minorHAnsi"/>
            <w:color w:val="24292E"/>
            <w:rPrChange w:id="935" w:author="Madhuri K S" w:date="2020-05-22T17:04:00Z">
              <w:rPr>
                <w:rFonts w:ascii="Segoe UI" w:eastAsia="Times New Roman" w:hAnsi="Segoe UI" w:cs="Segoe UI"/>
                <w:color w:val="24292E"/>
                <w:sz w:val="24"/>
                <w:szCs w:val="24"/>
              </w:rPr>
            </w:rPrChange>
          </w:rPr>
          <w:delText>n't</w:delText>
        </w:r>
      </w:del>
      <w:r w:rsidRPr="00486A84">
        <w:rPr>
          <w:rFonts w:eastAsia="Times New Roman" w:cstheme="minorHAnsi"/>
          <w:color w:val="24292E"/>
          <w:rPrChange w:id="936" w:author="Madhuri K S" w:date="2020-05-22T17:04:00Z">
            <w:rPr>
              <w:rFonts w:ascii="Segoe UI" w:eastAsia="Times New Roman" w:hAnsi="Segoe UI" w:cs="Segoe UI"/>
              <w:color w:val="24292E"/>
              <w:sz w:val="24"/>
              <w:szCs w:val="24"/>
            </w:rPr>
          </w:rPrChange>
        </w:rPr>
        <w:t xml:space="preserve"> allow scheduling of other workloads on the nodes.</w:t>
      </w:r>
    </w:p>
    <w:p w14:paraId="0BDC19EB" w14:textId="77777777" w:rsidR="00096233" w:rsidRPr="00486A84" w:rsidRDefault="00096233">
      <w:pPr>
        <w:shd w:val="clear" w:color="auto" w:fill="FFFFFF"/>
        <w:spacing w:after="240" w:line="240" w:lineRule="auto"/>
        <w:rPr>
          <w:rFonts w:eastAsia="Times New Roman" w:cstheme="minorHAnsi"/>
          <w:color w:val="24292E"/>
          <w:rPrChange w:id="937" w:author="Madhuri K S" w:date="2020-05-22T17:04:00Z">
            <w:rPr>
              <w:rFonts w:ascii="Segoe UI" w:eastAsia="Times New Roman" w:hAnsi="Segoe UI" w:cs="Segoe UI"/>
              <w:color w:val="24292E"/>
              <w:sz w:val="24"/>
              <w:szCs w:val="24"/>
            </w:rPr>
          </w:rPrChange>
        </w:rPr>
      </w:pPr>
      <w:r w:rsidRPr="00486A84">
        <w:rPr>
          <w:rFonts w:eastAsia="Times New Roman" w:cstheme="minorHAnsi"/>
          <w:color w:val="24292E"/>
          <w:rPrChange w:id="938" w:author="Madhuri K S" w:date="2020-05-22T17:04:00Z">
            <w:rPr>
              <w:rFonts w:ascii="Segoe UI" w:eastAsia="Times New Roman" w:hAnsi="Segoe UI" w:cs="Segoe UI"/>
              <w:color w:val="24292E"/>
              <w:sz w:val="24"/>
              <w:szCs w:val="24"/>
            </w:rPr>
          </w:rPrChange>
        </w:rPr>
        <w:t>When you create your AKS cluster, you can deploy nodes with GPU support or a large number of powerful CPUs. These nodes are often used for large data processing workloads such as machine learning (ML) or artificial intelligence (AI). As this type of hardware is typically an expensive node resource to deploy, limit the workloads that can be scheduled on these nodes. You may instead wish to dedicate some nodes in the cluster to run ingress services, and prevent other workloads.</w:t>
      </w:r>
    </w:p>
    <w:p w14:paraId="15DAF97B" w14:textId="77777777" w:rsidR="00096233" w:rsidRPr="00486A84" w:rsidRDefault="00096233">
      <w:pPr>
        <w:shd w:val="clear" w:color="auto" w:fill="FFFFFF"/>
        <w:spacing w:after="240" w:line="240" w:lineRule="auto"/>
        <w:rPr>
          <w:rFonts w:eastAsia="Times New Roman" w:cstheme="minorHAnsi"/>
          <w:color w:val="24292E"/>
          <w:rPrChange w:id="939" w:author="Madhuri K S" w:date="2020-05-22T17:04:00Z">
            <w:rPr>
              <w:rFonts w:ascii="Segoe UI" w:eastAsia="Times New Roman" w:hAnsi="Segoe UI" w:cs="Segoe UI"/>
              <w:color w:val="24292E"/>
              <w:sz w:val="24"/>
              <w:szCs w:val="24"/>
            </w:rPr>
          </w:rPrChange>
        </w:rPr>
      </w:pPr>
      <w:r w:rsidRPr="00486A84">
        <w:rPr>
          <w:rFonts w:eastAsia="Times New Roman" w:cstheme="minorHAnsi"/>
          <w:color w:val="24292E"/>
          <w:rPrChange w:id="940" w:author="Madhuri K S" w:date="2020-05-22T17:04:00Z">
            <w:rPr>
              <w:rFonts w:ascii="Segoe UI" w:eastAsia="Times New Roman" w:hAnsi="Segoe UI" w:cs="Segoe UI"/>
              <w:color w:val="24292E"/>
              <w:sz w:val="24"/>
              <w:szCs w:val="24"/>
            </w:rPr>
          </w:rPrChange>
        </w:rPr>
        <w:t>This support for different nodes is provided by using multiple node pools. An AKS cluster provides one or more node pools.</w:t>
      </w:r>
    </w:p>
    <w:p w14:paraId="0CA1A480" w14:textId="77777777" w:rsidR="00096233" w:rsidRPr="00486A84" w:rsidRDefault="00096233">
      <w:pPr>
        <w:shd w:val="clear" w:color="auto" w:fill="FFFFFF"/>
        <w:spacing w:after="240" w:line="240" w:lineRule="auto"/>
        <w:rPr>
          <w:rFonts w:eastAsia="Times New Roman" w:cstheme="minorHAnsi"/>
          <w:color w:val="24292E"/>
          <w:rPrChange w:id="941" w:author="Madhuri K S" w:date="2020-05-22T17:04:00Z">
            <w:rPr>
              <w:rFonts w:ascii="Segoe UI" w:eastAsia="Times New Roman" w:hAnsi="Segoe UI" w:cs="Segoe UI"/>
              <w:color w:val="24292E"/>
              <w:sz w:val="24"/>
              <w:szCs w:val="24"/>
            </w:rPr>
          </w:rPrChange>
        </w:rPr>
      </w:pPr>
      <w:r w:rsidRPr="00486A84">
        <w:rPr>
          <w:rFonts w:eastAsia="Times New Roman" w:cstheme="minorHAnsi"/>
          <w:color w:val="24292E"/>
          <w:rPrChange w:id="942" w:author="Madhuri K S" w:date="2020-05-22T17:04:00Z">
            <w:rPr>
              <w:rFonts w:ascii="Segoe UI" w:eastAsia="Times New Roman" w:hAnsi="Segoe UI" w:cs="Segoe UI"/>
              <w:color w:val="24292E"/>
              <w:sz w:val="24"/>
              <w:szCs w:val="24"/>
            </w:rPr>
          </w:rPrChange>
        </w:rPr>
        <w:t>The Kubernetes scheduler can use taints and tolerations to restrict what workloads can run on nodes.</w:t>
      </w:r>
    </w:p>
    <w:p w14:paraId="30307A8C" w14:textId="77777777" w:rsidR="00096233" w:rsidRPr="00486A84" w:rsidRDefault="00096233">
      <w:pPr>
        <w:numPr>
          <w:ilvl w:val="0"/>
          <w:numId w:val="7"/>
        </w:numPr>
        <w:shd w:val="clear" w:color="auto" w:fill="FFFFFF"/>
        <w:spacing w:before="100" w:beforeAutospacing="1" w:after="100" w:afterAutospacing="1" w:line="240" w:lineRule="auto"/>
        <w:rPr>
          <w:rFonts w:eastAsia="Times New Roman" w:cstheme="minorHAnsi"/>
          <w:color w:val="24292E"/>
          <w:rPrChange w:id="943" w:author="Madhuri K S" w:date="2020-05-22T17:04:00Z">
            <w:rPr>
              <w:rFonts w:ascii="Segoe UI" w:eastAsia="Times New Roman" w:hAnsi="Segoe UI" w:cs="Segoe UI"/>
              <w:color w:val="24292E"/>
              <w:sz w:val="24"/>
              <w:szCs w:val="24"/>
            </w:rPr>
          </w:rPrChange>
        </w:rPr>
      </w:pPr>
      <w:r w:rsidRPr="00486A84">
        <w:rPr>
          <w:rFonts w:eastAsia="Times New Roman" w:cstheme="minorHAnsi"/>
          <w:color w:val="24292E"/>
          <w:rPrChange w:id="944" w:author="Madhuri K S" w:date="2020-05-22T17:04:00Z">
            <w:rPr>
              <w:rFonts w:ascii="Segoe UI" w:eastAsia="Times New Roman" w:hAnsi="Segoe UI" w:cs="Segoe UI"/>
              <w:color w:val="24292E"/>
              <w:sz w:val="24"/>
              <w:szCs w:val="24"/>
            </w:rPr>
          </w:rPrChange>
        </w:rPr>
        <w:t>A </w:t>
      </w:r>
      <w:r w:rsidRPr="00486A84">
        <w:rPr>
          <w:rFonts w:eastAsia="Times New Roman" w:cstheme="minorHAnsi"/>
          <w:b/>
          <w:bCs/>
          <w:color w:val="24292E"/>
          <w:rPrChange w:id="945" w:author="Madhuri K S" w:date="2020-05-22T17:04:00Z">
            <w:rPr>
              <w:rFonts w:ascii="Segoe UI" w:eastAsia="Times New Roman" w:hAnsi="Segoe UI" w:cs="Segoe UI"/>
              <w:b/>
              <w:bCs/>
              <w:color w:val="24292E"/>
              <w:sz w:val="24"/>
              <w:szCs w:val="24"/>
            </w:rPr>
          </w:rPrChange>
        </w:rPr>
        <w:t>taint</w:t>
      </w:r>
      <w:r w:rsidRPr="00486A84">
        <w:rPr>
          <w:rFonts w:eastAsia="Times New Roman" w:cstheme="minorHAnsi"/>
          <w:color w:val="24292E"/>
          <w:rPrChange w:id="946" w:author="Madhuri K S" w:date="2020-05-22T17:04:00Z">
            <w:rPr>
              <w:rFonts w:ascii="Segoe UI" w:eastAsia="Times New Roman" w:hAnsi="Segoe UI" w:cs="Segoe UI"/>
              <w:color w:val="24292E"/>
              <w:sz w:val="24"/>
              <w:szCs w:val="24"/>
            </w:rPr>
          </w:rPrChange>
        </w:rPr>
        <w:t> is applied to a node that indicates only specific pods can be scheduled on them.</w:t>
      </w:r>
    </w:p>
    <w:p w14:paraId="4EDA219A" w14:textId="77777777" w:rsidR="00096233" w:rsidRPr="00486A84" w:rsidRDefault="00096233">
      <w:pPr>
        <w:numPr>
          <w:ilvl w:val="0"/>
          <w:numId w:val="7"/>
        </w:numPr>
        <w:shd w:val="clear" w:color="auto" w:fill="FFFFFF"/>
        <w:spacing w:before="60" w:after="100" w:afterAutospacing="1" w:line="240" w:lineRule="auto"/>
        <w:rPr>
          <w:rFonts w:eastAsia="Times New Roman" w:cstheme="minorHAnsi"/>
          <w:color w:val="24292E"/>
          <w:rPrChange w:id="947" w:author="Madhuri K S" w:date="2020-05-22T17:04:00Z">
            <w:rPr>
              <w:rFonts w:ascii="Segoe UI" w:eastAsia="Times New Roman" w:hAnsi="Segoe UI" w:cs="Segoe UI"/>
              <w:color w:val="24292E"/>
              <w:sz w:val="24"/>
              <w:szCs w:val="24"/>
            </w:rPr>
          </w:rPrChange>
        </w:rPr>
      </w:pPr>
      <w:r w:rsidRPr="00486A84">
        <w:rPr>
          <w:rFonts w:eastAsia="Times New Roman" w:cstheme="minorHAnsi"/>
          <w:color w:val="24292E"/>
          <w:rPrChange w:id="948" w:author="Madhuri K S" w:date="2020-05-22T17:04:00Z">
            <w:rPr>
              <w:rFonts w:ascii="Segoe UI" w:eastAsia="Times New Roman" w:hAnsi="Segoe UI" w:cs="Segoe UI"/>
              <w:color w:val="24292E"/>
              <w:sz w:val="24"/>
              <w:szCs w:val="24"/>
            </w:rPr>
          </w:rPrChange>
        </w:rPr>
        <w:t>A </w:t>
      </w:r>
      <w:r w:rsidRPr="00486A84">
        <w:rPr>
          <w:rFonts w:eastAsia="Times New Roman" w:cstheme="minorHAnsi"/>
          <w:b/>
          <w:bCs/>
          <w:color w:val="24292E"/>
          <w:rPrChange w:id="949" w:author="Madhuri K S" w:date="2020-05-22T17:04:00Z">
            <w:rPr>
              <w:rFonts w:ascii="Segoe UI" w:eastAsia="Times New Roman" w:hAnsi="Segoe UI" w:cs="Segoe UI"/>
              <w:b/>
              <w:bCs/>
              <w:color w:val="24292E"/>
              <w:sz w:val="24"/>
              <w:szCs w:val="24"/>
            </w:rPr>
          </w:rPrChange>
        </w:rPr>
        <w:t>toleration</w:t>
      </w:r>
      <w:r w:rsidRPr="00486A84">
        <w:rPr>
          <w:rFonts w:eastAsia="Times New Roman" w:cstheme="minorHAnsi"/>
          <w:color w:val="24292E"/>
          <w:rPrChange w:id="950" w:author="Madhuri K S" w:date="2020-05-22T17:04:00Z">
            <w:rPr>
              <w:rFonts w:ascii="Segoe UI" w:eastAsia="Times New Roman" w:hAnsi="Segoe UI" w:cs="Segoe UI"/>
              <w:color w:val="24292E"/>
              <w:sz w:val="24"/>
              <w:szCs w:val="24"/>
            </w:rPr>
          </w:rPrChange>
        </w:rPr>
        <w:t> is then applied to a pod that allows them to </w:t>
      </w:r>
      <w:r w:rsidRPr="00486A84">
        <w:rPr>
          <w:rFonts w:eastAsia="Times New Roman" w:cstheme="minorHAnsi"/>
          <w:i/>
          <w:iCs/>
          <w:color w:val="24292E"/>
          <w:rPrChange w:id="951" w:author="Madhuri K S" w:date="2020-05-22T17:04:00Z">
            <w:rPr>
              <w:rFonts w:ascii="Segoe UI" w:eastAsia="Times New Roman" w:hAnsi="Segoe UI" w:cs="Segoe UI"/>
              <w:i/>
              <w:iCs/>
              <w:color w:val="24292E"/>
              <w:sz w:val="24"/>
              <w:szCs w:val="24"/>
            </w:rPr>
          </w:rPrChange>
        </w:rPr>
        <w:t>tolerate</w:t>
      </w:r>
      <w:r w:rsidRPr="00486A84">
        <w:rPr>
          <w:rFonts w:eastAsia="Times New Roman" w:cstheme="minorHAnsi"/>
          <w:color w:val="24292E"/>
          <w:rPrChange w:id="952" w:author="Madhuri K S" w:date="2020-05-22T17:04:00Z">
            <w:rPr>
              <w:rFonts w:ascii="Segoe UI" w:eastAsia="Times New Roman" w:hAnsi="Segoe UI" w:cs="Segoe UI"/>
              <w:color w:val="24292E"/>
              <w:sz w:val="24"/>
              <w:szCs w:val="24"/>
            </w:rPr>
          </w:rPrChange>
        </w:rPr>
        <w:t> a node's taint.</w:t>
      </w:r>
    </w:p>
    <w:p w14:paraId="2147FB7F" w14:textId="77777777" w:rsidR="00096233" w:rsidRPr="003C6EE3" w:rsidRDefault="00096233">
      <w:pPr>
        <w:shd w:val="clear" w:color="auto" w:fill="FFFFFF"/>
        <w:spacing w:after="240" w:line="240" w:lineRule="auto"/>
        <w:rPr>
          <w:rFonts w:eastAsia="Times New Roman" w:cstheme="minorHAnsi"/>
          <w:color w:val="24292E"/>
          <w:rPrChange w:id="953" w:author="Madhuri K S" w:date="2020-05-22T17:06:00Z">
            <w:rPr>
              <w:rFonts w:ascii="Segoe UI" w:eastAsia="Times New Roman" w:hAnsi="Segoe UI" w:cs="Segoe UI"/>
              <w:color w:val="24292E"/>
              <w:sz w:val="24"/>
              <w:szCs w:val="24"/>
            </w:rPr>
          </w:rPrChange>
        </w:rPr>
      </w:pPr>
      <w:r w:rsidRPr="003C6EE3">
        <w:rPr>
          <w:rFonts w:eastAsia="Times New Roman" w:cstheme="minorHAnsi"/>
          <w:color w:val="24292E"/>
          <w:rPrChange w:id="954" w:author="Madhuri K S" w:date="2020-05-22T17:06:00Z">
            <w:rPr>
              <w:rFonts w:ascii="Segoe UI" w:eastAsia="Times New Roman" w:hAnsi="Segoe UI" w:cs="Segoe UI"/>
              <w:color w:val="24292E"/>
              <w:sz w:val="24"/>
              <w:szCs w:val="24"/>
            </w:rPr>
          </w:rPrChange>
        </w:rPr>
        <w:t>When you deploy a pod to an AKS cluster, Kubernetes only schedules pods on nodes where a toleration is aligned with the taint. As an example, assume you have a node pool in your AKS cluster for nodes with GPU support. You define name, such as </w:t>
      </w:r>
      <w:proofErr w:type="spellStart"/>
      <w:r w:rsidRPr="003C6EE3">
        <w:rPr>
          <w:rFonts w:eastAsia="Times New Roman" w:cstheme="minorHAnsi"/>
          <w:i/>
          <w:iCs/>
          <w:color w:val="24292E"/>
          <w:rPrChange w:id="955" w:author="Madhuri K S" w:date="2020-05-22T17:06:00Z">
            <w:rPr>
              <w:rFonts w:ascii="Segoe UI" w:eastAsia="Times New Roman" w:hAnsi="Segoe UI" w:cs="Segoe UI"/>
              <w:i/>
              <w:iCs/>
              <w:color w:val="24292E"/>
              <w:sz w:val="24"/>
              <w:szCs w:val="24"/>
            </w:rPr>
          </w:rPrChange>
        </w:rPr>
        <w:t>gpu</w:t>
      </w:r>
      <w:proofErr w:type="spellEnd"/>
      <w:r w:rsidRPr="003C6EE3">
        <w:rPr>
          <w:rFonts w:eastAsia="Times New Roman" w:cstheme="minorHAnsi"/>
          <w:color w:val="24292E"/>
          <w:rPrChange w:id="956" w:author="Madhuri K S" w:date="2020-05-22T17:06:00Z">
            <w:rPr>
              <w:rFonts w:ascii="Segoe UI" w:eastAsia="Times New Roman" w:hAnsi="Segoe UI" w:cs="Segoe UI"/>
              <w:color w:val="24292E"/>
              <w:sz w:val="24"/>
              <w:szCs w:val="24"/>
            </w:rPr>
          </w:rPrChange>
        </w:rPr>
        <w:t>, then a value for scheduling. If you set this value to </w:t>
      </w:r>
      <w:proofErr w:type="spellStart"/>
      <w:r w:rsidRPr="003C6EE3">
        <w:rPr>
          <w:rFonts w:eastAsia="Times New Roman" w:cstheme="minorHAnsi"/>
          <w:i/>
          <w:iCs/>
          <w:color w:val="24292E"/>
          <w:rPrChange w:id="957" w:author="Madhuri K S" w:date="2020-05-22T17:06:00Z">
            <w:rPr>
              <w:rFonts w:ascii="Segoe UI" w:eastAsia="Times New Roman" w:hAnsi="Segoe UI" w:cs="Segoe UI"/>
              <w:i/>
              <w:iCs/>
              <w:color w:val="24292E"/>
              <w:sz w:val="24"/>
              <w:szCs w:val="24"/>
            </w:rPr>
          </w:rPrChange>
        </w:rPr>
        <w:t>NoSchedule</w:t>
      </w:r>
      <w:proofErr w:type="spellEnd"/>
      <w:r w:rsidRPr="003C6EE3">
        <w:rPr>
          <w:rFonts w:eastAsia="Times New Roman" w:cstheme="minorHAnsi"/>
          <w:color w:val="24292E"/>
          <w:rPrChange w:id="958" w:author="Madhuri K S" w:date="2020-05-22T17:06:00Z">
            <w:rPr>
              <w:rFonts w:ascii="Segoe UI" w:eastAsia="Times New Roman" w:hAnsi="Segoe UI" w:cs="Segoe UI"/>
              <w:color w:val="24292E"/>
              <w:sz w:val="24"/>
              <w:szCs w:val="24"/>
            </w:rPr>
          </w:rPrChange>
        </w:rPr>
        <w:t>, the Kubernetes scheduler can't schedule pods on the node if the pod doesn't define the appropriate toleration.</w:t>
      </w:r>
    </w:p>
    <w:p w14:paraId="6187F5DA"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096233">
        <w:rPr>
          <w:rFonts w:ascii="Consolas" w:eastAsia="Times New Roman" w:hAnsi="Consolas" w:cs="Courier New"/>
          <w:color w:val="005CC5"/>
          <w:sz w:val="20"/>
          <w:szCs w:val="20"/>
        </w:rPr>
        <w:t>kubectl</w:t>
      </w:r>
      <w:proofErr w:type="spellEnd"/>
      <w:r w:rsidRPr="00096233">
        <w:rPr>
          <w:rFonts w:ascii="Consolas" w:eastAsia="Times New Roman" w:hAnsi="Consolas" w:cs="Courier New"/>
          <w:color w:val="005CC5"/>
          <w:sz w:val="20"/>
          <w:szCs w:val="20"/>
        </w:rPr>
        <w:t xml:space="preserve"> taint node aks-nodepool1 </w:t>
      </w:r>
      <w:proofErr w:type="spellStart"/>
      <w:r w:rsidRPr="00096233">
        <w:rPr>
          <w:rFonts w:ascii="Consolas" w:eastAsia="Times New Roman" w:hAnsi="Consolas" w:cs="Courier New"/>
          <w:color w:val="005CC5"/>
          <w:sz w:val="20"/>
          <w:szCs w:val="20"/>
        </w:rPr>
        <w:t>sku</w:t>
      </w:r>
      <w:proofErr w:type="spellEnd"/>
      <w:r w:rsidRPr="00096233">
        <w:rPr>
          <w:rFonts w:ascii="Consolas" w:eastAsia="Times New Roman" w:hAnsi="Consolas" w:cs="Courier New"/>
          <w:color w:val="005CC5"/>
          <w:sz w:val="20"/>
          <w:szCs w:val="20"/>
        </w:rPr>
        <w:t>=</w:t>
      </w:r>
      <w:proofErr w:type="spellStart"/>
      <w:r w:rsidRPr="00096233">
        <w:rPr>
          <w:rFonts w:ascii="Consolas" w:eastAsia="Times New Roman" w:hAnsi="Consolas" w:cs="Courier New"/>
          <w:color w:val="005CC5"/>
          <w:sz w:val="20"/>
          <w:szCs w:val="20"/>
        </w:rPr>
        <w:t>gpu:NoSchedule</w:t>
      </w:r>
      <w:proofErr w:type="spellEnd"/>
    </w:p>
    <w:p w14:paraId="37EF874F" w14:textId="77777777" w:rsidR="00096233" w:rsidRPr="003C6EE3" w:rsidRDefault="00096233">
      <w:pPr>
        <w:shd w:val="clear" w:color="auto" w:fill="FFFFFF"/>
        <w:spacing w:after="0" w:line="240" w:lineRule="auto"/>
        <w:rPr>
          <w:rFonts w:eastAsia="Times New Roman" w:cstheme="minorHAnsi"/>
          <w:color w:val="24292E"/>
          <w:rPrChange w:id="959" w:author="Madhuri K S" w:date="2020-05-22T17:06:00Z">
            <w:rPr>
              <w:rFonts w:ascii="Segoe UI" w:eastAsia="Times New Roman" w:hAnsi="Segoe UI" w:cs="Segoe UI"/>
              <w:color w:val="24292E"/>
              <w:sz w:val="24"/>
              <w:szCs w:val="24"/>
            </w:rPr>
          </w:rPrChange>
        </w:rPr>
      </w:pPr>
      <w:r w:rsidRPr="003C6EE3">
        <w:rPr>
          <w:rFonts w:eastAsia="Times New Roman" w:cstheme="minorHAnsi"/>
          <w:color w:val="24292E"/>
          <w:rPrChange w:id="960" w:author="Madhuri K S" w:date="2020-05-22T17:06:00Z">
            <w:rPr>
              <w:rFonts w:ascii="Segoe UI" w:eastAsia="Times New Roman" w:hAnsi="Segoe UI" w:cs="Segoe UI"/>
              <w:color w:val="24292E"/>
              <w:sz w:val="24"/>
              <w:szCs w:val="24"/>
            </w:rPr>
          </w:rPrChange>
        </w:rPr>
        <w:t>With a taint applied to nodes, you then define a toleration in the pod specification that allows scheduling on the nodes. The following example defines the </w:t>
      </w:r>
      <w:proofErr w:type="spellStart"/>
      <w:r w:rsidRPr="003C6EE3">
        <w:rPr>
          <w:rFonts w:eastAsia="Times New Roman" w:cstheme="minorHAnsi"/>
          <w:color w:val="24292E"/>
          <w:rPrChange w:id="961" w:author="Madhuri K S" w:date="2020-05-22T17:06:00Z">
            <w:rPr>
              <w:rFonts w:ascii="Consolas" w:eastAsia="Times New Roman" w:hAnsi="Consolas" w:cs="Courier New"/>
              <w:color w:val="24292E"/>
              <w:sz w:val="20"/>
              <w:szCs w:val="20"/>
            </w:rPr>
          </w:rPrChange>
        </w:rPr>
        <w:t>sku</w:t>
      </w:r>
      <w:proofErr w:type="spellEnd"/>
      <w:r w:rsidRPr="003C6EE3">
        <w:rPr>
          <w:rFonts w:eastAsia="Times New Roman" w:cstheme="minorHAnsi"/>
          <w:color w:val="24292E"/>
          <w:rPrChange w:id="962" w:author="Madhuri K S" w:date="2020-05-22T17:06:00Z">
            <w:rPr>
              <w:rFonts w:ascii="Consolas" w:eastAsia="Times New Roman" w:hAnsi="Consolas" w:cs="Courier New"/>
              <w:color w:val="24292E"/>
              <w:sz w:val="20"/>
              <w:szCs w:val="20"/>
            </w:rPr>
          </w:rPrChange>
        </w:rPr>
        <w:t xml:space="preserve">: </w:t>
      </w:r>
      <w:proofErr w:type="spellStart"/>
      <w:r w:rsidRPr="003C6EE3">
        <w:rPr>
          <w:rFonts w:eastAsia="Times New Roman" w:cstheme="minorHAnsi"/>
          <w:color w:val="24292E"/>
          <w:rPrChange w:id="963" w:author="Madhuri K S" w:date="2020-05-22T17:06:00Z">
            <w:rPr>
              <w:rFonts w:ascii="Consolas" w:eastAsia="Times New Roman" w:hAnsi="Consolas" w:cs="Courier New"/>
              <w:color w:val="24292E"/>
              <w:sz w:val="20"/>
              <w:szCs w:val="20"/>
            </w:rPr>
          </w:rPrChange>
        </w:rPr>
        <w:t>gpu</w:t>
      </w:r>
      <w:proofErr w:type="spellEnd"/>
      <w:r w:rsidRPr="003C6EE3">
        <w:rPr>
          <w:rFonts w:eastAsia="Times New Roman" w:cstheme="minorHAnsi"/>
          <w:color w:val="24292E"/>
          <w:rPrChange w:id="964" w:author="Madhuri K S" w:date="2020-05-22T17:06:00Z">
            <w:rPr>
              <w:rFonts w:ascii="Segoe UI" w:eastAsia="Times New Roman" w:hAnsi="Segoe UI" w:cs="Segoe UI"/>
              <w:color w:val="24292E"/>
              <w:sz w:val="24"/>
              <w:szCs w:val="24"/>
            </w:rPr>
          </w:rPrChange>
        </w:rPr>
        <w:t xml:space="preserve"> and effect: </w:t>
      </w:r>
      <w:proofErr w:type="spellStart"/>
      <w:r w:rsidRPr="003C6EE3">
        <w:rPr>
          <w:rFonts w:eastAsia="Times New Roman" w:cstheme="minorHAnsi"/>
          <w:color w:val="24292E"/>
          <w:rPrChange w:id="965" w:author="Madhuri K S" w:date="2020-05-22T17:06:00Z">
            <w:rPr>
              <w:rFonts w:ascii="Consolas" w:eastAsia="Times New Roman" w:hAnsi="Consolas" w:cs="Courier New"/>
              <w:color w:val="24292E"/>
              <w:sz w:val="20"/>
              <w:szCs w:val="20"/>
            </w:rPr>
          </w:rPrChange>
        </w:rPr>
        <w:t>NoSchedule</w:t>
      </w:r>
      <w:proofErr w:type="spellEnd"/>
      <w:r w:rsidRPr="003C6EE3">
        <w:rPr>
          <w:rFonts w:eastAsia="Times New Roman" w:cstheme="minorHAnsi"/>
          <w:color w:val="24292E"/>
          <w:rPrChange w:id="966" w:author="Madhuri K S" w:date="2020-05-22T17:06:00Z">
            <w:rPr>
              <w:rFonts w:ascii="Segoe UI" w:eastAsia="Times New Roman" w:hAnsi="Segoe UI" w:cs="Segoe UI"/>
              <w:color w:val="24292E"/>
              <w:sz w:val="24"/>
              <w:szCs w:val="24"/>
            </w:rPr>
          </w:rPrChange>
        </w:rPr>
        <w:t> to tolerate the taint applied to the node in the previous step:</w:t>
      </w:r>
    </w:p>
    <w:p w14:paraId="7B26B6BD"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2863A"/>
          <w:sz w:val="20"/>
          <w:szCs w:val="20"/>
        </w:rPr>
        <w:t>kind</w:t>
      </w: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Pod</w:t>
      </w:r>
    </w:p>
    <w:p w14:paraId="173D7716"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096233">
        <w:rPr>
          <w:rFonts w:ascii="Consolas" w:eastAsia="Times New Roman" w:hAnsi="Consolas" w:cs="Courier New"/>
          <w:color w:val="22863A"/>
          <w:sz w:val="20"/>
          <w:szCs w:val="20"/>
        </w:rPr>
        <w:t>apiVersion</w:t>
      </w:r>
      <w:proofErr w:type="spellEnd"/>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05CC5"/>
          <w:sz w:val="20"/>
          <w:szCs w:val="20"/>
        </w:rPr>
        <w:t>v1</w:t>
      </w:r>
    </w:p>
    <w:p w14:paraId="2C0E3560"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2863A"/>
          <w:sz w:val="20"/>
          <w:szCs w:val="20"/>
        </w:rPr>
        <w:t>metadata</w:t>
      </w:r>
      <w:r w:rsidRPr="00096233">
        <w:rPr>
          <w:rFonts w:ascii="Consolas" w:eastAsia="Times New Roman" w:hAnsi="Consolas" w:cs="Courier New"/>
          <w:color w:val="24292E"/>
          <w:sz w:val="20"/>
          <w:szCs w:val="20"/>
        </w:rPr>
        <w:t>:</w:t>
      </w:r>
    </w:p>
    <w:p w14:paraId="38226810"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name</w:t>
      </w: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032F62"/>
          <w:sz w:val="20"/>
          <w:szCs w:val="20"/>
        </w:rPr>
        <w:t>tf-mnist</w:t>
      </w:r>
      <w:proofErr w:type="spellEnd"/>
    </w:p>
    <w:p w14:paraId="1AFEEC88"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2863A"/>
          <w:sz w:val="20"/>
          <w:szCs w:val="20"/>
        </w:rPr>
        <w:t>spec</w:t>
      </w:r>
      <w:r w:rsidRPr="00096233">
        <w:rPr>
          <w:rFonts w:ascii="Consolas" w:eastAsia="Times New Roman" w:hAnsi="Consolas" w:cs="Courier New"/>
          <w:color w:val="24292E"/>
          <w:sz w:val="20"/>
          <w:szCs w:val="20"/>
        </w:rPr>
        <w:t>:</w:t>
      </w:r>
    </w:p>
    <w:p w14:paraId="40C4D228"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containers</w:t>
      </w:r>
      <w:r w:rsidRPr="00096233">
        <w:rPr>
          <w:rFonts w:ascii="Consolas" w:eastAsia="Times New Roman" w:hAnsi="Consolas" w:cs="Courier New"/>
          <w:color w:val="24292E"/>
          <w:sz w:val="20"/>
          <w:szCs w:val="20"/>
        </w:rPr>
        <w:t>:</w:t>
      </w:r>
    </w:p>
    <w:p w14:paraId="59BF1D93"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 </w:t>
      </w:r>
      <w:r w:rsidRPr="00096233">
        <w:rPr>
          <w:rFonts w:ascii="Consolas" w:eastAsia="Times New Roman" w:hAnsi="Consolas" w:cs="Courier New"/>
          <w:color w:val="22863A"/>
          <w:sz w:val="20"/>
          <w:szCs w:val="20"/>
        </w:rPr>
        <w:t>name</w:t>
      </w: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032F62"/>
          <w:sz w:val="20"/>
          <w:szCs w:val="20"/>
        </w:rPr>
        <w:t>tf-mnist</w:t>
      </w:r>
      <w:proofErr w:type="spellEnd"/>
    </w:p>
    <w:p w14:paraId="13DE7077"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image</w:t>
      </w: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032F62"/>
          <w:sz w:val="20"/>
          <w:szCs w:val="20"/>
        </w:rPr>
        <w:t>microsoft</w:t>
      </w:r>
      <w:proofErr w:type="spellEnd"/>
      <w:r w:rsidRPr="00096233">
        <w:rPr>
          <w:rFonts w:ascii="Consolas" w:eastAsia="Times New Roman" w:hAnsi="Consolas" w:cs="Courier New"/>
          <w:color w:val="032F62"/>
          <w:sz w:val="20"/>
          <w:szCs w:val="20"/>
        </w:rPr>
        <w:t>/</w:t>
      </w:r>
      <w:proofErr w:type="spellStart"/>
      <w:r w:rsidRPr="00096233">
        <w:rPr>
          <w:rFonts w:ascii="Consolas" w:eastAsia="Times New Roman" w:hAnsi="Consolas" w:cs="Courier New"/>
          <w:color w:val="032F62"/>
          <w:sz w:val="20"/>
          <w:szCs w:val="20"/>
        </w:rPr>
        <w:t>samples-tf-mnist-demo:gpu</w:t>
      </w:r>
      <w:proofErr w:type="spellEnd"/>
    </w:p>
    <w:p w14:paraId="578D3376"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resources</w:t>
      </w:r>
      <w:r w:rsidRPr="00096233">
        <w:rPr>
          <w:rFonts w:ascii="Consolas" w:eastAsia="Times New Roman" w:hAnsi="Consolas" w:cs="Courier New"/>
          <w:color w:val="24292E"/>
          <w:sz w:val="20"/>
          <w:szCs w:val="20"/>
        </w:rPr>
        <w:t>:</w:t>
      </w:r>
    </w:p>
    <w:p w14:paraId="5EFC127A"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requests</w:t>
      </w:r>
      <w:r w:rsidRPr="00096233">
        <w:rPr>
          <w:rFonts w:ascii="Consolas" w:eastAsia="Times New Roman" w:hAnsi="Consolas" w:cs="Courier New"/>
          <w:color w:val="24292E"/>
          <w:sz w:val="20"/>
          <w:szCs w:val="20"/>
        </w:rPr>
        <w:t>:</w:t>
      </w:r>
    </w:p>
    <w:p w14:paraId="075DBFA5"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22863A"/>
          <w:sz w:val="20"/>
          <w:szCs w:val="20"/>
        </w:rPr>
        <w:t>cpu</w:t>
      </w:r>
      <w:proofErr w:type="spellEnd"/>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05CC5"/>
          <w:sz w:val="20"/>
          <w:szCs w:val="20"/>
        </w:rPr>
        <w:t>0.5</w:t>
      </w:r>
    </w:p>
    <w:p w14:paraId="328DD0F1"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memory</w:t>
      </w: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2Gi</w:t>
      </w:r>
    </w:p>
    <w:p w14:paraId="059589A4"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limits</w:t>
      </w:r>
      <w:r w:rsidRPr="00096233">
        <w:rPr>
          <w:rFonts w:ascii="Consolas" w:eastAsia="Times New Roman" w:hAnsi="Consolas" w:cs="Courier New"/>
          <w:color w:val="24292E"/>
          <w:sz w:val="20"/>
          <w:szCs w:val="20"/>
        </w:rPr>
        <w:t>:</w:t>
      </w:r>
    </w:p>
    <w:p w14:paraId="54CE151F"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22863A"/>
          <w:sz w:val="20"/>
          <w:szCs w:val="20"/>
        </w:rPr>
        <w:t>cpu</w:t>
      </w:r>
      <w:proofErr w:type="spellEnd"/>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05CC5"/>
          <w:sz w:val="20"/>
          <w:szCs w:val="20"/>
        </w:rPr>
        <w:t>4.0</w:t>
      </w:r>
    </w:p>
    <w:p w14:paraId="010D171D"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memory</w:t>
      </w: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16Gi</w:t>
      </w:r>
    </w:p>
    <w:p w14:paraId="6E3C66A2"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tolerations</w:t>
      </w:r>
      <w:r w:rsidRPr="00096233">
        <w:rPr>
          <w:rFonts w:ascii="Consolas" w:eastAsia="Times New Roman" w:hAnsi="Consolas" w:cs="Courier New"/>
          <w:color w:val="24292E"/>
          <w:sz w:val="20"/>
          <w:szCs w:val="20"/>
        </w:rPr>
        <w:t>:</w:t>
      </w:r>
    </w:p>
    <w:p w14:paraId="1E3A5069"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 </w:t>
      </w:r>
      <w:r w:rsidRPr="00096233">
        <w:rPr>
          <w:rFonts w:ascii="Consolas" w:eastAsia="Times New Roman" w:hAnsi="Consolas" w:cs="Courier New"/>
          <w:color w:val="22863A"/>
          <w:sz w:val="20"/>
          <w:szCs w:val="20"/>
        </w:rPr>
        <w:t>key</w:t>
      </w: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w:t>
      </w:r>
      <w:proofErr w:type="spellStart"/>
      <w:r w:rsidRPr="00096233">
        <w:rPr>
          <w:rFonts w:ascii="Consolas" w:eastAsia="Times New Roman" w:hAnsi="Consolas" w:cs="Courier New"/>
          <w:color w:val="032F62"/>
          <w:sz w:val="20"/>
          <w:szCs w:val="20"/>
        </w:rPr>
        <w:t>sku</w:t>
      </w:r>
      <w:proofErr w:type="spellEnd"/>
      <w:r w:rsidRPr="00096233">
        <w:rPr>
          <w:rFonts w:ascii="Consolas" w:eastAsia="Times New Roman" w:hAnsi="Consolas" w:cs="Courier New"/>
          <w:color w:val="032F62"/>
          <w:sz w:val="20"/>
          <w:szCs w:val="20"/>
        </w:rPr>
        <w:t>"</w:t>
      </w:r>
    </w:p>
    <w:p w14:paraId="3E2B9F64"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operator</w:t>
      </w: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"Equal"</w:t>
      </w:r>
    </w:p>
    <w:p w14:paraId="2A8E919A"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value</w:t>
      </w: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w:t>
      </w:r>
      <w:proofErr w:type="spellStart"/>
      <w:r w:rsidRPr="00096233">
        <w:rPr>
          <w:rFonts w:ascii="Consolas" w:eastAsia="Times New Roman" w:hAnsi="Consolas" w:cs="Courier New"/>
          <w:color w:val="032F62"/>
          <w:sz w:val="20"/>
          <w:szCs w:val="20"/>
        </w:rPr>
        <w:t>gpu</w:t>
      </w:r>
      <w:proofErr w:type="spellEnd"/>
      <w:r w:rsidRPr="00096233">
        <w:rPr>
          <w:rFonts w:ascii="Consolas" w:eastAsia="Times New Roman" w:hAnsi="Consolas" w:cs="Courier New"/>
          <w:color w:val="032F62"/>
          <w:sz w:val="20"/>
          <w:szCs w:val="20"/>
        </w:rPr>
        <w:t>"</w:t>
      </w:r>
    </w:p>
    <w:p w14:paraId="3A74855B"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effect</w:t>
      </w: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w:t>
      </w:r>
      <w:proofErr w:type="spellStart"/>
      <w:r w:rsidRPr="00096233">
        <w:rPr>
          <w:rFonts w:ascii="Consolas" w:eastAsia="Times New Roman" w:hAnsi="Consolas" w:cs="Courier New"/>
          <w:color w:val="032F62"/>
          <w:sz w:val="20"/>
          <w:szCs w:val="20"/>
        </w:rPr>
        <w:t>NoSchedule</w:t>
      </w:r>
      <w:proofErr w:type="spellEnd"/>
      <w:r w:rsidRPr="00096233">
        <w:rPr>
          <w:rFonts w:ascii="Consolas" w:eastAsia="Times New Roman" w:hAnsi="Consolas" w:cs="Courier New"/>
          <w:color w:val="032F62"/>
          <w:sz w:val="20"/>
          <w:szCs w:val="20"/>
        </w:rPr>
        <w:t>"</w:t>
      </w:r>
    </w:p>
    <w:p w14:paraId="232CC7AE" w14:textId="4AB80BB9" w:rsidR="00096233" w:rsidRPr="003C6EE3" w:rsidRDefault="00096233">
      <w:pPr>
        <w:shd w:val="clear" w:color="auto" w:fill="FFFFFF"/>
        <w:spacing w:after="0" w:line="240" w:lineRule="auto"/>
        <w:rPr>
          <w:rFonts w:eastAsia="Times New Roman" w:cstheme="minorHAnsi"/>
          <w:color w:val="24292E"/>
          <w:rPrChange w:id="967" w:author="Madhuri K S" w:date="2020-05-22T17:06:00Z">
            <w:rPr>
              <w:rFonts w:ascii="Segoe UI" w:eastAsia="Times New Roman" w:hAnsi="Segoe UI" w:cs="Segoe UI"/>
              <w:color w:val="24292E"/>
              <w:sz w:val="24"/>
              <w:szCs w:val="24"/>
            </w:rPr>
          </w:rPrChange>
        </w:rPr>
      </w:pPr>
      <w:r w:rsidRPr="003C6EE3">
        <w:rPr>
          <w:rFonts w:eastAsia="Times New Roman" w:cstheme="minorHAnsi"/>
          <w:color w:val="24292E"/>
          <w:rPrChange w:id="968" w:author="Madhuri K S" w:date="2020-05-22T17:06:00Z">
            <w:rPr>
              <w:rFonts w:ascii="Segoe UI" w:eastAsia="Times New Roman" w:hAnsi="Segoe UI" w:cs="Segoe UI"/>
              <w:color w:val="24292E"/>
              <w:sz w:val="24"/>
              <w:szCs w:val="24"/>
            </w:rPr>
          </w:rPrChange>
        </w:rPr>
        <w:t>When this pod is deployed, such as using </w:t>
      </w:r>
      <w:proofErr w:type="spellStart"/>
      <w:r w:rsidRPr="003C6EE3">
        <w:rPr>
          <w:rFonts w:eastAsia="Times New Roman" w:cstheme="minorHAnsi"/>
          <w:color w:val="24292E"/>
          <w:rPrChange w:id="969" w:author="Madhuri K S" w:date="2020-05-22T17:06:00Z">
            <w:rPr>
              <w:rFonts w:ascii="Consolas" w:eastAsia="Times New Roman" w:hAnsi="Consolas" w:cs="Courier New"/>
              <w:color w:val="24292E"/>
              <w:sz w:val="20"/>
              <w:szCs w:val="20"/>
            </w:rPr>
          </w:rPrChange>
        </w:rPr>
        <w:t>kubectl</w:t>
      </w:r>
      <w:proofErr w:type="spellEnd"/>
      <w:r w:rsidRPr="003C6EE3">
        <w:rPr>
          <w:rFonts w:eastAsia="Times New Roman" w:cstheme="minorHAnsi"/>
          <w:color w:val="24292E"/>
          <w:rPrChange w:id="970" w:author="Madhuri K S" w:date="2020-05-22T17:06:00Z">
            <w:rPr>
              <w:rFonts w:ascii="Consolas" w:eastAsia="Times New Roman" w:hAnsi="Consolas" w:cs="Courier New"/>
              <w:color w:val="24292E"/>
              <w:sz w:val="20"/>
              <w:szCs w:val="20"/>
            </w:rPr>
          </w:rPrChange>
        </w:rPr>
        <w:t xml:space="preserve"> apply -f </w:t>
      </w:r>
      <w:proofErr w:type="spellStart"/>
      <w:r w:rsidRPr="003C6EE3">
        <w:rPr>
          <w:rFonts w:eastAsia="Times New Roman" w:cstheme="minorHAnsi"/>
          <w:color w:val="24292E"/>
          <w:rPrChange w:id="971" w:author="Madhuri K S" w:date="2020-05-22T17:06:00Z">
            <w:rPr>
              <w:rFonts w:ascii="Consolas" w:eastAsia="Times New Roman" w:hAnsi="Consolas" w:cs="Courier New"/>
              <w:color w:val="24292E"/>
              <w:sz w:val="20"/>
              <w:szCs w:val="20"/>
            </w:rPr>
          </w:rPrChange>
        </w:rPr>
        <w:t>gpu-toleration.yaml</w:t>
      </w:r>
      <w:proofErr w:type="spellEnd"/>
      <w:r w:rsidRPr="003C6EE3">
        <w:rPr>
          <w:rFonts w:eastAsia="Times New Roman" w:cstheme="minorHAnsi"/>
          <w:color w:val="24292E"/>
          <w:rPrChange w:id="972" w:author="Madhuri K S" w:date="2020-05-22T17:06:00Z">
            <w:rPr>
              <w:rFonts w:ascii="Segoe UI" w:eastAsia="Times New Roman" w:hAnsi="Segoe UI" w:cs="Segoe UI"/>
              <w:color w:val="24292E"/>
              <w:sz w:val="24"/>
              <w:szCs w:val="24"/>
            </w:rPr>
          </w:rPrChange>
        </w:rPr>
        <w:t xml:space="preserve">, Kubernetes can successfully schedule the pod on the nodes with the taint applied. This logical isolation </w:t>
      </w:r>
      <w:ins w:id="973" w:author="Madhuri K S" w:date="2020-05-22T17:07:00Z">
        <w:r w:rsidR="003C6EE3">
          <w:rPr>
            <w:rFonts w:eastAsia="Times New Roman" w:cstheme="minorHAnsi"/>
            <w:color w:val="24292E"/>
          </w:rPr>
          <w:t xml:space="preserve">ensures that </w:t>
        </w:r>
      </w:ins>
      <w:del w:id="974" w:author="Madhuri K S" w:date="2020-05-22T17:07:00Z">
        <w:r w:rsidRPr="003C6EE3" w:rsidDel="003C6EE3">
          <w:rPr>
            <w:rFonts w:eastAsia="Times New Roman" w:cstheme="minorHAnsi"/>
            <w:color w:val="24292E"/>
            <w:rPrChange w:id="975" w:author="Madhuri K S" w:date="2020-05-22T17:06:00Z">
              <w:rPr>
                <w:rFonts w:ascii="Segoe UI" w:eastAsia="Times New Roman" w:hAnsi="Segoe UI" w:cs="Segoe UI"/>
                <w:color w:val="24292E"/>
                <w:sz w:val="24"/>
                <w:szCs w:val="24"/>
              </w:rPr>
            </w:rPrChange>
          </w:rPr>
          <w:delText xml:space="preserve">lets </w:delText>
        </w:r>
      </w:del>
      <w:r w:rsidRPr="003C6EE3">
        <w:rPr>
          <w:rFonts w:eastAsia="Times New Roman" w:cstheme="minorHAnsi"/>
          <w:color w:val="24292E"/>
          <w:rPrChange w:id="976" w:author="Madhuri K S" w:date="2020-05-22T17:06:00Z">
            <w:rPr>
              <w:rFonts w:ascii="Segoe UI" w:eastAsia="Times New Roman" w:hAnsi="Segoe UI" w:cs="Segoe UI"/>
              <w:color w:val="24292E"/>
              <w:sz w:val="24"/>
              <w:szCs w:val="24"/>
            </w:rPr>
          </w:rPrChange>
        </w:rPr>
        <w:t xml:space="preserve">you </w:t>
      </w:r>
      <w:ins w:id="977" w:author="Madhuri K S" w:date="2020-05-22T17:07:00Z">
        <w:r w:rsidR="003C6EE3">
          <w:rPr>
            <w:rFonts w:eastAsia="Times New Roman" w:cstheme="minorHAnsi"/>
            <w:color w:val="24292E"/>
          </w:rPr>
          <w:t xml:space="preserve">can </w:t>
        </w:r>
      </w:ins>
      <w:r w:rsidRPr="003C6EE3">
        <w:rPr>
          <w:rFonts w:eastAsia="Times New Roman" w:cstheme="minorHAnsi"/>
          <w:color w:val="24292E"/>
          <w:rPrChange w:id="978" w:author="Madhuri K S" w:date="2020-05-22T17:06:00Z">
            <w:rPr>
              <w:rFonts w:ascii="Segoe UI" w:eastAsia="Times New Roman" w:hAnsi="Segoe UI" w:cs="Segoe UI"/>
              <w:color w:val="24292E"/>
              <w:sz w:val="24"/>
              <w:szCs w:val="24"/>
            </w:rPr>
          </w:rPrChange>
        </w:rPr>
        <w:t>control access to resources within a cluster.</w:t>
      </w:r>
    </w:p>
    <w:p w14:paraId="07F52CF7" w14:textId="77777777" w:rsidR="00096233" w:rsidRPr="003C6EE3" w:rsidRDefault="00096233">
      <w:pPr>
        <w:shd w:val="clear" w:color="auto" w:fill="FFFFFF"/>
        <w:spacing w:after="240" w:line="240" w:lineRule="auto"/>
        <w:rPr>
          <w:rFonts w:eastAsia="Times New Roman" w:cstheme="minorHAnsi"/>
          <w:color w:val="24292E"/>
          <w:rPrChange w:id="979" w:author="Madhuri K S" w:date="2020-05-22T17:06:00Z">
            <w:rPr>
              <w:rFonts w:ascii="Segoe UI" w:eastAsia="Times New Roman" w:hAnsi="Segoe UI" w:cs="Segoe UI"/>
              <w:color w:val="24292E"/>
              <w:sz w:val="24"/>
              <w:szCs w:val="24"/>
            </w:rPr>
          </w:rPrChange>
        </w:rPr>
      </w:pPr>
      <w:r w:rsidRPr="003C6EE3">
        <w:rPr>
          <w:rFonts w:eastAsia="Times New Roman" w:cstheme="minorHAnsi"/>
          <w:color w:val="24292E"/>
          <w:rPrChange w:id="980" w:author="Madhuri K S" w:date="2020-05-22T17:06:00Z">
            <w:rPr>
              <w:rFonts w:ascii="Segoe UI" w:eastAsia="Times New Roman" w:hAnsi="Segoe UI" w:cs="Segoe UI"/>
              <w:color w:val="24292E"/>
              <w:sz w:val="24"/>
              <w:szCs w:val="24"/>
            </w:rPr>
          </w:rPrChange>
        </w:rPr>
        <w:t>When you apply taints, work with your application developers and owners to allow them to define the required tolerations in their deployments.</w:t>
      </w:r>
    </w:p>
    <w:p w14:paraId="63CAAF88" w14:textId="77777777" w:rsidR="00096233" w:rsidRPr="003C6EE3" w:rsidRDefault="00096233">
      <w:pPr>
        <w:shd w:val="clear" w:color="auto" w:fill="FFFFFF"/>
        <w:spacing w:after="240" w:line="240" w:lineRule="auto"/>
        <w:rPr>
          <w:rFonts w:eastAsia="Times New Roman" w:cstheme="minorHAnsi"/>
          <w:color w:val="24292E"/>
          <w:rPrChange w:id="981" w:author="Madhuri K S" w:date="2020-05-22T17:06:00Z">
            <w:rPr>
              <w:rFonts w:ascii="Segoe UI" w:eastAsia="Times New Roman" w:hAnsi="Segoe UI" w:cs="Segoe UI"/>
              <w:color w:val="24292E"/>
              <w:sz w:val="24"/>
              <w:szCs w:val="24"/>
            </w:rPr>
          </w:rPrChange>
        </w:rPr>
      </w:pPr>
      <w:r w:rsidRPr="003C6EE3">
        <w:rPr>
          <w:rFonts w:eastAsia="Times New Roman" w:cstheme="minorHAnsi"/>
          <w:color w:val="24292E"/>
          <w:rPrChange w:id="982" w:author="Madhuri K S" w:date="2020-05-22T17:06:00Z">
            <w:rPr>
              <w:rFonts w:ascii="Segoe UI" w:eastAsia="Times New Roman" w:hAnsi="Segoe UI" w:cs="Segoe UI"/>
              <w:color w:val="24292E"/>
              <w:sz w:val="24"/>
              <w:szCs w:val="24"/>
            </w:rPr>
          </w:rPrChange>
        </w:rPr>
        <w:t>For more information about taints and tolerations, see </w:t>
      </w:r>
      <w:r w:rsidR="00EC0760" w:rsidRPr="003C6EE3">
        <w:rPr>
          <w:rFonts w:eastAsia="Times New Roman" w:cstheme="minorHAnsi"/>
          <w:color w:val="0366D6"/>
          <w:rPrChange w:id="983" w:author="Madhuri K S" w:date="2020-05-22T17:06:00Z">
            <w:rPr>
              <w:rFonts w:ascii="Segoe UI" w:eastAsia="Times New Roman" w:hAnsi="Segoe UI" w:cs="Segoe UI"/>
              <w:color w:val="0366D6"/>
              <w:sz w:val="24"/>
              <w:szCs w:val="24"/>
            </w:rPr>
          </w:rPrChange>
        </w:rPr>
        <w:fldChar w:fldCharType="begin"/>
      </w:r>
      <w:r w:rsidR="00EC0760" w:rsidRPr="003C6EE3">
        <w:rPr>
          <w:rFonts w:eastAsia="Times New Roman" w:cstheme="minorHAnsi"/>
          <w:color w:val="0366D6"/>
          <w:rPrChange w:id="984" w:author="Madhuri K S" w:date="2020-05-22T17:06:00Z">
            <w:rPr>
              <w:rFonts w:ascii="Segoe UI" w:eastAsia="Times New Roman" w:hAnsi="Segoe UI" w:cs="Segoe UI"/>
              <w:color w:val="0366D6"/>
              <w:sz w:val="24"/>
              <w:szCs w:val="24"/>
            </w:rPr>
          </w:rPrChange>
        </w:rPr>
        <w:instrText xml:space="preserve"> HYPERLINK "https://kubernetes.io/docs/concepts/configuration/taint-and-toleration/" </w:instrText>
      </w:r>
      <w:r w:rsidR="00EC0760" w:rsidRPr="003C6EE3">
        <w:rPr>
          <w:rFonts w:eastAsia="Times New Roman" w:cstheme="minorHAnsi"/>
          <w:color w:val="0366D6"/>
          <w:rPrChange w:id="985" w:author="Madhuri K S" w:date="2020-05-22T17:06:00Z">
            <w:rPr>
              <w:rFonts w:ascii="Segoe UI" w:eastAsia="Times New Roman" w:hAnsi="Segoe UI" w:cs="Segoe UI"/>
              <w:color w:val="0366D6"/>
              <w:sz w:val="24"/>
              <w:szCs w:val="24"/>
            </w:rPr>
          </w:rPrChange>
        </w:rPr>
        <w:fldChar w:fldCharType="separate"/>
      </w:r>
      <w:r w:rsidRPr="003C6EE3">
        <w:rPr>
          <w:rFonts w:eastAsia="Times New Roman" w:cstheme="minorHAnsi"/>
          <w:color w:val="0366D6"/>
          <w:rPrChange w:id="986" w:author="Madhuri K S" w:date="2020-05-22T17:06:00Z">
            <w:rPr>
              <w:rFonts w:ascii="Segoe UI" w:eastAsia="Times New Roman" w:hAnsi="Segoe UI" w:cs="Segoe UI"/>
              <w:color w:val="0366D6"/>
              <w:sz w:val="24"/>
              <w:szCs w:val="24"/>
            </w:rPr>
          </w:rPrChange>
        </w:rPr>
        <w:t>applying taints and tolerations</w:t>
      </w:r>
      <w:r w:rsidR="00EC0760" w:rsidRPr="003C6EE3">
        <w:rPr>
          <w:rFonts w:eastAsia="Times New Roman" w:cstheme="minorHAnsi"/>
          <w:color w:val="0366D6"/>
          <w:rPrChange w:id="987" w:author="Madhuri K S" w:date="2020-05-22T17:06:00Z">
            <w:rPr>
              <w:rFonts w:ascii="Segoe UI" w:eastAsia="Times New Roman" w:hAnsi="Segoe UI" w:cs="Segoe UI"/>
              <w:color w:val="0366D6"/>
              <w:sz w:val="24"/>
              <w:szCs w:val="24"/>
            </w:rPr>
          </w:rPrChange>
        </w:rPr>
        <w:fldChar w:fldCharType="end"/>
      </w:r>
      <w:r w:rsidRPr="003C6EE3">
        <w:rPr>
          <w:rFonts w:eastAsia="Times New Roman" w:cstheme="minorHAnsi"/>
          <w:color w:val="24292E"/>
          <w:rPrChange w:id="988" w:author="Madhuri K S" w:date="2020-05-22T17:06:00Z">
            <w:rPr>
              <w:rFonts w:ascii="Segoe UI" w:eastAsia="Times New Roman" w:hAnsi="Segoe UI" w:cs="Segoe UI"/>
              <w:color w:val="24292E"/>
              <w:sz w:val="24"/>
              <w:szCs w:val="24"/>
            </w:rPr>
          </w:rPrChange>
        </w:rPr>
        <w:t>.</w:t>
      </w:r>
    </w:p>
    <w:p w14:paraId="71BCF043" w14:textId="3FA00543" w:rsidR="00096233" w:rsidRPr="003C6EE3" w:rsidRDefault="003C6EE3">
      <w:pPr>
        <w:shd w:val="clear" w:color="auto" w:fill="FFFFFF"/>
        <w:spacing w:after="240" w:line="240" w:lineRule="auto"/>
        <w:rPr>
          <w:rFonts w:eastAsia="Times New Roman" w:cstheme="minorHAnsi"/>
          <w:color w:val="24292E"/>
          <w:rPrChange w:id="989" w:author="Madhuri K S" w:date="2020-05-22T17:06:00Z">
            <w:rPr>
              <w:rFonts w:ascii="Segoe UI" w:eastAsia="Times New Roman" w:hAnsi="Segoe UI" w:cs="Segoe UI"/>
              <w:color w:val="24292E"/>
              <w:sz w:val="24"/>
              <w:szCs w:val="24"/>
            </w:rPr>
          </w:rPrChange>
        </w:rPr>
      </w:pPr>
      <w:ins w:id="990" w:author="Madhuri K S" w:date="2020-05-22T17:08:00Z">
        <w:r>
          <w:rPr>
            <w:rFonts w:eastAsia="Times New Roman" w:cstheme="minorHAnsi"/>
            <w:color w:val="24292E"/>
          </w:rPr>
          <w:t>To</w:t>
        </w:r>
      </w:ins>
      <w:del w:id="991" w:author="Madhuri K S" w:date="2020-05-22T17:08:00Z">
        <w:r w:rsidR="00096233" w:rsidRPr="003C6EE3" w:rsidDel="003C6EE3">
          <w:rPr>
            <w:rFonts w:eastAsia="Times New Roman" w:cstheme="minorHAnsi"/>
            <w:color w:val="24292E"/>
            <w:rPrChange w:id="992" w:author="Madhuri K S" w:date="2020-05-22T17:06:00Z">
              <w:rPr>
                <w:rFonts w:ascii="Segoe UI" w:eastAsia="Times New Roman" w:hAnsi="Segoe UI" w:cs="Segoe UI"/>
                <w:color w:val="24292E"/>
                <w:sz w:val="24"/>
                <w:szCs w:val="24"/>
              </w:rPr>
            </w:rPrChange>
          </w:rPr>
          <w:delText>For</w:delText>
        </w:r>
      </w:del>
      <w:r w:rsidR="00096233" w:rsidRPr="003C6EE3">
        <w:rPr>
          <w:rFonts w:eastAsia="Times New Roman" w:cstheme="minorHAnsi"/>
          <w:color w:val="24292E"/>
          <w:rPrChange w:id="993" w:author="Madhuri K S" w:date="2020-05-22T17:06:00Z">
            <w:rPr>
              <w:rFonts w:ascii="Segoe UI" w:eastAsia="Times New Roman" w:hAnsi="Segoe UI" w:cs="Segoe UI"/>
              <w:color w:val="24292E"/>
              <w:sz w:val="24"/>
              <w:szCs w:val="24"/>
            </w:rPr>
          </w:rPrChange>
        </w:rPr>
        <w:t xml:space="preserve"> </w:t>
      </w:r>
      <w:ins w:id="994" w:author="Madhuri K S" w:date="2020-05-22T17:08:00Z">
        <w:r>
          <w:rPr>
            <w:rFonts w:eastAsia="Times New Roman" w:cstheme="minorHAnsi"/>
            <w:color w:val="24292E"/>
          </w:rPr>
          <w:t xml:space="preserve">know more on, </w:t>
        </w:r>
      </w:ins>
      <w:del w:id="995" w:author="Madhuri K S" w:date="2020-05-22T17:08:00Z">
        <w:r w:rsidR="00096233" w:rsidRPr="003C6EE3" w:rsidDel="003C6EE3">
          <w:rPr>
            <w:rFonts w:eastAsia="Times New Roman" w:cstheme="minorHAnsi"/>
            <w:color w:val="24292E"/>
            <w:rPrChange w:id="996" w:author="Madhuri K S" w:date="2020-05-22T17:06:00Z">
              <w:rPr>
                <w:rFonts w:ascii="Segoe UI" w:eastAsia="Times New Roman" w:hAnsi="Segoe UI" w:cs="Segoe UI"/>
                <w:color w:val="24292E"/>
                <w:sz w:val="24"/>
                <w:szCs w:val="24"/>
              </w:rPr>
            </w:rPrChange>
          </w:rPr>
          <w:delText>more inform</w:delText>
        </w:r>
      </w:del>
      <w:del w:id="997" w:author="Madhuri K S" w:date="2020-05-22T17:07:00Z">
        <w:r w:rsidR="00096233" w:rsidRPr="003C6EE3" w:rsidDel="003C6EE3">
          <w:rPr>
            <w:rFonts w:eastAsia="Times New Roman" w:cstheme="minorHAnsi"/>
            <w:color w:val="24292E"/>
            <w:rPrChange w:id="998" w:author="Madhuri K S" w:date="2020-05-22T17:06:00Z">
              <w:rPr>
                <w:rFonts w:ascii="Segoe UI" w:eastAsia="Times New Roman" w:hAnsi="Segoe UI" w:cs="Segoe UI"/>
                <w:color w:val="24292E"/>
                <w:sz w:val="24"/>
                <w:szCs w:val="24"/>
              </w:rPr>
            </w:rPrChange>
          </w:rPr>
          <w:delText>ation about</w:delText>
        </w:r>
      </w:del>
      <w:r w:rsidR="00096233" w:rsidRPr="003C6EE3">
        <w:rPr>
          <w:rFonts w:eastAsia="Times New Roman" w:cstheme="minorHAnsi"/>
          <w:color w:val="24292E"/>
          <w:rPrChange w:id="999" w:author="Madhuri K S" w:date="2020-05-22T17:06:00Z">
            <w:rPr>
              <w:rFonts w:ascii="Segoe UI" w:eastAsia="Times New Roman" w:hAnsi="Segoe UI" w:cs="Segoe UI"/>
              <w:color w:val="24292E"/>
              <w:sz w:val="24"/>
              <w:szCs w:val="24"/>
            </w:rPr>
          </w:rPrChange>
        </w:rPr>
        <w:t xml:space="preserve"> how to use multiple node pools in AKS, </w:t>
      </w:r>
      <w:ins w:id="1000" w:author="Madhuri K S" w:date="2020-05-22T17:08:00Z">
        <w:r>
          <w:rPr>
            <w:rFonts w:eastAsia="Times New Roman" w:cstheme="minorHAnsi"/>
            <w:color w:val="24292E"/>
          </w:rPr>
          <w:t>you can check</w:t>
        </w:r>
      </w:ins>
      <w:del w:id="1001" w:author="Madhuri K S" w:date="2020-05-22T17:08:00Z">
        <w:r w:rsidR="00096233" w:rsidRPr="003C6EE3" w:rsidDel="003C6EE3">
          <w:rPr>
            <w:rFonts w:eastAsia="Times New Roman" w:cstheme="minorHAnsi"/>
            <w:color w:val="24292E"/>
            <w:rPrChange w:id="1002" w:author="Madhuri K S" w:date="2020-05-22T17:06:00Z">
              <w:rPr>
                <w:rFonts w:ascii="Segoe UI" w:eastAsia="Times New Roman" w:hAnsi="Segoe UI" w:cs="Segoe UI"/>
                <w:color w:val="24292E"/>
                <w:sz w:val="24"/>
                <w:szCs w:val="24"/>
              </w:rPr>
            </w:rPrChange>
          </w:rPr>
          <w:delText>see</w:delText>
        </w:r>
      </w:del>
      <w:r w:rsidR="00096233" w:rsidRPr="003C6EE3">
        <w:rPr>
          <w:rFonts w:eastAsia="Times New Roman" w:cstheme="minorHAnsi"/>
          <w:color w:val="24292E"/>
          <w:rPrChange w:id="1003" w:author="Madhuri K S" w:date="2020-05-22T17:06:00Z">
            <w:rPr>
              <w:rFonts w:ascii="Segoe UI" w:eastAsia="Times New Roman" w:hAnsi="Segoe UI" w:cs="Segoe UI"/>
              <w:color w:val="24292E"/>
              <w:sz w:val="24"/>
              <w:szCs w:val="24"/>
            </w:rPr>
          </w:rPrChange>
        </w:rPr>
        <w:t> </w:t>
      </w:r>
      <w:r w:rsidR="00EC0760" w:rsidRPr="003C6EE3">
        <w:rPr>
          <w:rFonts w:eastAsia="Times New Roman" w:cstheme="minorHAnsi"/>
          <w:color w:val="0366D6"/>
          <w:rPrChange w:id="1004" w:author="Madhuri K S" w:date="2020-05-22T17:06:00Z">
            <w:rPr>
              <w:rFonts w:ascii="Segoe UI" w:eastAsia="Times New Roman" w:hAnsi="Segoe UI" w:cs="Segoe UI"/>
              <w:color w:val="0366D6"/>
              <w:sz w:val="24"/>
              <w:szCs w:val="24"/>
            </w:rPr>
          </w:rPrChange>
        </w:rPr>
        <w:fldChar w:fldCharType="begin"/>
      </w:r>
      <w:r w:rsidR="00EC0760" w:rsidRPr="003C6EE3">
        <w:rPr>
          <w:rFonts w:eastAsia="Times New Roman" w:cstheme="minorHAnsi"/>
          <w:color w:val="0366D6"/>
          <w:rPrChange w:id="1005" w:author="Madhuri K S" w:date="2020-05-22T17:06:00Z">
            <w:rPr>
              <w:rFonts w:ascii="Segoe UI" w:eastAsia="Times New Roman" w:hAnsi="Segoe UI" w:cs="Segoe UI"/>
              <w:color w:val="0366D6"/>
              <w:sz w:val="24"/>
              <w:szCs w:val="24"/>
            </w:rPr>
          </w:rPrChange>
        </w:rPr>
        <w:instrText xml:space="preserve"> HYPERLINK "https://github.com/MicrosoftDocs/azure-docs/blob/master/articles/aks/use-multiple-node-pools.md" </w:instrText>
      </w:r>
      <w:r w:rsidR="00EC0760" w:rsidRPr="003C6EE3">
        <w:rPr>
          <w:rFonts w:eastAsia="Times New Roman" w:cstheme="minorHAnsi"/>
          <w:color w:val="0366D6"/>
          <w:rPrChange w:id="1006" w:author="Madhuri K S" w:date="2020-05-22T17:06:00Z">
            <w:rPr>
              <w:rFonts w:ascii="Segoe UI" w:eastAsia="Times New Roman" w:hAnsi="Segoe UI" w:cs="Segoe UI"/>
              <w:color w:val="0366D6"/>
              <w:sz w:val="24"/>
              <w:szCs w:val="24"/>
            </w:rPr>
          </w:rPrChange>
        </w:rPr>
        <w:fldChar w:fldCharType="separate"/>
      </w:r>
      <w:r w:rsidR="00096233" w:rsidRPr="003C6EE3">
        <w:rPr>
          <w:rFonts w:eastAsia="Times New Roman" w:cstheme="minorHAnsi"/>
          <w:color w:val="0366D6"/>
          <w:rPrChange w:id="1007" w:author="Madhuri K S" w:date="2020-05-22T17:06:00Z">
            <w:rPr>
              <w:rFonts w:ascii="Segoe UI" w:eastAsia="Times New Roman" w:hAnsi="Segoe UI" w:cs="Segoe UI"/>
              <w:color w:val="0366D6"/>
              <w:sz w:val="24"/>
              <w:szCs w:val="24"/>
            </w:rPr>
          </w:rPrChange>
        </w:rPr>
        <w:t>Create and manage multiple node pools for a cluster in AKS</w:t>
      </w:r>
      <w:r w:rsidR="00EC0760" w:rsidRPr="003C6EE3">
        <w:rPr>
          <w:rFonts w:eastAsia="Times New Roman" w:cstheme="minorHAnsi"/>
          <w:color w:val="0366D6"/>
          <w:rPrChange w:id="1008" w:author="Madhuri K S" w:date="2020-05-22T17:06:00Z">
            <w:rPr>
              <w:rFonts w:ascii="Segoe UI" w:eastAsia="Times New Roman" w:hAnsi="Segoe UI" w:cs="Segoe UI"/>
              <w:color w:val="0366D6"/>
              <w:sz w:val="24"/>
              <w:szCs w:val="24"/>
            </w:rPr>
          </w:rPrChange>
        </w:rPr>
        <w:fldChar w:fldCharType="end"/>
      </w:r>
      <w:r w:rsidR="00096233" w:rsidRPr="003C6EE3">
        <w:rPr>
          <w:rFonts w:eastAsia="Times New Roman" w:cstheme="minorHAnsi"/>
          <w:color w:val="24292E"/>
          <w:rPrChange w:id="1009" w:author="Madhuri K S" w:date="2020-05-22T17:06:00Z">
            <w:rPr>
              <w:rFonts w:ascii="Segoe UI" w:eastAsia="Times New Roman" w:hAnsi="Segoe UI" w:cs="Segoe UI"/>
              <w:color w:val="24292E"/>
              <w:sz w:val="24"/>
              <w:szCs w:val="24"/>
            </w:rPr>
          </w:rPrChange>
        </w:rPr>
        <w:t>.</w:t>
      </w:r>
    </w:p>
    <w:p w14:paraId="785A1DD7" w14:textId="77777777" w:rsidR="00096233" w:rsidRPr="00096233" w:rsidRDefault="00096233">
      <w:pPr>
        <w:shd w:val="clear" w:color="auto" w:fill="FFFFFF"/>
        <w:spacing w:before="360" w:after="240" w:line="240" w:lineRule="auto"/>
        <w:outlineLvl w:val="2"/>
        <w:rPr>
          <w:rFonts w:ascii="Segoe UI" w:eastAsia="Times New Roman" w:hAnsi="Segoe UI" w:cs="Segoe UI"/>
          <w:b/>
          <w:bCs/>
          <w:color w:val="24292E"/>
          <w:sz w:val="30"/>
          <w:szCs w:val="30"/>
        </w:rPr>
      </w:pPr>
      <w:r w:rsidRPr="00096233">
        <w:rPr>
          <w:rFonts w:ascii="Segoe UI" w:eastAsia="Times New Roman" w:hAnsi="Segoe UI" w:cs="Segoe UI"/>
          <w:b/>
          <w:bCs/>
          <w:color w:val="24292E"/>
          <w:sz w:val="30"/>
          <w:szCs w:val="30"/>
        </w:rPr>
        <w:t>Behavior of taints and tolerations in AKS</w:t>
      </w:r>
    </w:p>
    <w:p w14:paraId="3437C9B3" w14:textId="446E513B" w:rsidR="00096233" w:rsidRPr="003C6EE3" w:rsidRDefault="00096233">
      <w:pPr>
        <w:shd w:val="clear" w:color="auto" w:fill="FFFFFF"/>
        <w:spacing w:after="240" w:line="240" w:lineRule="auto"/>
        <w:rPr>
          <w:rFonts w:eastAsia="Times New Roman" w:cstheme="minorHAnsi"/>
          <w:color w:val="24292E"/>
          <w:rPrChange w:id="1010" w:author="Madhuri K S" w:date="2020-05-22T17:08:00Z">
            <w:rPr>
              <w:rFonts w:ascii="Segoe UI" w:eastAsia="Times New Roman" w:hAnsi="Segoe UI" w:cs="Segoe UI"/>
              <w:color w:val="24292E"/>
              <w:sz w:val="24"/>
              <w:szCs w:val="24"/>
            </w:rPr>
          </w:rPrChange>
        </w:rPr>
      </w:pPr>
      <w:r w:rsidRPr="003C6EE3">
        <w:rPr>
          <w:rFonts w:eastAsia="Times New Roman" w:cstheme="minorHAnsi"/>
          <w:color w:val="24292E"/>
          <w:rPrChange w:id="1011" w:author="Madhuri K S" w:date="2020-05-22T17:08:00Z">
            <w:rPr>
              <w:rFonts w:ascii="Segoe UI" w:eastAsia="Times New Roman" w:hAnsi="Segoe UI" w:cs="Segoe UI"/>
              <w:color w:val="24292E"/>
              <w:sz w:val="24"/>
              <w:szCs w:val="24"/>
            </w:rPr>
          </w:rPrChange>
        </w:rPr>
        <w:t>When you upgrade a node pool in AKS, taints and tolerations follow a set pattern as they</w:t>
      </w:r>
      <w:ins w:id="1012" w:author="Madhuri K S" w:date="2020-05-22T17:08:00Z">
        <w:r w:rsidR="003C6EE3">
          <w:rPr>
            <w:rFonts w:eastAsia="Times New Roman" w:cstheme="minorHAnsi"/>
            <w:color w:val="24292E"/>
          </w:rPr>
          <w:t xml:space="preserve"> a</w:t>
        </w:r>
      </w:ins>
      <w:del w:id="1013" w:author="Madhuri K S" w:date="2020-05-22T17:08:00Z">
        <w:r w:rsidRPr="003C6EE3" w:rsidDel="003C6EE3">
          <w:rPr>
            <w:rFonts w:eastAsia="Times New Roman" w:cstheme="minorHAnsi"/>
            <w:color w:val="24292E"/>
            <w:rPrChange w:id="1014" w:author="Madhuri K S" w:date="2020-05-22T17:08:00Z">
              <w:rPr>
                <w:rFonts w:ascii="Segoe UI" w:eastAsia="Times New Roman" w:hAnsi="Segoe UI" w:cs="Segoe UI"/>
                <w:color w:val="24292E"/>
                <w:sz w:val="24"/>
                <w:szCs w:val="24"/>
              </w:rPr>
            </w:rPrChange>
          </w:rPr>
          <w:delText>'</w:delText>
        </w:r>
      </w:del>
      <w:r w:rsidRPr="003C6EE3">
        <w:rPr>
          <w:rFonts w:eastAsia="Times New Roman" w:cstheme="minorHAnsi"/>
          <w:color w:val="24292E"/>
          <w:rPrChange w:id="1015" w:author="Madhuri K S" w:date="2020-05-22T17:08:00Z">
            <w:rPr>
              <w:rFonts w:ascii="Segoe UI" w:eastAsia="Times New Roman" w:hAnsi="Segoe UI" w:cs="Segoe UI"/>
              <w:color w:val="24292E"/>
              <w:sz w:val="24"/>
              <w:szCs w:val="24"/>
            </w:rPr>
          </w:rPrChange>
        </w:rPr>
        <w:t>re applied to new nodes:</w:t>
      </w:r>
    </w:p>
    <w:p w14:paraId="5B41B6F6" w14:textId="77777777" w:rsidR="00096233" w:rsidRPr="00096233" w:rsidRDefault="00096233">
      <w:pPr>
        <w:numPr>
          <w:ilvl w:val="0"/>
          <w:numId w:val="8"/>
        </w:numPr>
        <w:shd w:val="clear" w:color="auto" w:fill="FFFFFF"/>
        <w:spacing w:before="240" w:after="240" w:line="240" w:lineRule="auto"/>
        <w:rPr>
          <w:rFonts w:ascii="Segoe UI" w:eastAsia="Times New Roman" w:hAnsi="Segoe UI" w:cs="Segoe UI"/>
          <w:color w:val="24292E"/>
          <w:sz w:val="24"/>
          <w:szCs w:val="24"/>
        </w:rPr>
      </w:pPr>
      <w:r w:rsidRPr="00096233">
        <w:rPr>
          <w:rFonts w:ascii="Segoe UI" w:eastAsia="Times New Roman" w:hAnsi="Segoe UI" w:cs="Segoe UI"/>
          <w:b/>
          <w:bCs/>
          <w:color w:val="24292E"/>
          <w:sz w:val="24"/>
          <w:szCs w:val="24"/>
        </w:rPr>
        <w:t>Default clusters that use virtual machine scale sets</w:t>
      </w:r>
    </w:p>
    <w:p w14:paraId="0314DA88" w14:textId="77777777" w:rsidR="00096233" w:rsidRPr="003C6EE3" w:rsidRDefault="00096233">
      <w:pPr>
        <w:pStyle w:val="ListParagraph"/>
        <w:numPr>
          <w:ilvl w:val="1"/>
          <w:numId w:val="11"/>
        </w:numPr>
        <w:shd w:val="clear" w:color="auto" w:fill="FFFFFF"/>
        <w:spacing w:before="100" w:beforeAutospacing="1" w:after="100" w:afterAutospacing="1" w:line="240" w:lineRule="auto"/>
        <w:rPr>
          <w:rFonts w:eastAsia="Times New Roman" w:cstheme="minorHAnsi"/>
          <w:color w:val="24292E"/>
          <w:rPrChange w:id="1016" w:author="Madhuri K S" w:date="2020-05-22T17:09:00Z">
            <w:rPr>
              <w:rFonts w:ascii="Segoe UI" w:eastAsia="Times New Roman" w:hAnsi="Segoe UI" w:cs="Segoe UI"/>
              <w:color w:val="24292E"/>
              <w:sz w:val="24"/>
              <w:szCs w:val="24"/>
            </w:rPr>
          </w:rPrChange>
        </w:rPr>
        <w:pPrChange w:id="1017" w:author="Madhuri K S" w:date="2020-05-22T17:09:00Z">
          <w:pPr>
            <w:numPr>
              <w:ilvl w:val="1"/>
              <w:numId w:val="8"/>
            </w:numPr>
            <w:shd w:val="clear" w:color="auto" w:fill="FFFFFF"/>
            <w:tabs>
              <w:tab w:val="num" w:pos="1440"/>
            </w:tabs>
            <w:spacing w:before="100" w:beforeAutospacing="1" w:after="100" w:afterAutospacing="1" w:line="240" w:lineRule="auto"/>
            <w:ind w:left="1440" w:hanging="360"/>
          </w:pPr>
        </w:pPrChange>
      </w:pPr>
      <w:r w:rsidRPr="003C6EE3">
        <w:rPr>
          <w:rFonts w:eastAsia="Times New Roman" w:cstheme="minorHAnsi"/>
          <w:color w:val="24292E"/>
          <w:rPrChange w:id="1018" w:author="Madhuri K S" w:date="2020-05-22T17:09:00Z">
            <w:rPr>
              <w:rFonts w:ascii="Segoe UI" w:eastAsia="Times New Roman" w:hAnsi="Segoe UI" w:cs="Segoe UI"/>
              <w:color w:val="24292E"/>
              <w:sz w:val="24"/>
              <w:szCs w:val="24"/>
            </w:rPr>
          </w:rPrChange>
        </w:rPr>
        <w:t>Let's assume you have a two-node cluster - </w:t>
      </w:r>
      <w:r w:rsidRPr="003C6EE3">
        <w:rPr>
          <w:rFonts w:eastAsia="Times New Roman" w:cstheme="minorHAnsi"/>
          <w:i/>
          <w:iCs/>
          <w:color w:val="24292E"/>
          <w:rPrChange w:id="1019" w:author="Madhuri K S" w:date="2020-05-22T17:09:00Z">
            <w:rPr>
              <w:rFonts w:ascii="Segoe UI" w:eastAsia="Times New Roman" w:hAnsi="Segoe UI" w:cs="Segoe UI"/>
              <w:i/>
              <w:iCs/>
              <w:color w:val="24292E"/>
              <w:sz w:val="24"/>
              <w:szCs w:val="24"/>
            </w:rPr>
          </w:rPrChange>
        </w:rPr>
        <w:t>node1</w:t>
      </w:r>
      <w:r w:rsidRPr="003C6EE3">
        <w:rPr>
          <w:rFonts w:eastAsia="Times New Roman" w:cstheme="minorHAnsi"/>
          <w:color w:val="24292E"/>
          <w:rPrChange w:id="1020" w:author="Madhuri K S" w:date="2020-05-22T17:09:00Z">
            <w:rPr>
              <w:rFonts w:ascii="Segoe UI" w:eastAsia="Times New Roman" w:hAnsi="Segoe UI" w:cs="Segoe UI"/>
              <w:color w:val="24292E"/>
              <w:sz w:val="24"/>
              <w:szCs w:val="24"/>
            </w:rPr>
          </w:rPrChange>
        </w:rPr>
        <w:t> and </w:t>
      </w:r>
      <w:r w:rsidRPr="003C6EE3">
        <w:rPr>
          <w:rFonts w:eastAsia="Times New Roman" w:cstheme="minorHAnsi"/>
          <w:i/>
          <w:iCs/>
          <w:color w:val="24292E"/>
          <w:rPrChange w:id="1021" w:author="Madhuri K S" w:date="2020-05-22T17:09:00Z">
            <w:rPr>
              <w:rFonts w:ascii="Segoe UI" w:eastAsia="Times New Roman" w:hAnsi="Segoe UI" w:cs="Segoe UI"/>
              <w:i/>
              <w:iCs/>
              <w:color w:val="24292E"/>
              <w:sz w:val="24"/>
              <w:szCs w:val="24"/>
            </w:rPr>
          </w:rPrChange>
        </w:rPr>
        <w:t>node2</w:t>
      </w:r>
      <w:r w:rsidRPr="003C6EE3">
        <w:rPr>
          <w:rFonts w:eastAsia="Times New Roman" w:cstheme="minorHAnsi"/>
          <w:color w:val="24292E"/>
          <w:rPrChange w:id="1022" w:author="Madhuri K S" w:date="2020-05-22T17:09:00Z">
            <w:rPr>
              <w:rFonts w:ascii="Segoe UI" w:eastAsia="Times New Roman" w:hAnsi="Segoe UI" w:cs="Segoe UI"/>
              <w:color w:val="24292E"/>
              <w:sz w:val="24"/>
              <w:szCs w:val="24"/>
            </w:rPr>
          </w:rPrChange>
        </w:rPr>
        <w:t>. You upgrade the node pool</w:t>
      </w:r>
      <w:del w:id="1023" w:author="Madhuri K S" w:date="2020-05-22T17:09:00Z">
        <w:r w:rsidRPr="003C6EE3" w:rsidDel="003C6EE3">
          <w:rPr>
            <w:rFonts w:eastAsia="Times New Roman" w:cstheme="minorHAnsi"/>
            <w:color w:val="24292E"/>
            <w:rPrChange w:id="1024" w:author="Madhuri K S" w:date="2020-05-22T17:09:00Z">
              <w:rPr>
                <w:rFonts w:ascii="Segoe UI" w:eastAsia="Times New Roman" w:hAnsi="Segoe UI" w:cs="Segoe UI"/>
                <w:color w:val="24292E"/>
                <w:sz w:val="24"/>
                <w:szCs w:val="24"/>
              </w:rPr>
            </w:rPrChange>
          </w:rPr>
          <w:delText>.</w:delText>
        </w:r>
      </w:del>
    </w:p>
    <w:p w14:paraId="52103ABE" w14:textId="77777777" w:rsidR="00096233" w:rsidRPr="003C6EE3" w:rsidRDefault="00096233">
      <w:pPr>
        <w:pStyle w:val="ListParagraph"/>
        <w:numPr>
          <w:ilvl w:val="1"/>
          <w:numId w:val="11"/>
        </w:numPr>
        <w:shd w:val="clear" w:color="auto" w:fill="FFFFFF"/>
        <w:spacing w:before="60" w:after="100" w:afterAutospacing="1" w:line="240" w:lineRule="auto"/>
        <w:rPr>
          <w:rFonts w:eastAsia="Times New Roman" w:cstheme="minorHAnsi"/>
          <w:color w:val="24292E"/>
          <w:rPrChange w:id="1025" w:author="Madhuri K S" w:date="2020-05-22T17:09:00Z">
            <w:rPr>
              <w:rFonts w:ascii="Segoe UI" w:eastAsia="Times New Roman" w:hAnsi="Segoe UI" w:cs="Segoe UI"/>
              <w:color w:val="24292E"/>
              <w:sz w:val="24"/>
              <w:szCs w:val="24"/>
            </w:rPr>
          </w:rPrChange>
        </w:rPr>
        <w:pPrChange w:id="1026" w:author="Madhuri K S" w:date="2020-05-22T17:09:00Z">
          <w:pPr>
            <w:numPr>
              <w:ilvl w:val="1"/>
              <w:numId w:val="8"/>
            </w:numPr>
            <w:shd w:val="clear" w:color="auto" w:fill="FFFFFF"/>
            <w:tabs>
              <w:tab w:val="num" w:pos="1440"/>
            </w:tabs>
            <w:spacing w:before="60" w:after="100" w:afterAutospacing="1" w:line="240" w:lineRule="auto"/>
            <w:ind w:left="1440" w:hanging="360"/>
          </w:pPr>
        </w:pPrChange>
      </w:pPr>
      <w:r w:rsidRPr="003C6EE3">
        <w:rPr>
          <w:rFonts w:eastAsia="Times New Roman" w:cstheme="minorHAnsi"/>
          <w:color w:val="24292E"/>
          <w:rPrChange w:id="1027" w:author="Madhuri K S" w:date="2020-05-22T17:09:00Z">
            <w:rPr>
              <w:rFonts w:ascii="Segoe UI" w:eastAsia="Times New Roman" w:hAnsi="Segoe UI" w:cs="Segoe UI"/>
              <w:color w:val="24292E"/>
              <w:sz w:val="24"/>
              <w:szCs w:val="24"/>
            </w:rPr>
          </w:rPrChange>
        </w:rPr>
        <w:t>Two additional nodes are created, </w:t>
      </w:r>
      <w:r w:rsidRPr="003C6EE3">
        <w:rPr>
          <w:rFonts w:eastAsia="Times New Roman" w:cstheme="minorHAnsi"/>
          <w:i/>
          <w:iCs/>
          <w:color w:val="24292E"/>
          <w:rPrChange w:id="1028" w:author="Madhuri K S" w:date="2020-05-22T17:09:00Z">
            <w:rPr>
              <w:rFonts w:ascii="Segoe UI" w:eastAsia="Times New Roman" w:hAnsi="Segoe UI" w:cs="Segoe UI"/>
              <w:i/>
              <w:iCs/>
              <w:color w:val="24292E"/>
              <w:sz w:val="24"/>
              <w:szCs w:val="24"/>
            </w:rPr>
          </w:rPrChange>
        </w:rPr>
        <w:t>node3</w:t>
      </w:r>
      <w:r w:rsidRPr="003C6EE3">
        <w:rPr>
          <w:rFonts w:eastAsia="Times New Roman" w:cstheme="minorHAnsi"/>
          <w:color w:val="24292E"/>
          <w:rPrChange w:id="1029" w:author="Madhuri K S" w:date="2020-05-22T17:09:00Z">
            <w:rPr>
              <w:rFonts w:ascii="Segoe UI" w:eastAsia="Times New Roman" w:hAnsi="Segoe UI" w:cs="Segoe UI"/>
              <w:color w:val="24292E"/>
              <w:sz w:val="24"/>
              <w:szCs w:val="24"/>
            </w:rPr>
          </w:rPrChange>
        </w:rPr>
        <w:t> and </w:t>
      </w:r>
      <w:r w:rsidRPr="003C6EE3">
        <w:rPr>
          <w:rFonts w:eastAsia="Times New Roman" w:cstheme="minorHAnsi"/>
          <w:i/>
          <w:iCs/>
          <w:color w:val="24292E"/>
          <w:rPrChange w:id="1030" w:author="Madhuri K S" w:date="2020-05-22T17:09:00Z">
            <w:rPr>
              <w:rFonts w:ascii="Segoe UI" w:eastAsia="Times New Roman" w:hAnsi="Segoe UI" w:cs="Segoe UI"/>
              <w:i/>
              <w:iCs/>
              <w:color w:val="24292E"/>
              <w:sz w:val="24"/>
              <w:szCs w:val="24"/>
            </w:rPr>
          </w:rPrChange>
        </w:rPr>
        <w:t>node4</w:t>
      </w:r>
      <w:r w:rsidRPr="003C6EE3">
        <w:rPr>
          <w:rFonts w:eastAsia="Times New Roman" w:cstheme="minorHAnsi"/>
          <w:color w:val="24292E"/>
          <w:rPrChange w:id="1031" w:author="Madhuri K S" w:date="2020-05-22T17:09:00Z">
            <w:rPr>
              <w:rFonts w:ascii="Segoe UI" w:eastAsia="Times New Roman" w:hAnsi="Segoe UI" w:cs="Segoe UI"/>
              <w:color w:val="24292E"/>
              <w:sz w:val="24"/>
              <w:szCs w:val="24"/>
            </w:rPr>
          </w:rPrChange>
        </w:rPr>
        <w:t>, and the taints are passed on respectively</w:t>
      </w:r>
      <w:del w:id="1032" w:author="Madhuri K S" w:date="2020-05-22T17:09:00Z">
        <w:r w:rsidRPr="003C6EE3" w:rsidDel="003C6EE3">
          <w:rPr>
            <w:rFonts w:eastAsia="Times New Roman" w:cstheme="minorHAnsi"/>
            <w:color w:val="24292E"/>
            <w:rPrChange w:id="1033" w:author="Madhuri K S" w:date="2020-05-22T17:09:00Z">
              <w:rPr>
                <w:rFonts w:ascii="Segoe UI" w:eastAsia="Times New Roman" w:hAnsi="Segoe UI" w:cs="Segoe UI"/>
                <w:color w:val="24292E"/>
                <w:sz w:val="24"/>
                <w:szCs w:val="24"/>
              </w:rPr>
            </w:rPrChange>
          </w:rPr>
          <w:delText>.</w:delText>
        </w:r>
      </w:del>
    </w:p>
    <w:p w14:paraId="53AA72BA" w14:textId="77777777" w:rsidR="00096233" w:rsidRPr="003C6EE3" w:rsidRDefault="00096233">
      <w:pPr>
        <w:pStyle w:val="ListParagraph"/>
        <w:numPr>
          <w:ilvl w:val="1"/>
          <w:numId w:val="11"/>
        </w:numPr>
        <w:shd w:val="clear" w:color="auto" w:fill="FFFFFF"/>
        <w:spacing w:before="60" w:after="100" w:afterAutospacing="1" w:line="240" w:lineRule="auto"/>
        <w:rPr>
          <w:rFonts w:ascii="Segoe UI" w:eastAsia="Times New Roman" w:hAnsi="Segoe UI" w:cs="Segoe UI"/>
          <w:color w:val="24292E"/>
          <w:sz w:val="24"/>
          <w:szCs w:val="24"/>
          <w:rPrChange w:id="1034" w:author="Madhuri K S" w:date="2020-05-22T17:09:00Z">
            <w:rPr>
              <w:rFonts w:ascii="Segoe UI" w:hAnsi="Segoe UI" w:cs="Segoe UI"/>
              <w:sz w:val="24"/>
              <w:szCs w:val="24"/>
            </w:rPr>
          </w:rPrChange>
        </w:rPr>
        <w:pPrChange w:id="1035" w:author="Madhuri K S" w:date="2020-05-22T17:09:00Z">
          <w:pPr>
            <w:numPr>
              <w:ilvl w:val="1"/>
              <w:numId w:val="8"/>
            </w:numPr>
            <w:shd w:val="clear" w:color="auto" w:fill="FFFFFF"/>
            <w:tabs>
              <w:tab w:val="num" w:pos="1440"/>
            </w:tabs>
            <w:spacing w:before="60" w:after="100" w:afterAutospacing="1" w:line="240" w:lineRule="auto"/>
            <w:ind w:left="1440" w:hanging="360"/>
          </w:pPr>
        </w:pPrChange>
      </w:pPr>
      <w:r w:rsidRPr="003C6EE3">
        <w:rPr>
          <w:rFonts w:eastAsia="Times New Roman" w:cstheme="minorHAnsi"/>
          <w:color w:val="24292E"/>
          <w:rPrChange w:id="1036" w:author="Madhuri K S" w:date="2020-05-22T17:09:00Z">
            <w:rPr>
              <w:rFonts w:ascii="Segoe UI" w:eastAsia="Times New Roman" w:hAnsi="Segoe UI" w:cs="Segoe UI"/>
              <w:color w:val="24292E"/>
              <w:sz w:val="24"/>
              <w:szCs w:val="24"/>
            </w:rPr>
          </w:rPrChange>
        </w:rPr>
        <w:t>The original </w:t>
      </w:r>
      <w:r w:rsidRPr="003C6EE3">
        <w:rPr>
          <w:rFonts w:eastAsia="Times New Roman" w:cstheme="minorHAnsi"/>
          <w:i/>
          <w:iCs/>
          <w:color w:val="24292E"/>
          <w:rPrChange w:id="1037" w:author="Madhuri K S" w:date="2020-05-22T17:09:00Z">
            <w:rPr>
              <w:rFonts w:ascii="Segoe UI" w:eastAsia="Times New Roman" w:hAnsi="Segoe UI" w:cs="Segoe UI"/>
              <w:i/>
              <w:iCs/>
              <w:color w:val="24292E"/>
              <w:sz w:val="24"/>
              <w:szCs w:val="24"/>
            </w:rPr>
          </w:rPrChange>
        </w:rPr>
        <w:t>node1</w:t>
      </w:r>
      <w:r w:rsidRPr="003C6EE3">
        <w:rPr>
          <w:rFonts w:eastAsia="Times New Roman" w:cstheme="minorHAnsi"/>
          <w:color w:val="24292E"/>
          <w:rPrChange w:id="1038" w:author="Madhuri K S" w:date="2020-05-22T17:09:00Z">
            <w:rPr>
              <w:rFonts w:ascii="Segoe UI" w:eastAsia="Times New Roman" w:hAnsi="Segoe UI" w:cs="Segoe UI"/>
              <w:color w:val="24292E"/>
              <w:sz w:val="24"/>
              <w:szCs w:val="24"/>
            </w:rPr>
          </w:rPrChange>
        </w:rPr>
        <w:t> and </w:t>
      </w:r>
      <w:r w:rsidRPr="003C6EE3">
        <w:rPr>
          <w:rFonts w:eastAsia="Times New Roman" w:cstheme="minorHAnsi"/>
          <w:i/>
          <w:iCs/>
          <w:color w:val="24292E"/>
          <w:rPrChange w:id="1039" w:author="Madhuri K S" w:date="2020-05-22T17:09:00Z">
            <w:rPr>
              <w:rFonts w:ascii="Segoe UI" w:eastAsia="Times New Roman" w:hAnsi="Segoe UI" w:cs="Segoe UI"/>
              <w:i/>
              <w:iCs/>
              <w:color w:val="24292E"/>
              <w:sz w:val="24"/>
              <w:szCs w:val="24"/>
            </w:rPr>
          </w:rPrChange>
        </w:rPr>
        <w:t>node2</w:t>
      </w:r>
      <w:r w:rsidRPr="003C6EE3">
        <w:rPr>
          <w:rFonts w:eastAsia="Times New Roman" w:cstheme="minorHAnsi"/>
          <w:color w:val="24292E"/>
          <w:rPrChange w:id="1040" w:author="Madhuri K S" w:date="2020-05-22T17:09:00Z">
            <w:rPr>
              <w:rFonts w:ascii="Segoe UI" w:eastAsia="Times New Roman" w:hAnsi="Segoe UI" w:cs="Segoe UI"/>
              <w:color w:val="24292E"/>
              <w:sz w:val="24"/>
              <w:szCs w:val="24"/>
            </w:rPr>
          </w:rPrChange>
        </w:rPr>
        <w:t> are deleted</w:t>
      </w:r>
      <w:del w:id="1041" w:author="Madhuri K S" w:date="2020-05-22T17:09:00Z">
        <w:r w:rsidRPr="003C6EE3" w:rsidDel="003C6EE3">
          <w:rPr>
            <w:rFonts w:ascii="Segoe UI" w:eastAsia="Times New Roman" w:hAnsi="Segoe UI" w:cs="Segoe UI"/>
            <w:color w:val="24292E"/>
            <w:sz w:val="24"/>
            <w:szCs w:val="24"/>
            <w:rPrChange w:id="1042" w:author="Madhuri K S" w:date="2020-05-22T17:09:00Z">
              <w:rPr>
                <w:rFonts w:ascii="Segoe UI" w:hAnsi="Segoe UI" w:cs="Segoe UI"/>
                <w:sz w:val="24"/>
                <w:szCs w:val="24"/>
              </w:rPr>
            </w:rPrChange>
          </w:rPr>
          <w:delText>.</w:delText>
        </w:r>
      </w:del>
    </w:p>
    <w:p w14:paraId="4D002309" w14:textId="77777777" w:rsidR="00096233" w:rsidRPr="00096233" w:rsidRDefault="00096233" w:rsidP="001242BE">
      <w:pPr>
        <w:numPr>
          <w:ilvl w:val="0"/>
          <w:numId w:val="8"/>
        </w:numPr>
        <w:shd w:val="clear" w:color="auto" w:fill="FFFFFF"/>
        <w:spacing w:before="240" w:after="240" w:line="240" w:lineRule="auto"/>
        <w:rPr>
          <w:rFonts w:ascii="Segoe UI" w:eastAsia="Times New Roman" w:hAnsi="Segoe UI" w:cs="Segoe UI"/>
          <w:color w:val="24292E"/>
          <w:sz w:val="24"/>
          <w:szCs w:val="24"/>
        </w:rPr>
      </w:pPr>
      <w:r w:rsidRPr="00096233">
        <w:rPr>
          <w:rFonts w:ascii="Segoe UI" w:eastAsia="Times New Roman" w:hAnsi="Segoe UI" w:cs="Segoe UI"/>
          <w:b/>
          <w:bCs/>
          <w:color w:val="24292E"/>
          <w:sz w:val="24"/>
          <w:szCs w:val="24"/>
        </w:rPr>
        <w:t>Clusters without virtual machine scale set support</w:t>
      </w:r>
    </w:p>
    <w:p w14:paraId="194CE577" w14:textId="77777777" w:rsidR="00096233" w:rsidRPr="003C6EE3" w:rsidRDefault="00096233">
      <w:pPr>
        <w:pStyle w:val="ListParagraph"/>
        <w:numPr>
          <w:ilvl w:val="1"/>
          <w:numId w:val="12"/>
        </w:numPr>
        <w:shd w:val="clear" w:color="auto" w:fill="FFFFFF"/>
        <w:spacing w:before="100" w:beforeAutospacing="1" w:after="100" w:afterAutospacing="1" w:line="240" w:lineRule="auto"/>
        <w:rPr>
          <w:rFonts w:eastAsia="Times New Roman" w:cstheme="minorHAnsi"/>
          <w:color w:val="24292E"/>
          <w:rPrChange w:id="1043" w:author="Madhuri K S" w:date="2020-05-22T17:09:00Z">
            <w:rPr>
              <w:rFonts w:ascii="Segoe UI" w:eastAsia="Times New Roman" w:hAnsi="Segoe UI" w:cs="Segoe UI"/>
              <w:color w:val="24292E"/>
              <w:sz w:val="24"/>
              <w:szCs w:val="24"/>
            </w:rPr>
          </w:rPrChange>
        </w:rPr>
        <w:pPrChange w:id="1044" w:author="Madhuri K S" w:date="2020-05-22T17:09:00Z">
          <w:pPr>
            <w:numPr>
              <w:ilvl w:val="1"/>
              <w:numId w:val="8"/>
            </w:numPr>
            <w:shd w:val="clear" w:color="auto" w:fill="FFFFFF"/>
            <w:tabs>
              <w:tab w:val="num" w:pos="1440"/>
            </w:tabs>
            <w:spacing w:before="100" w:beforeAutospacing="1" w:after="100" w:afterAutospacing="1" w:line="240" w:lineRule="auto"/>
            <w:ind w:left="1440" w:hanging="360"/>
          </w:pPr>
        </w:pPrChange>
      </w:pPr>
      <w:r w:rsidRPr="003C6EE3">
        <w:rPr>
          <w:rFonts w:eastAsia="Times New Roman" w:cstheme="minorHAnsi"/>
          <w:color w:val="24292E"/>
          <w:rPrChange w:id="1045" w:author="Madhuri K S" w:date="2020-05-22T17:09:00Z">
            <w:rPr>
              <w:rFonts w:ascii="Segoe UI" w:eastAsia="Times New Roman" w:hAnsi="Segoe UI" w:cs="Segoe UI"/>
              <w:color w:val="24292E"/>
              <w:sz w:val="24"/>
              <w:szCs w:val="24"/>
            </w:rPr>
          </w:rPrChange>
        </w:rPr>
        <w:t>Again, let's assume you have a two-node cluster - </w:t>
      </w:r>
      <w:r w:rsidRPr="003C6EE3">
        <w:rPr>
          <w:rFonts w:eastAsia="Times New Roman" w:cstheme="minorHAnsi"/>
          <w:i/>
          <w:iCs/>
          <w:color w:val="24292E"/>
          <w:rPrChange w:id="1046" w:author="Madhuri K S" w:date="2020-05-22T17:09:00Z">
            <w:rPr>
              <w:rFonts w:ascii="Segoe UI" w:eastAsia="Times New Roman" w:hAnsi="Segoe UI" w:cs="Segoe UI"/>
              <w:i/>
              <w:iCs/>
              <w:color w:val="24292E"/>
              <w:sz w:val="24"/>
              <w:szCs w:val="24"/>
            </w:rPr>
          </w:rPrChange>
        </w:rPr>
        <w:t>node1</w:t>
      </w:r>
      <w:r w:rsidRPr="003C6EE3">
        <w:rPr>
          <w:rFonts w:eastAsia="Times New Roman" w:cstheme="minorHAnsi"/>
          <w:color w:val="24292E"/>
          <w:rPrChange w:id="1047" w:author="Madhuri K S" w:date="2020-05-22T17:09:00Z">
            <w:rPr>
              <w:rFonts w:ascii="Segoe UI" w:eastAsia="Times New Roman" w:hAnsi="Segoe UI" w:cs="Segoe UI"/>
              <w:color w:val="24292E"/>
              <w:sz w:val="24"/>
              <w:szCs w:val="24"/>
            </w:rPr>
          </w:rPrChange>
        </w:rPr>
        <w:t> and </w:t>
      </w:r>
      <w:r w:rsidRPr="003C6EE3">
        <w:rPr>
          <w:rFonts w:eastAsia="Times New Roman" w:cstheme="minorHAnsi"/>
          <w:i/>
          <w:iCs/>
          <w:color w:val="24292E"/>
          <w:rPrChange w:id="1048" w:author="Madhuri K S" w:date="2020-05-22T17:09:00Z">
            <w:rPr>
              <w:rFonts w:ascii="Segoe UI" w:eastAsia="Times New Roman" w:hAnsi="Segoe UI" w:cs="Segoe UI"/>
              <w:i/>
              <w:iCs/>
              <w:color w:val="24292E"/>
              <w:sz w:val="24"/>
              <w:szCs w:val="24"/>
            </w:rPr>
          </w:rPrChange>
        </w:rPr>
        <w:t>node2</w:t>
      </w:r>
      <w:r w:rsidRPr="003C6EE3">
        <w:rPr>
          <w:rFonts w:eastAsia="Times New Roman" w:cstheme="minorHAnsi"/>
          <w:color w:val="24292E"/>
          <w:rPrChange w:id="1049" w:author="Madhuri K S" w:date="2020-05-22T17:09:00Z">
            <w:rPr>
              <w:rFonts w:ascii="Segoe UI" w:eastAsia="Times New Roman" w:hAnsi="Segoe UI" w:cs="Segoe UI"/>
              <w:color w:val="24292E"/>
              <w:sz w:val="24"/>
              <w:szCs w:val="24"/>
            </w:rPr>
          </w:rPrChange>
        </w:rPr>
        <w:t>. When you upgrade, an additional node (</w:t>
      </w:r>
      <w:r w:rsidRPr="003C6EE3">
        <w:rPr>
          <w:rFonts w:eastAsia="Times New Roman" w:cstheme="minorHAnsi"/>
          <w:i/>
          <w:iCs/>
          <w:color w:val="24292E"/>
          <w:rPrChange w:id="1050" w:author="Madhuri K S" w:date="2020-05-22T17:09:00Z">
            <w:rPr>
              <w:rFonts w:ascii="Segoe UI" w:eastAsia="Times New Roman" w:hAnsi="Segoe UI" w:cs="Segoe UI"/>
              <w:i/>
              <w:iCs/>
              <w:color w:val="24292E"/>
              <w:sz w:val="24"/>
              <w:szCs w:val="24"/>
            </w:rPr>
          </w:rPrChange>
        </w:rPr>
        <w:t>node3</w:t>
      </w:r>
      <w:r w:rsidRPr="003C6EE3">
        <w:rPr>
          <w:rFonts w:eastAsia="Times New Roman" w:cstheme="minorHAnsi"/>
          <w:color w:val="24292E"/>
          <w:rPrChange w:id="1051" w:author="Madhuri K S" w:date="2020-05-22T17:09:00Z">
            <w:rPr>
              <w:rFonts w:ascii="Segoe UI" w:eastAsia="Times New Roman" w:hAnsi="Segoe UI" w:cs="Segoe UI"/>
              <w:color w:val="24292E"/>
              <w:sz w:val="24"/>
              <w:szCs w:val="24"/>
            </w:rPr>
          </w:rPrChange>
        </w:rPr>
        <w:t>) is created</w:t>
      </w:r>
      <w:del w:id="1052" w:author="Madhuri K S" w:date="2020-05-22T17:10:00Z">
        <w:r w:rsidRPr="003C6EE3" w:rsidDel="003C6EE3">
          <w:rPr>
            <w:rFonts w:eastAsia="Times New Roman" w:cstheme="minorHAnsi"/>
            <w:color w:val="24292E"/>
            <w:rPrChange w:id="1053" w:author="Madhuri K S" w:date="2020-05-22T17:09:00Z">
              <w:rPr>
                <w:rFonts w:ascii="Segoe UI" w:eastAsia="Times New Roman" w:hAnsi="Segoe UI" w:cs="Segoe UI"/>
                <w:color w:val="24292E"/>
                <w:sz w:val="24"/>
                <w:szCs w:val="24"/>
              </w:rPr>
            </w:rPrChange>
          </w:rPr>
          <w:delText>.</w:delText>
        </w:r>
      </w:del>
    </w:p>
    <w:p w14:paraId="360BCDDD" w14:textId="77777777" w:rsidR="00096233" w:rsidRPr="003C6EE3" w:rsidRDefault="00096233">
      <w:pPr>
        <w:pStyle w:val="ListParagraph"/>
        <w:numPr>
          <w:ilvl w:val="1"/>
          <w:numId w:val="12"/>
        </w:numPr>
        <w:shd w:val="clear" w:color="auto" w:fill="FFFFFF"/>
        <w:spacing w:before="60" w:after="100" w:afterAutospacing="1" w:line="240" w:lineRule="auto"/>
        <w:rPr>
          <w:rFonts w:eastAsia="Times New Roman" w:cstheme="minorHAnsi"/>
          <w:color w:val="24292E"/>
          <w:rPrChange w:id="1054" w:author="Madhuri K S" w:date="2020-05-22T17:09:00Z">
            <w:rPr>
              <w:rFonts w:ascii="Segoe UI" w:eastAsia="Times New Roman" w:hAnsi="Segoe UI" w:cs="Segoe UI"/>
              <w:color w:val="24292E"/>
              <w:sz w:val="24"/>
              <w:szCs w:val="24"/>
            </w:rPr>
          </w:rPrChange>
        </w:rPr>
        <w:pPrChange w:id="1055" w:author="Madhuri K S" w:date="2020-05-22T17:09:00Z">
          <w:pPr>
            <w:numPr>
              <w:ilvl w:val="1"/>
              <w:numId w:val="8"/>
            </w:numPr>
            <w:shd w:val="clear" w:color="auto" w:fill="FFFFFF"/>
            <w:tabs>
              <w:tab w:val="num" w:pos="1440"/>
            </w:tabs>
            <w:spacing w:before="60" w:after="100" w:afterAutospacing="1" w:line="240" w:lineRule="auto"/>
            <w:ind w:left="1440" w:hanging="360"/>
          </w:pPr>
        </w:pPrChange>
      </w:pPr>
      <w:r w:rsidRPr="003C6EE3">
        <w:rPr>
          <w:rFonts w:eastAsia="Times New Roman" w:cstheme="minorHAnsi"/>
          <w:color w:val="24292E"/>
          <w:rPrChange w:id="1056" w:author="Madhuri K S" w:date="2020-05-22T17:09:00Z">
            <w:rPr>
              <w:rFonts w:ascii="Segoe UI" w:eastAsia="Times New Roman" w:hAnsi="Segoe UI" w:cs="Segoe UI"/>
              <w:color w:val="24292E"/>
              <w:sz w:val="24"/>
              <w:szCs w:val="24"/>
            </w:rPr>
          </w:rPrChange>
        </w:rPr>
        <w:t>The taints from </w:t>
      </w:r>
      <w:r w:rsidRPr="003C6EE3">
        <w:rPr>
          <w:rFonts w:eastAsia="Times New Roman" w:cstheme="minorHAnsi"/>
          <w:i/>
          <w:iCs/>
          <w:color w:val="24292E"/>
          <w:rPrChange w:id="1057" w:author="Madhuri K S" w:date="2020-05-22T17:09:00Z">
            <w:rPr>
              <w:rFonts w:ascii="Segoe UI" w:eastAsia="Times New Roman" w:hAnsi="Segoe UI" w:cs="Segoe UI"/>
              <w:i/>
              <w:iCs/>
              <w:color w:val="24292E"/>
              <w:sz w:val="24"/>
              <w:szCs w:val="24"/>
            </w:rPr>
          </w:rPrChange>
        </w:rPr>
        <w:t>node1</w:t>
      </w:r>
      <w:r w:rsidRPr="003C6EE3">
        <w:rPr>
          <w:rFonts w:eastAsia="Times New Roman" w:cstheme="minorHAnsi"/>
          <w:color w:val="24292E"/>
          <w:rPrChange w:id="1058" w:author="Madhuri K S" w:date="2020-05-22T17:09:00Z">
            <w:rPr>
              <w:rFonts w:ascii="Segoe UI" w:eastAsia="Times New Roman" w:hAnsi="Segoe UI" w:cs="Segoe UI"/>
              <w:color w:val="24292E"/>
              <w:sz w:val="24"/>
              <w:szCs w:val="24"/>
            </w:rPr>
          </w:rPrChange>
        </w:rPr>
        <w:t> are applied to </w:t>
      </w:r>
      <w:r w:rsidRPr="003C6EE3">
        <w:rPr>
          <w:rFonts w:eastAsia="Times New Roman" w:cstheme="minorHAnsi"/>
          <w:i/>
          <w:iCs/>
          <w:color w:val="24292E"/>
          <w:rPrChange w:id="1059" w:author="Madhuri K S" w:date="2020-05-22T17:09:00Z">
            <w:rPr>
              <w:rFonts w:ascii="Segoe UI" w:eastAsia="Times New Roman" w:hAnsi="Segoe UI" w:cs="Segoe UI"/>
              <w:i/>
              <w:iCs/>
              <w:color w:val="24292E"/>
              <w:sz w:val="24"/>
              <w:szCs w:val="24"/>
            </w:rPr>
          </w:rPrChange>
        </w:rPr>
        <w:t>node3</w:t>
      </w:r>
      <w:r w:rsidRPr="003C6EE3">
        <w:rPr>
          <w:rFonts w:eastAsia="Times New Roman" w:cstheme="minorHAnsi"/>
          <w:color w:val="24292E"/>
          <w:rPrChange w:id="1060" w:author="Madhuri K S" w:date="2020-05-22T17:09:00Z">
            <w:rPr>
              <w:rFonts w:ascii="Segoe UI" w:eastAsia="Times New Roman" w:hAnsi="Segoe UI" w:cs="Segoe UI"/>
              <w:color w:val="24292E"/>
              <w:sz w:val="24"/>
              <w:szCs w:val="24"/>
            </w:rPr>
          </w:rPrChange>
        </w:rPr>
        <w:t>, then </w:t>
      </w:r>
      <w:r w:rsidRPr="003C6EE3">
        <w:rPr>
          <w:rFonts w:eastAsia="Times New Roman" w:cstheme="minorHAnsi"/>
          <w:i/>
          <w:iCs/>
          <w:color w:val="24292E"/>
          <w:rPrChange w:id="1061" w:author="Madhuri K S" w:date="2020-05-22T17:09:00Z">
            <w:rPr>
              <w:rFonts w:ascii="Segoe UI" w:eastAsia="Times New Roman" w:hAnsi="Segoe UI" w:cs="Segoe UI"/>
              <w:i/>
              <w:iCs/>
              <w:color w:val="24292E"/>
              <w:sz w:val="24"/>
              <w:szCs w:val="24"/>
            </w:rPr>
          </w:rPrChange>
        </w:rPr>
        <w:t>node1</w:t>
      </w:r>
      <w:r w:rsidRPr="003C6EE3">
        <w:rPr>
          <w:rFonts w:eastAsia="Times New Roman" w:cstheme="minorHAnsi"/>
          <w:color w:val="24292E"/>
          <w:rPrChange w:id="1062" w:author="Madhuri K S" w:date="2020-05-22T17:09:00Z">
            <w:rPr>
              <w:rFonts w:ascii="Segoe UI" w:eastAsia="Times New Roman" w:hAnsi="Segoe UI" w:cs="Segoe UI"/>
              <w:color w:val="24292E"/>
              <w:sz w:val="24"/>
              <w:szCs w:val="24"/>
            </w:rPr>
          </w:rPrChange>
        </w:rPr>
        <w:t> is then deleted</w:t>
      </w:r>
      <w:del w:id="1063" w:author="Madhuri K S" w:date="2020-05-22T17:09:00Z">
        <w:r w:rsidRPr="003C6EE3" w:rsidDel="003C6EE3">
          <w:rPr>
            <w:rFonts w:eastAsia="Times New Roman" w:cstheme="minorHAnsi"/>
            <w:color w:val="24292E"/>
            <w:rPrChange w:id="1064" w:author="Madhuri K S" w:date="2020-05-22T17:09:00Z">
              <w:rPr>
                <w:rFonts w:ascii="Segoe UI" w:eastAsia="Times New Roman" w:hAnsi="Segoe UI" w:cs="Segoe UI"/>
                <w:color w:val="24292E"/>
                <w:sz w:val="24"/>
                <w:szCs w:val="24"/>
              </w:rPr>
            </w:rPrChange>
          </w:rPr>
          <w:delText>.</w:delText>
        </w:r>
      </w:del>
    </w:p>
    <w:p w14:paraId="7DE563A2" w14:textId="77777777" w:rsidR="00096233" w:rsidRPr="003C6EE3" w:rsidRDefault="00096233">
      <w:pPr>
        <w:pStyle w:val="ListParagraph"/>
        <w:numPr>
          <w:ilvl w:val="1"/>
          <w:numId w:val="12"/>
        </w:numPr>
        <w:shd w:val="clear" w:color="auto" w:fill="FFFFFF"/>
        <w:spacing w:before="60" w:after="100" w:afterAutospacing="1" w:line="240" w:lineRule="auto"/>
        <w:rPr>
          <w:rFonts w:eastAsia="Times New Roman" w:cstheme="minorHAnsi"/>
          <w:color w:val="24292E"/>
          <w:rPrChange w:id="1065" w:author="Madhuri K S" w:date="2020-05-22T17:09:00Z">
            <w:rPr>
              <w:rFonts w:ascii="Segoe UI" w:eastAsia="Times New Roman" w:hAnsi="Segoe UI" w:cs="Segoe UI"/>
              <w:color w:val="24292E"/>
              <w:sz w:val="24"/>
              <w:szCs w:val="24"/>
            </w:rPr>
          </w:rPrChange>
        </w:rPr>
        <w:pPrChange w:id="1066" w:author="Madhuri K S" w:date="2020-05-22T17:09:00Z">
          <w:pPr>
            <w:numPr>
              <w:ilvl w:val="1"/>
              <w:numId w:val="8"/>
            </w:numPr>
            <w:shd w:val="clear" w:color="auto" w:fill="FFFFFF"/>
            <w:tabs>
              <w:tab w:val="num" w:pos="1440"/>
            </w:tabs>
            <w:spacing w:before="60" w:after="100" w:afterAutospacing="1" w:line="240" w:lineRule="auto"/>
            <w:ind w:left="1440" w:hanging="360"/>
          </w:pPr>
        </w:pPrChange>
      </w:pPr>
      <w:r w:rsidRPr="003C6EE3">
        <w:rPr>
          <w:rFonts w:eastAsia="Times New Roman" w:cstheme="minorHAnsi"/>
          <w:color w:val="24292E"/>
          <w:rPrChange w:id="1067" w:author="Madhuri K S" w:date="2020-05-22T17:09:00Z">
            <w:rPr>
              <w:rFonts w:ascii="Segoe UI" w:eastAsia="Times New Roman" w:hAnsi="Segoe UI" w:cs="Segoe UI"/>
              <w:color w:val="24292E"/>
              <w:sz w:val="24"/>
              <w:szCs w:val="24"/>
            </w:rPr>
          </w:rPrChange>
        </w:rPr>
        <w:t>Another new node is created (named </w:t>
      </w:r>
      <w:r w:rsidRPr="003C6EE3">
        <w:rPr>
          <w:rFonts w:eastAsia="Times New Roman" w:cstheme="minorHAnsi"/>
          <w:i/>
          <w:iCs/>
          <w:color w:val="24292E"/>
          <w:rPrChange w:id="1068" w:author="Madhuri K S" w:date="2020-05-22T17:09:00Z">
            <w:rPr>
              <w:rFonts w:ascii="Segoe UI" w:eastAsia="Times New Roman" w:hAnsi="Segoe UI" w:cs="Segoe UI"/>
              <w:i/>
              <w:iCs/>
              <w:color w:val="24292E"/>
              <w:sz w:val="24"/>
              <w:szCs w:val="24"/>
            </w:rPr>
          </w:rPrChange>
        </w:rPr>
        <w:t>node1</w:t>
      </w:r>
      <w:r w:rsidRPr="003C6EE3">
        <w:rPr>
          <w:rFonts w:eastAsia="Times New Roman" w:cstheme="minorHAnsi"/>
          <w:color w:val="24292E"/>
          <w:rPrChange w:id="1069" w:author="Madhuri K S" w:date="2020-05-22T17:09:00Z">
            <w:rPr>
              <w:rFonts w:ascii="Segoe UI" w:eastAsia="Times New Roman" w:hAnsi="Segoe UI" w:cs="Segoe UI"/>
              <w:color w:val="24292E"/>
              <w:sz w:val="24"/>
              <w:szCs w:val="24"/>
            </w:rPr>
          </w:rPrChange>
        </w:rPr>
        <w:t>, since the previous </w:t>
      </w:r>
      <w:r w:rsidRPr="003C6EE3">
        <w:rPr>
          <w:rFonts w:eastAsia="Times New Roman" w:cstheme="minorHAnsi"/>
          <w:i/>
          <w:iCs/>
          <w:color w:val="24292E"/>
          <w:rPrChange w:id="1070" w:author="Madhuri K S" w:date="2020-05-22T17:09:00Z">
            <w:rPr>
              <w:rFonts w:ascii="Segoe UI" w:eastAsia="Times New Roman" w:hAnsi="Segoe UI" w:cs="Segoe UI"/>
              <w:i/>
              <w:iCs/>
              <w:color w:val="24292E"/>
              <w:sz w:val="24"/>
              <w:szCs w:val="24"/>
            </w:rPr>
          </w:rPrChange>
        </w:rPr>
        <w:t>node1</w:t>
      </w:r>
      <w:r w:rsidRPr="003C6EE3">
        <w:rPr>
          <w:rFonts w:eastAsia="Times New Roman" w:cstheme="minorHAnsi"/>
          <w:color w:val="24292E"/>
          <w:rPrChange w:id="1071" w:author="Madhuri K S" w:date="2020-05-22T17:09:00Z">
            <w:rPr>
              <w:rFonts w:ascii="Segoe UI" w:eastAsia="Times New Roman" w:hAnsi="Segoe UI" w:cs="Segoe UI"/>
              <w:color w:val="24292E"/>
              <w:sz w:val="24"/>
              <w:szCs w:val="24"/>
            </w:rPr>
          </w:rPrChange>
        </w:rPr>
        <w:t> was deleted), and the </w:t>
      </w:r>
      <w:r w:rsidRPr="003C6EE3">
        <w:rPr>
          <w:rFonts w:eastAsia="Times New Roman" w:cstheme="minorHAnsi"/>
          <w:i/>
          <w:iCs/>
          <w:color w:val="24292E"/>
          <w:rPrChange w:id="1072" w:author="Madhuri K S" w:date="2020-05-22T17:09:00Z">
            <w:rPr>
              <w:rFonts w:ascii="Segoe UI" w:eastAsia="Times New Roman" w:hAnsi="Segoe UI" w:cs="Segoe UI"/>
              <w:i/>
              <w:iCs/>
              <w:color w:val="24292E"/>
              <w:sz w:val="24"/>
              <w:szCs w:val="24"/>
            </w:rPr>
          </w:rPrChange>
        </w:rPr>
        <w:t>node2</w:t>
      </w:r>
      <w:r w:rsidRPr="003C6EE3">
        <w:rPr>
          <w:rFonts w:eastAsia="Times New Roman" w:cstheme="minorHAnsi"/>
          <w:color w:val="24292E"/>
          <w:rPrChange w:id="1073" w:author="Madhuri K S" w:date="2020-05-22T17:09:00Z">
            <w:rPr>
              <w:rFonts w:ascii="Segoe UI" w:eastAsia="Times New Roman" w:hAnsi="Segoe UI" w:cs="Segoe UI"/>
              <w:color w:val="24292E"/>
              <w:sz w:val="24"/>
              <w:szCs w:val="24"/>
            </w:rPr>
          </w:rPrChange>
        </w:rPr>
        <w:t> taints are applied to the new </w:t>
      </w:r>
      <w:r w:rsidRPr="003C6EE3">
        <w:rPr>
          <w:rFonts w:eastAsia="Times New Roman" w:cstheme="minorHAnsi"/>
          <w:i/>
          <w:iCs/>
          <w:color w:val="24292E"/>
          <w:rPrChange w:id="1074" w:author="Madhuri K S" w:date="2020-05-22T17:09:00Z">
            <w:rPr>
              <w:rFonts w:ascii="Segoe UI" w:eastAsia="Times New Roman" w:hAnsi="Segoe UI" w:cs="Segoe UI"/>
              <w:i/>
              <w:iCs/>
              <w:color w:val="24292E"/>
              <w:sz w:val="24"/>
              <w:szCs w:val="24"/>
            </w:rPr>
          </w:rPrChange>
        </w:rPr>
        <w:t>node1</w:t>
      </w:r>
      <w:r w:rsidRPr="003C6EE3">
        <w:rPr>
          <w:rFonts w:eastAsia="Times New Roman" w:cstheme="minorHAnsi"/>
          <w:color w:val="24292E"/>
          <w:rPrChange w:id="1075" w:author="Madhuri K S" w:date="2020-05-22T17:09:00Z">
            <w:rPr>
              <w:rFonts w:ascii="Segoe UI" w:eastAsia="Times New Roman" w:hAnsi="Segoe UI" w:cs="Segoe UI"/>
              <w:color w:val="24292E"/>
              <w:sz w:val="24"/>
              <w:szCs w:val="24"/>
            </w:rPr>
          </w:rPrChange>
        </w:rPr>
        <w:t>. Then, </w:t>
      </w:r>
      <w:r w:rsidRPr="003C6EE3">
        <w:rPr>
          <w:rFonts w:eastAsia="Times New Roman" w:cstheme="minorHAnsi"/>
          <w:i/>
          <w:iCs/>
          <w:color w:val="24292E"/>
          <w:rPrChange w:id="1076" w:author="Madhuri K S" w:date="2020-05-22T17:09:00Z">
            <w:rPr>
              <w:rFonts w:ascii="Segoe UI" w:eastAsia="Times New Roman" w:hAnsi="Segoe UI" w:cs="Segoe UI"/>
              <w:i/>
              <w:iCs/>
              <w:color w:val="24292E"/>
              <w:sz w:val="24"/>
              <w:szCs w:val="24"/>
            </w:rPr>
          </w:rPrChange>
        </w:rPr>
        <w:t>node2</w:t>
      </w:r>
      <w:r w:rsidRPr="003C6EE3">
        <w:rPr>
          <w:rFonts w:eastAsia="Times New Roman" w:cstheme="minorHAnsi"/>
          <w:color w:val="24292E"/>
          <w:rPrChange w:id="1077" w:author="Madhuri K S" w:date="2020-05-22T17:09:00Z">
            <w:rPr>
              <w:rFonts w:ascii="Segoe UI" w:eastAsia="Times New Roman" w:hAnsi="Segoe UI" w:cs="Segoe UI"/>
              <w:color w:val="24292E"/>
              <w:sz w:val="24"/>
              <w:szCs w:val="24"/>
            </w:rPr>
          </w:rPrChange>
        </w:rPr>
        <w:t> is deleted</w:t>
      </w:r>
      <w:del w:id="1078" w:author="Madhuri K S" w:date="2020-05-22T17:10:00Z">
        <w:r w:rsidRPr="003C6EE3" w:rsidDel="003C6EE3">
          <w:rPr>
            <w:rFonts w:eastAsia="Times New Roman" w:cstheme="minorHAnsi"/>
            <w:color w:val="24292E"/>
            <w:rPrChange w:id="1079" w:author="Madhuri K S" w:date="2020-05-22T17:09:00Z">
              <w:rPr>
                <w:rFonts w:ascii="Segoe UI" w:eastAsia="Times New Roman" w:hAnsi="Segoe UI" w:cs="Segoe UI"/>
                <w:color w:val="24292E"/>
                <w:sz w:val="24"/>
                <w:szCs w:val="24"/>
              </w:rPr>
            </w:rPrChange>
          </w:rPr>
          <w:delText>.</w:delText>
        </w:r>
      </w:del>
    </w:p>
    <w:p w14:paraId="642C4193" w14:textId="77777777" w:rsidR="00096233" w:rsidRPr="003C6EE3" w:rsidRDefault="00096233">
      <w:pPr>
        <w:pStyle w:val="ListParagraph"/>
        <w:numPr>
          <w:ilvl w:val="1"/>
          <w:numId w:val="12"/>
        </w:numPr>
        <w:shd w:val="clear" w:color="auto" w:fill="FFFFFF"/>
        <w:spacing w:before="60" w:after="100" w:afterAutospacing="1" w:line="240" w:lineRule="auto"/>
        <w:rPr>
          <w:rFonts w:eastAsia="Times New Roman" w:cstheme="minorHAnsi"/>
          <w:color w:val="24292E"/>
          <w:rPrChange w:id="1080" w:author="Madhuri K S" w:date="2020-05-22T17:09:00Z">
            <w:rPr>
              <w:rFonts w:ascii="Segoe UI" w:eastAsia="Times New Roman" w:hAnsi="Segoe UI" w:cs="Segoe UI"/>
              <w:color w:val="24292E"/>
              <w:sz w:val="24"/>
              <w:szCs w:val="24"/>
            </w:rPr>
          </w:rPrChange>
        </w:rPr>
        <w:pPrChange w:id="1081" w:author="Madhuri K S" w:date="2020-05-22T17:09:00Z">
          <w:pPr>
            <w:numPr>
              <w:ilvl w:val="1"/>
              <w:numId w:val="8"/>
            </w:numPr>
            <w:shd w:val="clear" w:color="auto" w:fill="FFFFFF"/>
            <w:tabs>
              <w:tab w:val="num" w:pos="1440"/>
            </w:tabs>
            <w:spacing w:before="60" w:after="100" w:afterAutospacing="1" w:line="240" w:lineRule="auto"/>
            <w:ind w:left="1440" w:hanging="360"/>
          </w:pPr>
        </w:pPrChange>
      </w:pPr>
      <w:r w:rsidRPr="003C6EE3">
        <w:rPr>
          <w:rFonts w:eastAsia="Times New Roman" w:cstheme="minorHAnsi"/>
          <w:color w:val="24292E"/>
          <w:rPrChange w:id="1082" w:author="Madhuri K S" w:date="2020-05-22T17:09:00Z">
            <w:rPr>
              <w:rFonts w:ascii="Segoe UI" w:eastAsia="Times New Roman" w:hAnsi="Segoe UI" w:cs="Segoe UI"/>
              <w:color w:val="24292E"/>
              <w:sz w:val="24"/>
              <w:szCs w:val="24"/>
            </w:rPr>
          </w:rPrChange>
        </w:rPr>
        <w:t>In essence </w:t>
      </w:r>
      <w:r w:rsidRPr="003C6EE3">
        <w:rPr>
          <w:rFonts w:eastAsia="Times New Roman" w:cstheme="minorHAnsi"/>
          <w:i/>
          <w:iCs/>
          <w:color w:val="24292E"/>
          <w:rPrChange w:id="1083" w:author="Madhuri K S" w:date="2020-05-22T17:09:00Z">
            <w:rPr>
              <w:rFonts w:ascii="Segoe UI" w:eastAsia="Times New Roman" w:hAnsi="Segoe UI" w:cs="Segoe UI"/>
              <w:i/>
              <w:iCs/>
              <w:color w:val="24292E"/>
              <w:sz w:val="24"/>
              <w:szCs w:val="24"/>
            </w:rPr>
          </w:rPrChange>
        </w:rPr>
        <w:t>node1</w:t>
      </w:r>
      <w:r w:rsidRPr="003C6EE3">
        <w:rPr>
          <w:rFonts w:eastAsia="Times New Roman" w:cstheme="minorHAnsi"/>
          <w:color w:val="24292E"/>
          <w:rPrChange w:id="1084" w:author="Madhuri K S" w:date="2020-05-22T17:09:00Z">
            <w:rPr>
              <w:rFonts w:ascii="Segoe UI" w:eastAsia="Times New Roman" w:hAnsi="Segoe UI" w:cs="Segoe UI"/>
              <w:color w:val="24292E"/>
              <w:sz w:val="24"/>
              <w:szCs w:val="24"/>
            </w:rPr>
          </w:rPrChange>
        </w:rPr>
        <w:t> becomes </w:t>
      </w:r>
      <w:r w:rsidRPr="003C6EE3">
        <w:rPr>
          <w:rFonts w:eastAsia="Times New Roman" w:cstheme="minorHAnsi"/>
          <w:i/>
          <w:iCs/>
          <w:color w:val="24292E"/>
          <w:rPrChange w:id="1085" w:author="Madhuri K S" w:date="2020-05-22T17:09:00Z">
            <w:rPr>
              <w:rFonts w:ascii="Segoe UI" w:eastAsia="Times New Roman" w:hAnsi="Segoe UI" w:cs="Segoe UI"/>
              <w:i/>
              <w:iCs/>
              <w:color w:val="24292E"/>
              <w:sz w:val="24"/>
              <w:szCs w:val="24"/>
            </w:rPr>
          </w:rPrChange>
        </w:rPr>
        <w:t>node3</w:t>
      </w:r>
      <w:r w:rsidRPr="003C6EE3">
        <w:rPr>
          <w:rFonts w:eastAsia="Times New Roman" w:cstheme="minorHAnsi"/>
          <w:color w:val="24292E"/>
          <w:rPrChange w:id="1086" w:author="Madhuri K S" w:date="2020-05-22T17:09:00Z">
            <w:rPr>
              <w:rFonts w:ascii="Segoe UI" w:eastAsia="Times New Roman" w:hAnsi="Segoe UI" w:cs="Segoe UI"/>
              <w:color w:val="24292E"/>
              <w:sz w:val="24"/>
              <w:szCs w:val="24"/>
            </w:rPr>
          </w:rPrChange>
        </w:rPr>
        <w:t>, and </w:t>
      </w:r>
      <w:r w:rsidRPr="003C6EE3">
        <w:rPr>
          <w:rFonts w:eastAsia="Times New Roman" w:cstheme="minorHAnsi"/>
          <w:i/>
          <w:iCs/>
          <w:color w:val="24292E"/>
          <w:rPrChange w:id="1087" w:author="Madhuri K S" w:date="2020-05-22T17:09:00Z">
            <w:rPr>
              <w:rFonts w:ascii="Segoe UI" w:eastAsia="Times New Roman" w:hAnsi="Segoe UI" w:cs="Segoe UI"/>
              <w:i/>
              <w:iCs/>
              <w:color w:val="24292E"/>
              <w:sz w:val="24"/>
              <w:szCs w:val="24"/>
            </w:rPr>
          </w:rPrChange>
        </w:rPr>
        <w:t>node2</w:t>
      </w:r>
      <w:r w:rsidRPr="003C6EE3">
        <w:rPr>
          <w:rFonts w:eastAsia="Times New Roman" w:cstheme="minorHAnsi"/>
          <w:color w:val="24292E"/>
          <w:rPrChange w:id="1088" w:author="Madhuri K S" w:date="2020-05-22T17:09:00Z">
            <w:rPr>
              <w:rFonts w:ascii="Segoe UI" w:eastAsia="Times New Roman" w:hAnsi="Segoe UI" w:cs="Segoe UI"/>
              <w:color w:val="24292E"/>
              <w:sz w:val="24"/>
              <w:szCs w:val="24"/>
            </w:rPr>
          </w:rPrChange>
        </w:rPr>
        <w:t> becomes </w:t>
      </w:r>
      <w:r w:rsidRPr="003C6EE3">
        <w:rPr>
          <w:rFonts w:eastAsia="Times New Roman" w:cstheme="minorHAnsi"/>
          <w:i/>
          <w:iCs/>
          <w:color w:val="24292E"/>
          <w:rPrChange w:id="1089" w:author="Madhuri K S" w:date="2020-05-22T17:09:00Z">
            <w:rPr>
              <w:rFonts w:ascii="Segoe UI" w:eastAsia="Times New Roman" w:hAnsi="Segoe UI" w:cs="Segoe UI"/>
              <w:i/>
              <w:iCs/>
              <w:color w:val="24292E"/>
              <w:sz w:val="24"/>
              <w:szCs w:val="24"/>
            </w:rPr>
          </w:rPrChange>
        </w:rPr>
        <w:t>node1</w:t>
      </w:r>
      <w:del w:id="1090" w:author="Madhuri K S" w:date="2020-05-22T17:09:00Z">
        <w:r w:rsidRPr="003C6EE3" w:rsidDel="003C6EE3">
          <w:rPr>
            <w:rFonts w:eastAsia="Times New Roman" w:cstheme="minorHAnsi"/>
            <w:color w:val="24292E"/>
            <w:rPrChange w:id="1091" w:author="Madhuri K S" w:date="2020-05-22T17:09:00Z">
              <w:rPr>
                <w:rFonts w:ascii="Segoe UI" w:eastAsia="Times New Roman" w:hAnsi="Segoe UI" w:cs="Segoe UI"/>
                <w:color w:val="24292E"/>
                <w:sz w:val="24"/>
                <w:szCs w:val="24"/>
              </w:rPr>
            </w:rPrChange>
          </w:rPr>
          <w:delText>.</w:delText>
        </w:r>
      </w:del>
    </w:p>
    <w:p w14:paraId="10DC8AD5" w14:textId="77777777" w:rsidR="00096233" w:rsidRPr="003C6EE3" w:rsidRDefault="00096233" w:rsidP="001242BE">
      <w:pPr>
        <w:shd w:val="clear" w:color="auto" w:fill="FFFFFF"/>
        <w:spacing w:after="240" w:line="240" w:lineRule="auto"/>
        <w:rPr>
          <w:rFonts w:eastAsia="Times New Roman" w:cstheme="minorHAnsi"/>
          <w:color w:val="24292E"/>
          <w:rPrChange w:id="1092" w:author="Madhuri K S" w:date="2020-05-22T17:10:00Z">
            <w:rPr>
              <w:rFonts w:ascii="Segoe UI" w:eastAsia="Times New Roman" w:hAnsi="Segoe UI" w:cs="Segoe UI"/>
              <w:color w:val="24292E"/>
              <w:sz w:val="24"/>
              <w:szCs w:val="24"/>
            </w:rPr>
          </w:rPrChange>
        </w:rPr>
      </w:pPr>
      <w:r w:rsidRPr="003C6EE3">
        <w:rPr>
          <w:rFonts w:eastAsia="Times New Roman" w:cstheme="minorHAnsi"/>
          <w:color w:val="24292E"/>
          <w:rPrChange w:id="1093" w:author="Madhuri K S" w:date="2020-05-22T17:10:00Z">
            <w:rPr>
              <w:rFonts w:ascii="Segoe UI" w:eastAsia="Times New Roman" w:hAnsi="Segoe UI" w:cs="Segoe UI"/>
              <w:color w:val="24292E"/>
              <w:sz w:val="24"/>
              <w:szCs w:val="24"/>
            </w:rPr>
          </w:rPrChange>
        </w:rPr>
        <w:t>When you scale a node pool in AKS, taints and tolerations do not carry over by design.</w:t>
      </w:r>
    </w:p>
    <w:p w14:paraId="77C6CC77" w14:textId="77777777" w:rsidR="00096233" w:rsidRPr="00096233" w:rsidRDefault="00096233">
      <w:pPr>
        <w:shd w:val="clear" w:color="auto" w:fill="FFFFFF"/>
        <w:spacing w:before="360" w:after="240" w:line="240" w:lineRule="auto"/>
        <w:outlineLvl w:val="1"/>
        <w:rPr>
          <w:rFonts w:ascii="Segoe UI" w:eastAsia="Times New Roman" w:hAnsi="Segoe UI" w:cs="Segoe UI"/>
          <w:b/>
          <w:bCs/>
          <w:color w:val="24292E"/>
          <w:sz w:val="36"/>
          <w:szCs w:val="36"/>
        </w:rPr>
        <w:pPrChange w:id="1094" w:author="Madhuri K S" w:date="2020-05-22T16:23:00Z">
          <w:pPr>
            <w:pBdr>
              <w:bottom w:val="single" w:sz="6" w:space="4" w:color="EAECEF"/>
            </w:pBdr>
            <w:shd w:val="clear" w:color="auto" w:fill="FFFFFF"/>
            <w:spacing w:before="360" w:after="240" w:line="240" w:lineRule="auto"/>
            <w:outlineLvl w:val="1"/>
          </w:pPr>
        </w:pPrChange>
      </w:pPr>
      <w:r w:rsidRPr="00096233">
        <w:rPr>
          <w:rFonts w:ascii="Segoe UI" w:eastAsia="Times New Roman" w:hAnsi="Segoe UI" w:cs="Segoe UI"/>
          <w:b/>
          <w:bCs/>
          <w:color w:val="24292E"/>
          <w:sz w:val="36"/>
          <w:szCs w:val="36"/>
        </w:rPr>
        <w:t>Control pod scheduling using node selectors and affinity</w:t>
      </w:r>
    </w:p>
    <w:p w14:paraId="491C3B69" w14:textId="77777777" w:rsidR="003C6EE3" w:rsidRDefault="00096233" w:rsidP="001242BE">
      <w:pPr>
        <w:shd w:val="clear" w:color="auto" w:fill="FFFFFF"/>
        <w:spacing w:after="240" w:line="240" w:lineRule="auto"/>
        <w:rPr>
          <w:ins w:id="1095" w:author="Madhuri K S" w:date="2020-05-22T17:10:00Z"/>
          <w:rFonts w:ascii="Segoe UI" w:eastAsia="Times New Roman" w:hAnsi="Segoe UI" w:cs="Segoe UI"/>
          <w:color w:val="24292E"/>
          <w:sz w:val="24"/>
          <w:szCs w:val="24"/>
        </w:rPr>
      </w:pPr>
      <w:r w:rsidRPr="00096233">
        <w:rPr>
          <w:rFonts w:ascii="Segoe UI" w:eastAsia="Times New Roman" w:hAnsi="Segoe UI" w:cs="Segoe UI"/>
          <w:b/>
          <w:bCs/>
          <w:color w:val="24292E"/>
          <w:sz w:val="24"/>
          <w:szCs w:val="24"/>
        </w:rPr>
        <w:t>Best practice guidance</w:t>
      </w:r>
      <w:r w:rsidRPr="00096233">
        <w:rPr>
          <w:rFonts w:ascii="Segoe UI" w:eastAsia="Times New Roman" w:hAnsi="Segoe UI" w:cs="Segoe UI"/>
          <w:color w:val="24292E"/>
          <w:sz w:val="24"/>
          <w:szCs w:val="24"/>
        </w:rPr>
        <w:t> </w:t>
      </w:r>
    </w:p>
    <w:p w14:paraId="209EEF30" w14:textId="5B201551" w:rsidR="00096233" w:rsidRPr="003C6EE3" w:rsidRDefault="00096233" w:rsidP="001242BE">
      <w:pPr>
        <w:shd w:val="clear" w:color="auto" w:fill="FFFFFF"/>
        <w:spacing w:after="240" w:line="240" w:lineRule="auto"/>
        <w:rPr>
          <w:rFonts w:eastAsia="Times New Roman" w:cstheme="minorHAnsi"/>
          <w:color w:val="24292E"/>
          <w:rPrChange w:id="1096" w:author="Madhuri K S" w:date="2020-05-22T17:11:00Z">
            <w:rPr>
              <w:rFonts w:ascii="Segoe UI" w:eastAsia="Times New Roman" w:hAnsi="Segoe UI" w:cs="Segoe UI"/>
              <w:color w:val="24292E"/>
              <w:sz w:val="24"/>
              <w:szCs w:val="24"/>
            </w:rPr>
          </w:rPrChange>
        </w:rPr>
      </w:pPr>
      <w:del w:id="1097" w:author="Madhuri K S" w:date="2020-05-22T17:10:00Z">
        <w:r w:rsidRPr="003C6EE3" w:rsidDel="003C6EE3">
          <w:rPr>
            <w:rFonts w:eastAsia="Times New Roman" w:cstheme="minorHAnsi"/>
            <w:color w:val="24292E"/>
            <w:rPrChange w:id="1098" w:author="Madhuri K S" w:date="2020-05-22T17:11:00Z">
              <w:rPr>
                <w:rFonts w:ascii="Segoe UI" w:eastAsia="Times New Roman" w:hAnsi="Segoe UI" w:cs="Segoe UI"/>
                <w:color w:val="24292E"/>
                <w:sz w:val="24"/>
                <w:szCs w:val="24"/>
              </w:rPr>
            </w:rPrChange>
          </w:rPr>
          <w:delText xml:space="preserve">- </w:delText>
        </w:r>
      </w:del>
      <w:r w:rsidRPr="003C6EE3">
        <w:rPr>
          <w:rFonts w:eastAsia="Times New Roman" w:cstheme="minorHAnsi"/>
          <w:color w:val="24292E"/>
          <w:rPrChange w:id="1099" w:author="Madhuri K S" w:date="2020-05-22T17:11:00Z">
            <w:rPr>
              <w:rFonts w:ascii="Segoe UI" w:eastAsia="Times New Roman" w:hAnsi="Segoe UI" w:cs="Segoe UI"/>
              <w:color w:val="24292E"/>
              <w:sz w:val="24"/>
              <w:szCs w:val="24"/>
            </w:rPr>
          </w:rPrChange>
        </w:rPr>
        <w:t>Control the scheduling of pods on nodes using node selectors, node affinity, or inter-pod affinity. These settings allow the Kubernetes scheduler to logically isolate workloads, such as by hardware in the node.</w:t>
      </w:r>
    </w:p>
    <w:p w14:paraId="0C4AC4F4" w14:textId="18ED0934" w:rsidR="00096233" w:rsidRPr="003C6EE3" w:rsidRDefault="00096233">
      <w:pPr>
        <w:shd w:val="clear" w:color="auto" w:fill="FFFFFF"/>
        <w:spacing w:after="240" w:line="240" w:lineRule="auto"/>
        <w:rPr>
          <w:rFonts w:eastAsia="Times New Roman" w:cstheme="minorHAnsi"/>
          <w:color w:val="24292E"/>
          <w:rPrChange w:id="1100" w:author="Madhuri K S" w:date="2020-05-22T17:11:00Z">
            <w:rPr>
              <w:rFonts w:ascii="Segoe UI" w:eastAsia="Times New Roman" w:hAnsi="Segoe UI" w:cs="Segoe UI"/>
              <w:color w:val="24292E"/>
              <w:sz w:val="24"/>
              <w:szCs w:val="24"/>
            </w:rPr>
          </w:rPrChange>
        </w:rPr>
      </w:pPr>
      <w:r w:rsidRPr="003C6EE3">
        <w:rPr>
          <w:rFonts w:eastAsia="Times New Roman" w:cstheme="minorHAnsi"/>
          <w:color w:val="24292E"/>
          <w:rPrChange w:id="1101" w:author="Madhuri K S" w:date="2020-05-22T17:11:00Z">
            <w:rPr>
              <w:rFonts w:ascii="Segoe UI" w:eastAsia="Times New Roman" w:hAnsi="Segoe UI" w:cs="Segoe UI"/>
              <w:color w:val="24292E"/>
              <w:sz w:val="24"/>
              <w:szCs w:val="24"/>
            </w:rPr>
          </w:rPrChange>
        </w:rPr>
        <w:t xml:space="preserve">Taints and tolerations are used to logically isolate resources with a hard cut-off - if the pod doesn't tolerate a node's taint, it isn't scheduled on the node. An alternate approach is to use node selectors. You label </w:t>
      </w:r>
      <w:ins w:id="1102" w:author="Madhuri K S" w:date="2020-05-22T17:11:00Z">
        <w:r w:rsidR="003C6EE3">
          <w:rPr>
            <w:rFonts w:eastAsia="Times New Roman" w:cstheme="minorHAnsi"/>
            <w:color w:val="24292E"/>
          </w:rPr>
          <w:t xml:space="preserve">the </w:t>
        </w:r>
      </w:ins>
      <w:r w:rsidRPr="003C6EE3">
        <w:rPr>
          <w:rFonts w:eastAsia="Times New Roman" w:cstheme="minorHAnsi"/>
          <w:color w:val="24292E"/>
          <w:rPrChange w:id="1103" w:author="Madhuri K S" w:date="2020-05-22T17:11:00Z">
            <w:rPr>
              <w:rFonts w:ascii="Segoe UI" w:eastAsia="Times New Roman" w:hAnsi="Segoe UI" w:cs="Segoe UI"/>
              <w:color w:val="24292E"/>
              <w:sz w:val="24"/>
              <w:szCs w:val="24"/>
            </w:rPr>
          </w:rPrChange>
        </w:rPr>
        <w:t>nodes, such as to indicate locally attached SSD storage or a large amount of memory, and then define in the pod specification a node selector. Kubernetes then schedules those pods on a matching node. Unlike tolerations, pods without a matching node selector can be scheduled on labeled nodes. This behavior allows unused resources on the nodes to consume, but gives priority to pods that define the matching node selector.</w:t>
      </w:r>
    </w:p>
    <w:p w14:paraId="2B72872E" w14:textId="77777777" w:rsidR="00096233" w:rsidRPr="003C6EE3" w:rsidRDefault="00096233">
      <w:pPr>
        <w:shd w:val="clear" w:color="auto" w:fill="FFFFFF"/>
        <w:spacing w:after="240" w:line="240" w:lineRule="auto"/>
        <w:rPr>
          <w:rFonts w:eastAsia="Times New Roman" w:cstheme="minorHAnsi"/>
          <w:color w:val="24292E"/>
          <w:rPrChange w:id="1104" w:author="Madhuri K S" w:date="2020-05-22T17:11:00Z">
            <w:rPr>
              <w:rFonts w:ascii="Segoe UI" w:eastAsia="Times New Roman" w:hAnsi="Segoe UI" w:cs="Segoe UI"/>
              <w:color w:val="24292E"/>
              <w:sz w:val="24"/>
              <w:szCs w:val="24"/>
            </w:rPr>
          </w:rPrChange>
        </w:rPr>
      </w:pPr>
      <w:r w:rsidRPr="003C6EE3">
        <w:rPr>
          <w:rFonts w:eastAsia="Times New Roman" w:cstheme="minorHAnsi"/>
          <w:color w:val="24292E"/>
          <w:rPrChange w:id="1105" w:author="Madhuri K S" w:date="2020-05-22T17:11:00Z">
            <w:rPr>
              <w:rFonts w:ascii="Segoe UI" w:eastAsia="Times New Roman" w:hAnsi="Segoe UI" w:cs="Segoe UI"/>
              <w:color w:val="24292E"/>
              <w:sz w:val="24"/>
              <w:szCs w:val="24"/>
            </w:rPr>
          </w:rPrChange>
        </w:rPr>
        <w:t>Let's look at an example of nodes with a high amount of memory. These nodes can give preference to pods that request a high amount of memory. To make sure that the resources don't sit idle, they also allow other pods to run.</w:t>
      </w:r>
    </w:p>
    <w:p w14:paraId="63B8AE93"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096233">
        <w:rPr>
          <w:rFonts w:ascii="Consolas" w:eastAsia="Times New Roman" w:hAnsi="Consolas" w:cs="Courier New"/>
          <w:color w:val="005CC5"/>
          <w:sz w:val="20"/>
          <w:szCs w:val="20"/>
        </w:rPr>
        <w:t>kubectl</w:t>
      </w:r>
      <w:proofErr w:type="spellEnd"/>
      <w:r w:rsidRPr="00096233">
        <w:rPr>
          <w:rFonts w:ascii="Consolas" w:eastAsia="Times New Roman" w:hAnsi="Consolas" w:cs="Courier New"/>
          <w:color w:val="005CC5"/>
          <w:sz w:val="20"/>
          <w:szCs w:val="20"/>
        </w:rPr>
        <w:t xml:space="preserve"> label node aks-nodepool1 </w:t>
      </w:r>
      <w:proofErr w:type="spellStart"/>
      <w:r w:rsidRPr="00096233">
        <w:rPr>
          <w:rFonts w:ascii="Consolas" w:eastAsia="Times New Roman" w:hAnsi="Consolas" w:cs="Courier New"/>
          <w:color w:val="005CC5"/>
          <w:sz w:val="20"/>
          <w:szCs w:val="20"/>
        </w:rPr>
        <w:t>hardware:highmem</w:t>
      </w:r>
      <w:proofErr w:type="spellEnd"/>
    </w:p>
    <w:p w14:paraId="3F0E2674" w14:textId="77777777" w:rsidR="00096233" w:rsidRPr="00096233" w:rsidRDefault="00096233">
      <w:pPr>
        <w:shd w:val="clear" w:color="auto" w:fill="FFFFFF"/>
        <w:spacing w:after="0" w:line="240" w:lineRule="auto"/>
        <w:rPr>
          <w:rFonts w:ascii="Segoe UI" w:eastAsia="Times New Roman" w:hAnsi="Segoe UI" w:cs="Segoe UI"/>
          <w:color w:val="24292E"/>
          <w:sz w:val="24"/>
          <w:szCs w:val="24"/>
        </w:rPr>
      </w:pPr>
      <w:r w:rsidRPr="00096233">
        <w:rPr>
          <w:rFonts w:ascii="Segoe UI" w:eastAsia="Times New Roman" w:hAnsi="Segoe UI" w:cs="Segoe UI"/>
          <w:color w:val="24292E"/>
          <w:sz w:val="24"/>
          <w:szCs w:val="24"/>
        </w:rPr>
        <w:t>A pod specification then adds the </w:t>
      </w:r>
      <w:proofErr w:type="spellStart"/>
      <w:r w:rsidRPr="00096233">
        <w:rPr>
          <w:rFonts w:ascii="Consolas" w:eastAsia="Times New Roman" w:hAnsi="Consolas" w:cs="Courier New"/>
          <w:color w:val="24292E"/>
          <w:sz w:val="20"/>
          <w:szCs w:val="20"/>
        </w:rPr>
        <w:t>nodeSelector</w:t>
      </w:r>
      <w:proofErr w:type="spellEnd"/>
      <w:r w:rsidRPr="00096233">
        <w:rPr>
          <w:rFonts w:ascii="Segoe UI" w:eastAsia="Times New Roman" w:hAnsi="Segoe UI" w:cs="Segoe UI"/>
          <w:color w:val="24292E"/>
          <w:sz w:val="24"/>
          <w:szCs w:val="24"/>
        </w:rPr>
        <w:t> property to define a node selector that matches the label set on a node:</w:t>
      </w:r>
    </w:p>
    <w:p w14:paraId="1CE5FCF2"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2863A"/>
          <w:sz w:val="20"/>
          <w:szCs w:val="20"/>
        </w:rPr>
        <w:t>kind</w:t>
      </w: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Pod</w:t>
      </w:r>
    </w:p>
    <w:p w14:paraId="3E258A5C"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096233">
        <w:rPr>
          <w:rFonts w:ascii="Consolas" w:eastAsia="Times New Roman" w:hAnsi="Consolas" w:cs="Courier New"/>
          <w:color w:val="22863A"/>
          <w:sz w:val="20"/>
          <w:szCs w:val="20"/>
        </w:rPr>
        <w:t>apiVersion</w:t>
      </w:r>
      <w:proofErr w:type="spellEnd"/>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05CC5"/>
          <w:sz w:val="20"/>
          <w:szCs w:val="20"/>
        </w:rPr>
        <w:t>v1</w:t>
      </w:r>
    </w:p>
    <w:p w14:paraId="4139B8F9"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2863A"/>
          <w:sz w:val="20"/>
          <w:szCs w:val="20"/>
        </w:rPr>
        <w:t>metadata</w:t>
      </w:r>
      <w:r w:rsidRPr="00096233">
        <w:rPr>
          <w:rFonts w:ascii="Consolas" w:eastAsia="Times New Roman" w:hAnsi="Consolas" w:cs="Courier New"/>
          <w:color w:val="24292E"/>
          <w:sz w:val="20"/>
          <w:szCs w:val="20"/>
        </w:rPr>
        <w:t>:</w:t>
      </w:r>
    </w:p>
    <w:p w14:paraId="5E7A0238"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name</w:t>
      </w: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032F62"/>
          <w:sz w:val="20"/>
          <w:szCs w:val="20"/>
        </w:rPr>
        <w:t>tf-mnist</w:t>
      </w:r>
      <w:proofErr w:type="spellEnd"/>
    </w:p>
    <w:p w14:paraId="09B40F6A"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2863A"/>
          <w:sz w:val="20"/>
          <w:szCs w:val="20"/>
        </w:rPr>
        <w:t>spec</w:t>
      </w:r>
      <w:r w:rsidRPr="00096233">
        <w:rPr>
          <w:rFonts w:ascii="Consolas" w:eastAsia="Times New Roman" w:hAnsi="Consolas" w:cs="Courier New"/>
          <w:color w:val="24292E"/>
          <w:sz w:val="20"/>
          <w:szCs w:val="20"/>
        </w:rPr>
        <w:t>:</w:t>
      </w:r>
    </w:p>
    <w:p w14:paraId="5BC00CA7"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containers</w:t>
      </w:r>
      <w:r w:rsidRPr="00096233">
        <w:rPr>
          <w:rFonts w:ascii="Consolas" w:eastAsia="Times New Roman" w:hAnsi="Consolas" w:cs="Courier New"/>
          <w:color w:val="24292E"/>
          <w:sz w:val="20"/>
          <w:szCs w:val="20"/>
        </w:rPr>
        <w:t>:</w:t>
      </w:r>
    </w:p>
    <w:p w14:paraId="71B256E1"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 </w:t>
      </w:r>
      <w:r w:rsidRPr="00096233">
        <w:rPr>
          <w:rFonts w:ascii="Consolas" w:eastAsia="Times New Roman" w:hAnsi="Consolas" w:cs="Courier New"/>
          <w:color w:val="22863A"/>
          <w:sz w:val="20"/>
          <w:szCs w:val="20"/>
        </w:rPr>
        <w:t>name</w:t>
      </w: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032F62"/>
          <w:sz w:val="20"/>
          <w:szCs w:val="20"/>
        </w:rPr>
        <w:t>tf-mnist</w:t>
      </w:r>
      <w:proofErr w:type="spellEnd"/>
    </w:p>
    <w:p w14:paraId="61BBEB60"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image</w:t>
      </w: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032F62"/>
          <w:sz w:val="20"/>
          <w:szCs w:val="20"/>
        </w:rPr>
        <w:t>microsoft</w:t>
      </w:r>
      <w:proofErr w:type="spellEnd"/>
      <w:r w:rsidRPr="00096233">
        <w:rPr>
          <w:rFonts w:ascii="Consolas" w:eastAsia="Times New Roman" w:hAnsi="Consolas" w:cs="Courier New"/>
          <w:color w:val="032F62"/>
          <w:sz w:val="20"/>
          <w:szCs w:val="20"/>
        </w:rPr>
        <w:t>/</w:t>
      </w:r>
      <w:proofErr w:type="spellStart"/>
      <w:r w:rsidRPr="00096233">
        <w:rPr>
          <w:rFonts w:ascii="Consolas" w:eastAsia="Times New Roman" w:hAnsi="Consolas" w:cs="Courier New"/>
          <w:color w:val="032F62"/>
          <w:sz w:val="20"/>
          <w:szCs w:val="20"/>
        </w:rPr>
        <w:t>samples-tf-mnist-demo:gpu</w:t>
      </w:r>
      <w:proofErr w:type="spellEnd"/>
    </w:p>
    <w:p w14:paraId="0141A29D"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resources</w:t>
      </w:r>
      <w:r w:rsidRPr="00096233">
        <w:rPr>
          <w:rFonts w:ascii="Consolas" w:eastAsia="Times New Roman" w:hAnsi="Consolas" w:cs="Courier New"/>
          <w:color w:val="24292E"/>
          <w:sz w:val="20"/>
          <w:szCs w:val="20"/>
        </w:rPr>
        <w:t>:</w:t>
      </w:r>
    </w:p>
    <w:p w14:paraId="4E080141"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requests</w:t>
      </w:r>
      <w:r w:rsidRPr="00096233">
        <w:rPr>
          <w:rFonts w:ascii="Consolas" w:eastAsia="Times New Roman" w:hAnsi="Consolas" w:cs="Courier New"/>
          <w:color w:val="24292E"/>
          <w:sz w:val="20"/>
          <w:szCs w:val="20"/>
        </w:rPr>
        <w:t>:</w:t>
      </w:r>
    </w:p>
    <w:p w14:paraId="2424F880"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22863A"/>
          <w:sz w:val="20"/>
          <w:szCs w:val="20"/>
        </w:rPr>
        <w:t>cpu</w:t>
      </w:r>
      <w:proofErr w:type="spellEnd"/>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05CC5"/>
          <w:sz w:val="20"/>
          <w:szCs w:val="20"/>
        </w:rPr>
        <w:t>0.5</w:t>
      </w:r>
    </w:p>
    <w:p w14:paraId="395E1C4B"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memory</w:t>
      </w: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2Gi</w:t>
      </w:r>
    </w:p>
    <w:p w14:paraId="6A704242"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limits</w:t>
      </w:r>
      <w:r w:rsidRPr="00096233">
        <w:rPr>
          <w:rFonts w:ascii="Consolas" w:eastAsia="Times New Roman" w:hAnsi="Consolas" w:cs="Courier New"/>
          <w:color w:val="24292E"/>
          <w:sz w:val="20"/>
          <w:szCs w:val="20"/>
        </w:rPr>
        <w:t>:</w:t>
      </w:r>
    </w:p>
    <w:p w14:paraId="6FAAD616"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22863A"/>
          <w:sz w:val="20"/>
          <w:szCs w:val="20"/>
        </w:rPr>
        <w:t>cpu</w:t>
      </w:r>
      <w:proofErr w:type="spellEnd"/>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05CC5"/>
          <w:sz w:val="20"/>
          <w:szCs w:val="20"/>
        </w:rPr>
        <w:t>4.0</w:t>
      </w:r>
    </w:p>
    <w:p w14:paraId="07E3EA5B"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memory</w:t>
      </w: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16Gi</w:t>
      </w:r>
    </w:p>
    <w:p w14:paraId="4DA248F3"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22863A"/>
          <w:sz w:val="20"/>
          <w:szCs w:val="20"/>
        </w:rPr>
        <w:t>nodeSelector</w:t>
      </w:r>
      <w:proofErr w:type="spellEnd"/>
      <w:r w:rsidRPr="00096233">
        <w:rPr>
          <w:rFonts w:ascii="Consolas" w:eastAsia="Times New Roman" w:hAnsi="Consolas" w:cs="Courier New"/>
          <w:color w:val="24292E"/>
          <w:sz w:val="20"/>
          <w:szCs w:val="20"/>
        </w:rPr>
        <w:t>:</w:t>
      </w:r>
    </w:p>
    <w:p w14:paraId="65D56C57"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hardware</w:t>
      </w: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032F62"/>
          <w:sz w:val="20"/>
          <w:szCs w:val="20"/>
        </w:rPr>
        <w:t>highmem</w:t>
      </w:r>
      <w:proofErr w:type="spellEnd"/>
    </w:p>
    <w:p w14:paraId="47AA2C2F" w14:textId="77777777" w:rsidR="00096233" w:rsidRPr="003C6EE3" w:rsidRDefault="00096233">
      <w:pPr>
        <w:shd w:val="clear" w:color="auto" w:fill="FFFFFF"/>
        <w:spacing w:after="240" w:line="240" w:lineRule="auto"/>
        <w:rPr>
          <w:rFonts w:eastAsia="Times New Roman" w:cstheme="minorHAnsi"/>
          <w:color w:val="24292E"/>
          <w:rPrChange w:id="1106" w:author="Madhuri K S" w:date="2020-05-22T17:12:00Z">
            <w:rPr>
              <w:rFonts w:ascii="Segoe UI" w:eastAsia="Times New Roman" w:hAnsi="Segoe UI" w:cs="Segoe UI"/>
              <w:color w:val="24292E"/>
              <w:sz w:val="24"/>
              <w:szCs w:val="24"/>
            </w:rPr>
          </w:rPrChange>
        </w:rPr>
      </w:pPr>
      <w:r w:rsidRPr="003C6EE3">
        <w:rPr>
          <w:rFonts w:eastAsia="Times New Roman" w:cstheme="minorHAnsi"/>
          <w:color w:val="24292E"/>
          <w:rPrChange w:id="1107" w:author="Madhuri K S" w:date="2020-05-22T17:12:00Z">
            <w:rPr>
              <w:rFonts w:ascii="Segoe UI" w:eastAsia="Times New Roman" w:hAnsi="Segoe UI" w:cs="Segoe UI"/>
              <w:color w:val="24292E"/>
              <w:sz w:val="24"/>
              <w:szCs w:val="24"/>
            </w:rPr>
          </w:rPrChange>
        </w:rPr>
        <w:t>When you use these scheduler options, work with your application developers and owners to allow them to correctly define their pod specifications.</w:t>
      </w:r>
    </w:p>
    <w:p w14:paraId="666DD419" w14:textId="3E974386" w:rsidR="00096233" w:rsidRPr="003C6EE3" w:rsidRDefault="003C6EE3">
      <w:pPr>
        <w:shd w:val="clear" w:color="auto" w:fill="FFFFFF"/>
        <w:spacing w:after="240" w:line="240" w:lineRule="auto"/>
        <w:rPr>
          <w:rFonts w:eastAsia="Times New Roman" w:cstheme="minorHAnsi"/>
          <w:color w:val="24292E"/>
          <w:rPrChange w:id="1108" w:author="Madhuri K S" w:date="2020-05-22T17:12:00Z">
            <w:rPr>
              <w:rFonts w:ascii="Segoe UI" w:eastAsia="Times New Roman" w:hAnsi="Segoe UI" w:cs="Segoe UI"/>
              <w:color w:val="24292E"/>
              <w:sz w:val="24"/>
              <w:szCs w:val="24"/>
            </w:rPr>
          </w:rPrChange>
        </w:rPr>
      </w:pPr>
      <w:ins w:id="1109" w:author="Madhuri K S" w:date="2020-05-22T17:12:00Z">
        <w:r>
          <w:rPr>
            <w:rFonts w:eastAsia="Times New Roman" w:cstheme="minorHAnsi"/>
            <w:color w:val="24292E"/>
          </w:rPr>
          <w:t>To know more</w:t>
        </w:r>
      </w:ins>
      <w:del w:id="1110" w:author="Madhuri K S" w:date="2020-05-22T17:12:00Z">
        <w:r w:rsidR="00096233" w:rsidRPr="003C6EE3" w:rsidDel="003C6EE3">
          <w:rPr>
            <w:rFonts w:eastAsia="Times New Roman" w:cstheme="minorHAnsi"/>
            <w:color w:val="24292E"/>
            <w:rPrChange w:id="1111" w:author="Madhuri K S" w:date="2020-05-22T17:12:00Z">
              <w:rPr>
                <w:rFonts w:ascii="Segoe UI" w:eastAsia="Times New Roman" w:hAnsi="Segoe UI" w:cs="Segoe UI"/>
                <w:color w:val="24292E"/>
                <w:sz w:val="24"/>
                <w:szCs w:val="24"/>
              </w:rPr>
            </w:rPrChange>
          </w:rPr>
          <w:delText>For more information</w:delText>
        </w:r>
      </w:del>
      <w:r w:rsidR="00096233" w:rsidRPr="003C6EE3">
        <w:rPr>
          <w:rFonts w:eastAsia="Times New Roman" w:cstheme="minorHAnsi"/>
          <w:color w:val="24292E"/>
          <w:rPrChange w:id="1112" w:author="Madhuri K S" w:date="2020-05-22T17:12:00Z">
            <w:rPr>
              <w:rFonts w:ascii="Segoe UI" w:eastAsia="Times New Roman" w:hAnsi="Segoe UI" w:cs="Segoe UI"/>
              <w:color w:val="24292E"/>
              <w:sz w:val="24"/>
              <w:szCs w:val="24"/>
            </w:rPr>
          </w:rPrChange>
        </w:rPr>
        <w:t xml:space="preserve"> about using node selectors, </w:t>
      </w:r>
      <w:ins w:id="1113" w:author="Madhuri K S" w:date="2020-05-22T17:12:00Z">
        <w:r>
          <w:rPr>
            <w:rFonts w:eastAsia="Times New Roman" w:cstheme="minorHAnsi"/>
            <w:color w:val="24292E"/>
          </w:rPr>
          <w:t xml:space="preserve">you can check </w:t>
        </w:r>
      </w:ins>
      <w:del w:id="1114" w:author="Madhuri K S" w:date="2020-05-22T17:12:00Z">
        <w:r w:rsidR="00096233" w:rsidRPr="003C6EE3" w:rsidDel="003C6EE3">
          <w:rPr>
            <w:rFonts w:eastAsia="Times New Roman" w:cstheme="minorHAnsi"/>
            <w:color w:val="24292E"/>
            <w:rPrChange w:id="1115" w:author="Madhuri K S" w:date="2020-05-22T17:12:00Z">
              <w:rPr>
                <w:rFonts w:ascii="Segoe UI" w:eastAsia="Times New Roman" w:hAnsi="Segoe UI" w:cs="Segoe UI"/>
                <w:color w:val="24292E"/>
                <w:sz w:val="24"/>
                <w:szCs w:val="24"/>
              </w:rPr>
            </w:rPrChange>
          </w:rPr>
          <w:delText>see</w:delText>
        </w:r>
      </w:del>
      <w:r w:rsidR="00096233" w:rsidRPr="003C6EE3">
        <w:rPr>
          <w:rFonts w:eastAsia="Times New Roman" w:cstheme="minorHAnsi"/>
          <w:color w:val="24292E"/>
          <w:rPrChange w:id="1116" w:author="Madhuri K S" w:date="2020-05-22T17:12:00Z">
            <w:rPr>
              <w:rFonts w:ascii="Segoe UI" w:eastAsia="Times New Roman" w:hAnsi="Segoe UI" w:cs="Segoe UI"/>
              <w:color w:val="24292E"/>
              <w:sz w:val="24"/>
              <w:szCs w:val="24"/>
            </w:rPr>
          </w:rPrChange>
        </w:rPr>
        <w:t> </w:t>
      </w:r>
      <w:r w:rsidR="00EC0760" w:rsidRPr="003C6EE3">
        <w:rPr>
          <w:rFonts w:eastAsia="Times New Roman" w:cstheme="minorHAnsi"/>
          <w:color w:val="0366D6"/>
          <w:rPrChange w:id="1117" w:author="Madhuri K S" w:date="2020-05-22T17:12:00Z">
            <w:rPr>
              <w:rFonts w:ascii="Segoe UI" w:eastAsia="Times New Roman" w:hAnsi="Segoe UI" w:cs="Segoe UI"/>
              <w:color w:val="0366D6"/>
              <w:sz w:val="24"/>
              <w:szCs w:val="24"/>
            </w:rPr>
          </w:rPrChange>
        </w:rPr>
        <w:fldChar w:fldCharType="begin"/>
      </w:r>
      <w:r w:rsidR="00EC0760" w:rsidRPr="003C6EE3">
        <w:rPr>
          <w:rFonts w:eastAsia="Times New Roman" w:cstheme="minorHAnsi"/>
          <w:color w:val="0366D6"/>
          <w:rPrChange w:id="1118" w:author="Madhuri K S" w:date="2020-05-22T17:12:00Z">
            <w:rPr>
              <w:rFonts w:ascii="Segoe UI" w:eastAsia="Times New Roman" w:hAnsi="Segoe UI" w:cs="Segoe UI"/>
              <w:color w:val="0366D6"/>
              <w:sz w:val="24"/>
              <w:szCs w:val="24"/>
            </w:rPr>
          </w:rPrChange>
        </w:rPr>
        <w:instrText xml:space="preserve"> HYPERLINK "https://kubernetes.io/docs/concepts/configuration/assign-pod-node/" </w:instrText>
      </w:r>
      <w:r w:rsidR="00EC0760" w:rsidRPr="003C6EE3">
        <w:rPr>
          <w:rFonts w:eastAsia="Times New Roman" w:cstheme="minorHAnsi"/>
          <w:color w:val="0366D6"/>
          <w:rPrChange w:id="1119" w:author="Madhuri K S" w:date="2020-05-22T17:12:00Z">
            <w:rPr>
              <w:rFonts w:ascii="Segoe UI" w:eastAsia="Times New Roman" w:hAnsi="Segoe UI" w:cs="Segoe UI"/>
              <w:color w:val="0366D6"/>
              <w:sz w:val="24"/>
              <w:szCs w:val="24"/>
            </w:rPr>
          </w:rPrChange>
        </w:rPr>
        <w:fldChar w:fldCharType="separate"/>
      </w:r>
      <w:r w:rsidR="00096233" w:rsidRPr="003C6EE3">
        <w:rPr>
          <w:rFonts w:eastAsia="Times New Roman" w:cstheme="minorHAnsi"/>
          <w:color w:val="0366D6"/>
          <w:rPrChange w:id="1120" w:author="Madhuri K S" w:date="2020-05-22T17:12:00Z">
            <w:rPr>
              <w:rFonts w:ascii="Segoe UI" w:eastAsia="Times New Roman" w:hAnsi="Segoe UI" w:cs="Segoe UI"/>
              <w:color w:val="0366D6"/>
              <w:sz w:val="24"/>
              <w:szCs w:val="24"/>
            </w:rPr>
          </w:rPrChange>
        </w:rPr>
        <w:t>Assigning Pods to Nodes</w:t>
      </w:r>
      <w:r w:rsidR="00EC0760" w:rsidRPr="003C6EE3">
        <w:rPr>
          <w:rFonts w:eastAsia="Times New Roman" w:cstheme="minorHAnsi"/>
          <w:color w:val="0366D6"/>
          <w:rPrChange w:id="1121" w:author="Madhuri K S" w:date="2020-05-22T17:12:00Z">
            <w:rPr>
              <w:rFonts w:ascii="Segoe UI" w:eastAsia="Times New Roman" w:hAnsi="Segoe UI" w:cs="Segoe UI"/>
              <w:color w:val="0366D6"/>
              <w:sz w:val="24"/>
              <w:szCs w:val="24"/>
            </w:rPr>
          </w:rPrChange>
        </w:rPr>
        <w:fldChar w:fldCharType="end"/>
      </w:r>
      <w:r w:rsidR="00096233" w:rsidRPr="003C6EE3">
        <w:rPr>
          <w:rFonts w:eastAsia="Times New Roman" w:cstheme="minorHAnsi"/>
          <w:color w:val="24292E"/>
          <w:rPrChange w:id="1122" w:author="Madhuri K S" w:date="2020-05-22T17:12:00Z">
            <w:rPr>
              <w:rFonts w:ascii="Segoe UI" w:eastAsia="Times New Roman" w:hAnsi="Segoe UI" w:cs="Segoe UI"/>
              <w:color w:val="24292E"/>
              <w:sz w:val="24"/>
              <w:szCs w:val="24"/>
            </w:rPr>
          </w:rPrChange>
        </w:rPr>
        <w:t>.</w:t>
      </w:r>
    </w:p>
    <w:p w14:paraId="1E6EB8CC" w14:textId="77777777" w:rsidR="00096233" w:rsidRPr="00096233" w:rsidRDefault="00096233">
      <w:pPr>
        <w:shd w:val="clear" w:color="auto" w:fill="FFFFFF"/>
        <w:spacing w:before="360" w:after="240" w:line="240" w:lineRule="auto"/>
        <w:outlineLvl w:val="2"/>
        <w:rPr>
          <w:rFonts w:ascii="Segoe UI" w:eastAsia="Times New Roman" w:hAnsi="Segoe UI" w:cs="Segoe UI"/>
          <w:b/>
          <w:bCs/>
          <w:color w:val="24292E"/>
          <w:sz w:val="30"/>
          <w:szCs w:val="30"/>
        </w:rPr>
      </w:pPr>
      <w:r w:rsidRPr="00096233">
        <w:rPr>
          <w:rFonts w:ascii="Segoe UI" w:eastAsia="Times New Roman" w:hAnsi="Segoe UI" w:cs="Segoe UI"/>
          <w:b/>
          <w:bCs/>
          <w:color w:val="24292E"/>
          <w:sz w:val="30"/>
          <w:szCs w:val="30"/>
        </w:rPr>
        <w:t>Node affinity</w:t>
      </w:r>
    </w:p>
    <w:p w14:paraId="141E60D2" w14:textId="2413A8E4" w:rsidR="00536F42" w:rsidRDefault="00096233">
      <w:pPr>
        <w:shd w:val="clear" w:color="auto" w:fill="FFFFFF"/>
        <w:spacing w:after="240" w:line="240" w:lineRule="auto"/>
        <w:rPr>
          <w:ins w:id="1123" w:author="Madhuri K S" w:date="2020-05-22T17:34:00Z"/>
          <w:rFonts w:eastAsia="Times New Roman" w:cstheme="minorHAnsi"/>
          <w:color w:val="24292E"/>
        </w:rPr>
      </w:pPr>
      <w:r w:rsidRPr="003C6EE3">
        <w:rPr>
          <w:rFonts w:eastAsia="Times New Roman" w:cstheme="minorHAnsi"/>
          <w:color w:val="24292E"/>
          <w:rPrChange w:id="1124" w:author="Madhuri K S" w:date="2020-05-22T17:13:00Z">
            <w:rPr>
              <w:rFonts w:ascii="Segoe UI" w:eastAsia="Times New Roman" w:hAnsi="Segoe UI" w:cs="Segoe UI"/>
              <w:color w:val="24292E"/>
              <w:sz w:val="24"/>
              <w:szCs w:val="24"/>
            </w:rPr>
          </w:rPrChange>
        </w:rPr>
        <w:t>A node selector is a basic way to assign pods to a given node. More flexibility is available</w:t>
      </w:r>
      <w:ins w:id="1125" w:author="Madhuri K S" w:date="2020-05-22T17:13:00Z">
        <w:r w:rsidR="003C6EE3">
          <w:rPr>
            <w:rFonts w:eastAsia="Times New Roman" w:cstheme="minorHAnsi"/>
            <w:color w:val="24292E"/>
          </w:rPr>
          <w:t xml:space="preserve"> by</w:t>
        </w:r>
      </w:ins>
      <w:r w:rsidRPr="003C6EE3">
        <w:rPr>
          <w:rFonts w:eastAsia="Times New Roman" w:cstheme="minorHAnsi"/>
          <w:color w:val="24292E"/>
          <w:rPrChange w:id="1126" w:author="Madhuri K S" w:date="2020-05-22T17:13:00Z">
            <w:rPr>
              <w:rFonts w:ascii="Segoe UI" w:eastAsia="Times New Roman" w:hAnsi="Segoe UI" w:cs="Segoe UI"/>
              <w:color w:val="24292E"/>
              <w:sz w:val="24"/>
              <w:szCs w:val="24"/>
            </w:rPr>
          </w:rPrChange>
        </w:rPr>
        <w:t xml:space="preserve"> using</w:t>
      </w:r>
      <w:ins w:id="1127" w:author="Madhuri K S" w:date="2020-05-22T17:13:00Z">
        <w:r w:rsidR="003C6EE3">
          <w:rPr>
            <w:rFonts w:eastAsia="Times New Roman" w:cstheme="minorHAnsi"/>
            <w:color w:val="24292E"/>
          </w:rPr>
          <w:t xml:space="preserve"> the</w:t>
        </w:r>
      </w:ins>
      <w:r w:rsidRPr="003C6EE3">
        <w:rPr>
          <w:rFonts w:eastAsia="Times New Roman" w:cstheme="minorHAnsi"/>
          <w:color w:val="24292E"/>
          <w:rPrChange w:id="1128" w:author="Madhuri K S" w:date="2020-05-22T17:13:00Z">
            <w:rPr>
              <w:rFonts w:ascii="Segoe UI" w:eastAsia="Times New Roman" w:hAnsi="Segoe UI" w:cs="Segoe UI"/>
              <w:color w:val="24292E"/>
              <w:sz w:val="24"/>
              <w:szCs w:val="24"/>
            </w:rPr>
          </w:rPrChange>
        </w:rPr>
        <w:t> </w:t>
      </w:r>
      <w:r w:rsidRPr="003C6EE3">
        <w:rPr>
          <w:rFonts w:eastAsia="Times New Roman" w:cstheme="minorHAnsi"/>
          <w:i/>
          <w:iCs/>
          <w:color w:val="24292E"/>
          <w:rPrChange w:id="1129" w:author="Madhuri K S" w:date="2020-05-22T17:13:00Z">
            <w:rPr>
              <w:rFonts w:ascii="Segoe UI" w:eastAsia="Times New Roman" w:hAnsi="Segoe UI" w:cs="Segoe UI"/>
              <w:i/>
              <w:iCs/>
              <w:color w:val="24292E"/>
              <w:sz w:val="24"/>
              <w:szCs w:val="24"/>
            </w:rPr>
          </w:rPrChange>
        </w:rPr>
        <w:t>node affinity</w:t>
      </w:r>
      <w:r w:rsidRPr="003C6EE3">
        <w:rPr>
          <w:rFonts w:eastAsia="Times New Roman" w:cstheme="minorHAnsi"/>
          <w:color w:val="24292E"/>
          <w:rPrChange w:id="1130" w:author="Madhuri K S" w:date="2020-05-22T17:13:00Z">
            <w:rPr>
              <w:rFonts w:ascii="Segoe UI" w:eastAsia="Times New Roman" w:hAnsi="Segoe UI" w:cs="Segoe UI"/>
              <w:color w:val="24292E"/>
              <w:sz w:val="24"/>
              <w:szCs w:val="24"/>
            </w:rPr>
          </w:rPrChange>
        </w:rPr>
        <w:t>. With</w:t>
      </w:r>
      <w:ins w:id="1131" w:author="Madhuri K S" w:date="2020-05-22T17:13:00Z">
        <w:r w:rsidR="003C6EE3">
          <w:rPr>
            <w:rFonts w:eastAsia="Times New Roman" w:cstheme="minorHAnsi"/>
            <w:color w:val="24292E"/>
          </w:rPr>
          <w:t xml:space="preserve"> the</w:t>
        </w:r>
      </w:ins>
      <w:r w:rsidRPr="003C6EE3">
        <w:rPr>
          <w:rFonts w:eastAsia="Times New Roman" w:cstheme="minorHAnsi"/>
          <w:color w:val="24292E"/>
          <w:rPrChange w:id="1132" w:author="Madhuri K S" w:date="2020-05-22T17:13:00Z">
            <w:rPr>
              <w:rFonts w:ascii="Segoe UI" w:eastAsia="Times New Roman" w:hAnsi="Segoe UI" w:cs="Segoe UI"/>
              <w:color w:val="24292E"/>
              <w:sz w:val="24"/>
              <w:szCs w:val="24"/>
            </w:rPr>
          </w:rPrChange>
        </w:rPr>
        <w:t xml:space="preserve"> node affinity, you </w:t>
      </w:r>
      <w:ins w:id="1133" w:author="Madhuri K S" w:date="2020-05-22T17:13:00Z">
        <w:r w:rsidR="003C6EE3">
          <w:rPr>
            <w:rFonts w:eastAsia="Times New Roman" w:cstheme="minorHAnsi"/>
            <w:color w:val="24292E"/>
          </w:rPr>
          <w:t xml:space="preserve">can </w:t>
        </w:r>
      </w:ins>
      <w:r w:rsidRPr="003C6EE3">
        <w:rPr>
          <w:rFonts w:eastAsia="Times New Roman" w:cstheme="minorHAnsi"/>
          <w:color w:val="24292E"/>
          <w:rPrChange w:id="1134" w:author="Madhuri K S" w:date="2020-05-22T17:13:00Z">
            <w:rPr>
              <w:rFonts w:ascii="Segoe UI" w:eastAsia="Times New Roman" w:hAnsi="Segoe UI" w:cs="Segoe UI"/>
              <w:color w:val="24292E"/>
              <w:sz w:val="24"/>
              <w:szCs w:val="24"/>
            </w:rPr>
          </w:rPrChange>
        </w:rPr>
        <w:t xml:space="preserve">define what happens if the pod can't be matched with a node. </w:t>
      </w:r>
      <w:ins w:id="1135" w:author="Madhuri K S" w:date="2020-05-22T17:34:00Z">
        <w:r w:rsidR="00536F42" w:rsidRPr="00536F42">
          <w:rPr>
            <w:rFonts w:eastAsia="Times New Roman" w:cstheme="minorHAnsi"/>
            <w:color w:val="24292E"/>
          </w:rPr>
          <w:t>It is required that the Kubernetes scheduler matches a pod wi</w:t>
        </w:r>
        <w:r w:rsidR="00536F42">
          <w:rPr>
            <w:rFonts w:eastAsia="Times New Roman" w:cstheme="minorHAnsi"/>
            <w:color w:val="24292E"/>
          </w:rPr>
          <w:t xml:space="preserve">th a labeled host. You may </w:t>
        </w:r>
        <w:r w:rsidR="00536F42" w:rsidRPr="00536F42">
          <w:rPr>
            <w:rFonts w:eastAsia="Times New Roman" w:cstheme="minorHAnsi"/>
            <w:color w:val="24292E"/>
          </w:rPr>
          <w:t>prefer a match and allow the pod to be scheduled on a different host if a match is not available.</w:t>
        </w:r>
      </w:ins>
    </w:p>
    <w:p w14:paraId="18B42B4D" w14:textId="6C750DC9" w:rsidR="00096233" w:rsidRPr="003C6EE3" w:rsidDel="00536F42" w:rsidRDefault="00096233">
      <w:pPr>
        <w:shd w:val="clear" w:color="auto" w:fill="FFFFFF"/>
        <w:spacing w:after="240" w:line="240" w:lineRule="auto"/>
        <w:rPr>
          <w:del w:id="1136" w:author="Madhuri K S" w:date="2020-05-22T17:34:00Z"/>
          <w:rFonts w:eastAsia="Times New Roman" w:cstheme="minorHAnsi"/>
          <w:color w:val="24292E"/>
          <w:rPrChange w:id="1137" w:author="Madhuri K S" w:date="2020-05-22T17:13:00Z">
            <w:rPr>
              <w:del w:id="1138" w:author="Madhuri K S" w:date="2020-05-22T17:34:00Z"/>
              <w:rFonts w:ascii="Segoe UI" w:eastAsia="Times New Roman" w:hAnsi="Segoe UI" w:cs="Segoe UI"/>
              <w:color w:val="24292E"/>
              <w:sz w:val="24"/>
              <w:szCs w:val="24"/>
            </w:rPr>
          </w:rPrChange>
        </w:rPr>
      </w:pPr>
      <w:del w:id="1139" w:author="Madhuri K S" w:date="2020-05-22T17:34:00Z">
        <w:r w:rsidRPr="003C6EE3" w:rsidDel="00536F42">
          <w:rPr>
            <w:rFonts w:eastAsia="Times New Roman" w:cstheme="minorHAnsi"/>
            <w:color w:val="24292E"/>
            <w:rPrChange w:id="1140" w:author="Madhuri K S" w:date="2020-05-22T17:13:00Z">
              <w:rPr>
                <w:rFonts w:ascii="Segoe UI" w:eastAsia="Times New Roman" w:hAnsi="Segoe UI" w:cs="Segoe UI"/>
                <w:color w:val="24292E"/>
                <w:sz w:val="24"/>
                <w:szCs w:val="24"/>
              </w:rPr>
            </w:rPrChange>
          </w:rPr>
          <w:delText>You can </w:delText>
        </w:r>
        <w:r w:rsidRPr="003C6EE3" w:rsidDel="00536F42">
          <w:rPr>
            <w:rFonts w:eastAsia="Times New Roman" w:cstheme="minorHAnsi"/>
            <w:i/>
            <w:iCs/>
            <w:color w:val="24292E"/>
            <w:rPrChange w:id="1141" w:author="Madhuri K S" w:date="2020-05-22T17:13:00Z">
              <w:rPr>
                <w:rFonts w:ascii="Segoe UI" w:eastAsia="Times New Roman" w:hAnsi="Segoe UI" w:cs="Segoe UI"/>
                <w:i/>
                <w:iCs/>
                <w:color w:val="24292E"/>
                <w:sz w:val="24"/>
                <w:szCs w:val="24"/>
              </w:rPr>
            </w:rPrChange>
          </w:rPr>
          <w:delText>require</w:delText>
        </w:r>
        <w:r w:rsidRPr="003C6EE3" w:rsidDel="00536F42">
          <w:rPr>
            <w:rFonts w:eastAsia="Times New Roman" w:cstheme="minorHAnsi"/>
            <w:color w:val="24292E"/>
            <w:rPrChange w:id="1142" w:author="Madhuri K S" w:date="2020-05-22T17:13:00Z">
              <w:rPr>
                <w:rFonts w:ascii="Segoe UI" w:eastAsia="Times New Roman" w:hAnsi="Segoe UI" w:cs="Segoe UI"/>
                <w:color w:val="24292E"/>
                <w:sz w:val="24"/>
                <w:szCs w:val="24"/>
              </w:rPr>
            </w:rPrChange>
          </w:rPr>
          <w:delText> that Kubernetes scheduler matches a pod with a labeled host. Or, you can </w:delText>
        </w:r>
        <w:r w:rsidRPr="003C6EE3" w:rsidDel="00536F42">
          <w:rPr>
            <w:rFonts w:eastAsia="Times New Roman" w:cstheme="minorHAnsi"/>
            <w:i/>
            <w:iCs/>
            <w:color w:val="24292E"/>
            <w:rPrChange w:id="1143" w:author="Madhuri K S" w:date="2020-05-22T17:13:00Z">
              <w:rPr>
                <w:rFonts w:ascii="Segoe UI" w:eastAsia="Times New Roman" w:hAnsi="Segoe UI" w:cs="Segoe UI"/>
                <w:i/>
                <w:iCs/>
                <w:color w:val="24292E"/>
                <w:sz w:val="24"/>
                <w:szCs w:val="24"/>
              </w:rPr>
            </w:rPrChange>
          </w:rPr>
          <w:delText>prefer</w:delText>
        </w:r>
        <w:r w:rsidRPr="003C6EE3" w:rsidDel="00536F42">
          <w:rPr>
            <w:rFonts w:eastAsia="Times New Roman" w:cstheme="minorHAnsi"/>
            <w:color w:val="24292E"/>
            <w:rPrChange w:id="1144" w:author="Madhuri K S" w:date="2020-05-22T17:13:00Z">
              <w:rPr>
                <w:rFonts w:ascii="Segoe UI" w:eastAsia="Times New Roman" w:hAnsi="Segoe UI" w:cs="Segoe UI"/>
                <w:color w:val="24292E"/>
                <w:sz w:val="24"/>
                <w:szCs w:val="24"/>
              </w:rPr>
            </w:rPrChange>
          </w:rPr>
          <w:delText> a match but allow the pod to be scheduled on a different host if not match is available.</w:delText>
        </w:r>
      </w:del>
    </w:p>
    <w:p w14:paraId="52EDDD7F" w14:textId="77777777" w:rsidR="00096233" w:rsidRPr="00096233" w:rsidRDefault="00096233">
      <w:pPr>
        <w:shd w:val="clear" w:color="auto" w:fill="FFFFFF"/>
        <w:spacing w:after="240" w:line="240" w:lineRule="auto"/>
        <w:rPr>
          <w:rFonts w:ascii="Segoe UI" w:eastAsia="Times New Roman" w:hAnsi="Segoe UI" w:cs="Segoe UI"/>
          <w:color w:val="24292E"/>
          <w:sz w:val="24"/>
          <w:szCs w:val="24"/>
        </w:rPr>
      </w:pPr>
      <w:r w:rsidRPr="003C6EE3">
        <w:rPr>
          <w:rFonts w:eastAsia="Times New Roman" w:cstheme="minorHAnsi"/>
          <w:color w:val="24292E"/>
          <w:rPrChange w:id="1145" w:author="Madhuri K S" w:date="2020-05-22T17:13:00Z">
            <w:rPr>
              <w:rFonts w:ascii="Segoe UI" w:eastAsia="Times New Roman" w:hAnsi="Segoe UI" w:cs="Segoe UI"/>
              <w:color w:val="24292E"/>
              <w:sz w:val="24"/>
              <w:szCs w:val="24"/>
            </w:rPr>
          </w:rPrChange>
        </w:rPr>
        <w:t>The following example set</w:t>
      </w:r>
      <w:del w:id="1146" w:author="Madhuri K S" w:date="2020-05-22T17:14:00Z">
        <w:r w:rsidRPr="003C6EE3" w:rsidDel="003C6EE3">
          <w:rPr>
            <w:rFonts w:eastAsia="Times New Roman" w:cstheme="minorHAnsi"/>
            <w:color w:val="24292E"/>
            <w:rPrChange w:id="1147" w:author="Madhuri K S" w:date="2020-05-22T17:13:00Z">
              <w:rPr>
                <w:rFonts w:ascii="Segoe UI" w:eastAsia="Times New Roman" w:hAnsi="Segoe UI" w:cs="Segoe UI"/>
                <w:color w:val="24292E"/>
                <w:sz w:val="24"/>
                <w:szCs w:val="24"/>
              </w:rPr>
            </w:rPrChange>
          </w:rPr>
          <w:delText>s</w:delText>
        </w:r>
      </w:del>
      <w:r w:rsidRPr="003C6EE3">
        <w:rPr>
          <w:rFonts w:eastAsia="Times New Roman" w:cstheme="minorHAnsi"/>
          <w:color w:val="24292E"/>
          <w:rPrChange w:id="1148" w:author="Madhuri K S" w:date="2020-05-22T17:13:00Z">
            <w:rPr>
              <w:rFonts w:ascii="Segoe UI" w:eastAsia="Times New Roman" w:hAnsi="Segoe UI" w:cs="Segoe UI"/>
              <w:color w:val="24292E"/>
              <w:sz w:val="24"/>
              <w:szCs w:val="24"/>
            </w:rPr>
          </w:rPrChange>
        </w:rPr>
        <w:t xml:space="preserve"> the node affinity to </w:t>
      </w:r>
      <w:proofErr w:type="spellStart"/>
      <w:r w:rsidRPr="003C6EE3">
        <w:rPr>
          <w:rFonts w:eastAsia="Times New Roman" w:cstheme="minorHAnsi"/>
          <w:i/>
          <w:iCs/>
          <w:color w:val="24292E"/>
          <w:rPrChange w:id="1149" w:author="Madhuri K S" w:date="2020-05-22T17:13:00Z">
            <w:rPr>
              <w:rFonts w:ascii="Segoe UI" w:eastAsia="Times New Roman" w:hAnsi="Segoe UI" w:cs="Segoe UI"/>
              <w:i/>
              <w:iCs/>
              <w:color w:val="24292E"/>
              <w:sz w:val="24"/>
              <w:szCs w:val="24"/>
            </w:rPr>
          </w:rPrChange>
        </w:rPr>
        <w:t>requiredDuringSchedulingIgnoredDuringExecution</w:t>
      </w:r>
      <w:proofErr w:type="spellEnd"/>
      <w:r w:rsidRPr="003C6EE3">
        <w:rPr>
          <w:rFonts w:eastAsia="Times New Roman" w:cstheme="minorHAnsi"/>
          <w:color w:val="24292E"/>
          <w:rPrChange w:id="1150" w:author="Madhuri K S" w:date="2020-05-22T17:13:00Z">
            <w:rPr>
              <w:rFonts w:ascii="Segoe UI" w:eastAsia="Times New Roman" w:hAnsi="Segoe UI" w:cs="Segoe UI"/>
              <w:color w:val="24292E"/>
              <w:sz w:val="24"/>
              <w:szCs w:val="24"/>
            </w:rPr>
          </w:rPrChange>
        </w:rPr>
        <w:t>. This affinity requires the Kubernetes schedule to use a node with a matching label. If no node is available, the pod has to wait for scheduling to continue. To allow the pod to be scheduled on a different node, you can instead set the value to </w:t>
      </w:r>
      <w:proofErr w:type="spellStart"/>
      <w:r w:rsidRPr="003C6EE3">
        <w:rPr>
          <w:rFonts w:eastAsia="Times New Roman" w:cstheme="minorHAnsi"/>
          <w:i/>
          <w:iCs/>
          <w:color w:val="24292E"/>
          <w:rPrChange w:id="1151" w:author="Madhuri K S" w:date="2020-05-22T17:13:00Z">
            <w:rPr>
              <w:rFonts w:ascii="Segoe UI" w:eastAsia="Times New Roman" w:hAnsi="Segoe UI" w:cs="Segoe UI"/>
              <w:i/>
              <w:iCs/>
              <w:color w:val="24292E"/>
              <w:sz w:val="24"/>
              <w:szCs w:val="24"/>
            </w:rPr>
          </w:rPrChange>
        </w:rPr>
        <w:t>preferredDuringSchedulingIgnoreDuringExecution</w:t>
      </w:r>
      <w:proofErr w:type="spellEnd"/>
      <w:r w:rsidRPr="003C6EE3">
        <w:rPr>
          <w:rFonts w:eastAsia="Times New Roman" w:cstheme="minorHAnsi"/>
          <w:color w:val="24292E"/>
          <w:rPrChange w:id="1152" w:author="Madhuri K S" w:date="2020-05-22T17:13:00Z">
            <w:rPr>
              <w:rFonts w:ascii="Segoe UI" w:eastAsia="Times New Roman" w:hAnsi="Segoe UI" w:cs="Segoe UI"/>
              <w:color w:val="24292E"/>
              <w:sz w:val="24"/>
              <w:szCs w:val="24"/>
            </w:rPr>
          </w:rPrChange>
        </w:rPr>
        <w:t>:</w:t>
      </w:r>
    </w:p>
    <w:p w14:paraId="0A5737A4"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2863A"/>
          <w:sz w:val="20"/>
          <w:szCs w:val="20"/>
        </w:rPr>
        <w:t>kind</w:t>
      </w: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Pod</w:t>
      </w:r>
    </w:p>
    <w:p w14:paraId="4EFE54A3"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096233">
        <w:rPr>
          <w:rFonts w:ascii="Consolas" w:eastAsia="Times New Roman" w:hAnsi="Consolas" w:cs="Courier New"/>
          <w:color w:val="22863A"/>
          <w:sz w:val="20"/>
          <w:szCs w:val="20"/>
        </w:rPr>
        <w:t>apiVersion</w:t>
      </w:r>
      <w:proofErr w:type="spellEnd"/>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05CC5"/>
          <w:sz w:val="20"/>
          <w:szCs w:val="20"/>
        </w:rPr>
        <w:t>v1</w:t>
      </w:r>
    </w:p>
    <w:p w14:paraId="0E01C4B0"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2863A"/>
          <w:sz w:val="20"/>
          <w:szCs w:val="20"/>
        </w:rPr>
        <w:t>metadata</w:t>
      </w:r>
      <w:r w:rsidRPr="00096233">
        <w:rPr>
          <w:rFonts w:ascii="Consolas" w:eastAsia="Times New Roman" w:hAnsi="Consolas" w:cs="Courier New"/>
          <w:color w:val="24292E"/>
          <w:sz w:val="20"/>
          <w:szCs w:val="20"/>
        </w:rPr>
        <w:t>:</w:t>
      </w:r>
    </w:p>
    <w:p w14:paraId="74E354BF"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name</w:t>
      </w: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032F62"/>
          <w:sz w:val="20"/>
          <w:szCs w:val="20"/>
        </w:rPr>
        <w:t>tf-mnist</w:t>
      </w:r>
      <w:proofErr w:type="spellEnd"/>
    </w:p>
    <w:p w14:paraId="50372829"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2863A"/>
          <w:sz w:val="20"/>
          <w:szCs w:val="20"/>
        </w:rPr>
        <w:t>spec</w:t>
      </w:r>
      <w:r w:rsidRPr="00096233">
        <w:rPr>
          <w:rFonts w:ascii="Consolas" w:eastAsia="Times New Roman" w:hAnsi="Consolas" w:cs="Courier New"/>
          <w:color w:val="24292E"/>
          <w:sz w:val="20"/>
          <w:szCs w:val="20"/>
        </w:rPr>
        <w:t>:</w:t>
      </w:r>
    </w:p>
    <w:p w14:paraId="6F0C81A3"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containers</w:t>
      </w:r>
      <w:r w:rsidRPr="00096233">
        <w:rPr>
          <w:rFonts w:ascii="Consolas" w:eastAsia="Times New Roman" w:hAnsi="Consolas" w:cs="Courier New"/>
          <w:color w:val="24292E"/>
          <w:sz w:val="20"/>
          <w:szCs w:val="20"/>
        </w:rPr>
        <w:t>:</w:t>
      </w:r>
    </w:p>
    <w:p w14:paraId="4DD634C3"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 </w:t>
      </w:r>
      <w:r w:rsidRPr="00096233">
        <w:rPr>
          <w:rFonts w:ascii="Consolas" w:eastAsia="Times New Roman" w:hAnsi="Consolas" w:cs="Courier New"/>
          <w:color w:val="22863A"/>
          <w:sz w:val="20"/>
          <w:szCs w:val="20"/>
        </w:rPr>
        <w:t>name</w:t>
      </w: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032F62"/>
          <w:sz w:val="20"/>
          <w:szCs w:val="20"/>
        </w:rPr>
        <w:t>tf-mnist</w:t>
      </w:r>
      <w:proofErr w:type="spellEnd"/>
    </w:p>
    <w:p w14:paraId="2DB30212"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image</w:t>
      </w: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032F62"/>
          <w:sz w:val="20"/>
          <w:szCs w:val="20"/>
        </w:rPr>
        <w:t>microsoft</w:t>
      </w:r>
      <w:proofErr w:type="spellEnd"/>
      <w:r w:rsidRPr="00096233">
        <w:rPr>
          <w:rFonts w:ascii="Consolas" w:eastAsia="Times New Roman" w:hAnsi="Consolas" w:cs="Courier New"/>
          <w:color w:val="032F62"/>
          <w:sz w:val="20"/>
          <w:szCs w:val="20"/>
        </w:rPr>
        <w:t>/</w:t>
      </w:r>
      <w:proofErr w:type="spellStart"/>
      <w:r w:rsidRPr="00096233">
        <w:rPr>
          <w:rFonts w:ascii="Consolas" w:eastAsia="Times New Roman" w:hAnsi="Consolas" w:cs="Courier New"/>
          <w:color w:val="032F62"/>
          <w:sz w:val="20"/>
          <w:szCs w:val="20"/>
        </w:rPr>
        <w:t>samples-tf-mnist-demo:gpu</w:t>
      </w:r>
      <w:proofErr w:type="spellEnd"/>
    </w:p>
    <w:p w14:paraId="47632F3A"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resources</w:t>
      </w:r>
      <w:r w:rsidRPr="00096233">
        <w:rPr>
          <w:rFonts w:ascii="Consolas" w:eastAsia="Times New Roman" w:hAnsi="Consolas" w:cs="Courier New"/>
          <w:color w:val="24292E"/>
          <w:sz w:val="20"/>
          <w:szCs w:val="20"/>
        </w:rPr>
        <w:t>:</w:t>
      </w:r>
    </w:p>
    <w:p w14:paraId="431790DF"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requests</w:t>
      </w:r>
      <w:r w:rsidRPr="00096233">
        <w:rPr>
          <w:rFonts w:ascii="Consolas" w:eastAsia="Times New Roman" w:hAnsi="Consolas" w:cs="Courier New"/>
          <w:color w:val="24292E"/>
          <w:sz w:val="20"/>
          <w:szCs w:val="20"/>
        </w:rPr>
        <w:t>:</w:t>
      </w:r>
    </w:p>
    <w:p w14:paraId="7A1D9BD1"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22863A"/>
          <w:sz w:val="20"/>
          <w:szCs w:val="20"/>
        </w:rPr>
        <w:t>cpu</w:t>
      </w:r>
      <w:proofErr w:type="spellEnd"/>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05CC5"/>
          <w:sz w:val="20"/>
          <w:szCs w:val="20"/>
        </w:rPr>
        <w:t>0.5</w:t>
      </w:r>
    </w:p>
    <w:p w14:paraId="5CEF94D7"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memory</w:t>
      </w: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2Gi</w:t>
      </w:r>
    </w:p>
    <w:p w14:paraId="6E2DD5F1"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limits</w:t>
      </w:r>
      <w:r w:rsidRPr="00096233">
        <w:rPr>
          <w:rFonts w:ascii="Consolas" w:eastAsia="Times New Roman" w:hAnsi="Consolas" w:cs="Courier New"/>
          <w:color w:val="24292E"/>
          <w:sz w:val="20"/>
          <w:szCs w:val="20"/>
        </w:rPr>
        <w:t>:</w:t>
      </w:r>
    </w:p>
    <w:p w14:paraId="6F757695"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22863A"/>
          <w:sz w:val="20"/>
          <w:szCs w:val="20"/>
        </w:rPr>
        <w:t>cpu</w:t>
      </w:r>
      <w:proofErr w:type="spellEnd"/>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05CC5"/>
          <w:sz w:val="20"/>
          <w:szCs w:val="20"/>
        </w:rPr>
        <w:t>4.0</w:t>
      </w:r>
    </w:p>
    <w:p w14:paraId="08533209"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memory</w:t>
      </w: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16Gi</w:t>
      </w:r>
    </w:p>
    <w:p w14:paraId="7AB33924"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affinity</w:t>
      </w:r>
      <w:r w:rsidRPr="00096233">
        <w:rPr>
          <w:rFonts w:ascii="Consolas" w:eastAsia="Times New Roman" w:hAnsi="Consolas" w:cs="Courier New"/>
          <w:color w:val="24292E"/>
          <w:sz w:val="20"/>
          <w:szCs w:val="20"/>
        </w:rPr>
        <w:t>:</w:t>
      </w:r>
    </w:p>
    <w:p w14:paraId="48A40AEC"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22863A"/>
          <w:sz w:val="20"/>
          <w:szCs w:val="20"/>
        </w:rPr>
        <w:t>nodeAffinity</w:t>
      </w:r>
      <w:proofErr w:type="spellEnd"/>
      <w:r w:rsidRPr="00096233">
        <w:rPr>
          <w:rFonts w:ascii="Consolas" w:eastAsia="Times New Roman" w:hAnsi="Consolas" w:cs="Courier New"/>
          <w:color w:val="24292E"/>
          <w:sz w:val="20"/>
          <w:szCs w:val="20"/>
        </w:rPr>
        <w:t>:</w:t>
      </w:r>
    </w:p>
    <w:p w14:paraId="5843C87D"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22863A"/>
          <w:sz w:val="20"/>
          <w:szCs w:val="20"/>
        </w:rPr>
        <w:t>requiredDuringSchedulingIgnoredDuringExecution</w:t>
      </w:r>
      <w:proofErr w:type="spellEnd"/>
      <w:r w:rsidRPr="00096233">
        <w:rPr>
          <w:rFonts w:ascii="Consolas" w:eastAsia="Times New Roman" w:hAnsi="Consolas" w:cs="Courier New"/>
          <w:color w:val="24292E"/>
          <w:sz w:val="20"/>
          <w:szCs w:val="20"/>
        </w:rPr>
        <w:t>:</w:t>
      </w:r>
    </w:p>
    <w:p w14:paraId="3B6F4B90"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22863A"/>
          <w:sz w:val="20"/>
          <w:szCs w:val="20"/>
        </w:rPr>
        <w:t>nodeSelectorTerms</w:t>
      </w:r>
      <w:proofErr w:type="spellEnd"/>
      <w:r w:rsidRPr="00096233">
        <w:rPr>
          <w:rFonts w:ascii="Consolas" w:eastAsia="Times New Roman" w:hAnsi="Consolas" w:cs="Courier New"/>
          <w:color w:val="24292E"/>
          <w:sz w:val="20"/>
          <w:szCs w:val="20"/>
        </w:rPr>
        <w:t>:</w:t>
      </w:r>
    </w:p>
    <w:p w14:paraId="37B29939"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 </w:t>
      </w:r>
      <w:proofErr w:type="spellStart"/>
      <w:r w:rsidRPr="00096233">
        <w:rPr>
          <w:rFonts w:ascii="Consolas" w:eastAsia="Times New Roman" w:hAnsi="Consolas" w:cs="Courier New"/>
          <w:color w:val="22863A"/>
          <w:sz w:val="20"/>
          <w:szCs w:val="20"/>
        </w:rPr>
        <w:t>matchExpressions</w:t>
      </w:r>
      <w:proofErr w:type="spellEnd"/>
      <w:r w:rsidRPr="00096233">
        <w:rPr>
          <w:rFonts w:ascii="Consolas" w:eastAsia="Times New Roman" w:hAnsi="Consolas" w:cs="Courier New"/>
          <w:color w:val="24292E"/>
          <w:sz w:val="20"/>
          <w:szCs w:val="20"/>
        </w:rPr>
        <w:t>:</w:t>
      </w:r>
    </w:p>
    <w:p w14:paraId="59ACE53D"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 </w:t>
      </w:r>
      <w:r w:rsidRPr="00096233">
        <w:rPr>
          <w:rFonts w:ascii="Consolas" w:eastAsia="Times New Roman" w:hAnsi="Consolas" w:cs="Courier New"/>
          <w:color w:val="22863A"/>
          <w:sz w:val="20"/>
          <w:szCs w:val="20"/>
        </w:rPr>
        <w:t>key</w:t>
      </w: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hardware</w:t>
      </w:r>
    </w:p>
    <w:p w14:paraId="58E34494"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operator</w:t>
      </w: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032F62"/>
          <w:sz w:val="20"/>
          <w:szCs w:val="20"/>
        </w:rPr>
        <w:t>In</w:t>
      </w:r>
    </w:p>
    <w:p w14:paraId="21CABF6E" w14:textId="77777777" w:rsidR="00096233" w:rsidRPr="00096233" w:rsidRDefault="00096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96233">
        <w:rPr>
          <w:rFonts w:ascii="Consolas" w:eastAsia="Times New Roman" w:hAnsi="Consolas" w:cs="Courier New"/>
          <w:color w:val="24292E"/>
          <w:sz w:val="20"/>
          <w:szCs w:val="20"/>
        </w:rPr>
        <w:t xml:space="preserve">            </w:t>
      </w:r>
      <w:r w:rsidRPr="00096233">
        <w:rPr>
          <w:rFonts w:ascii="Consolas" w:eastAsia="Times New Roman" w:hAnsi="Consolas" w:cs="Courier New"/>
          <w:color w:val="22863A"/>
          <w:sz w:val="20"/>
          <w:szCs w:val="20"/>
        </w:rPr>
        <w:t>values</w:t>
      </w:r>
      <w:r w:rsidRPr="00096233">
        <w:rPr>
          <w:rFonts w:ascii="Consolas" w:eastAsia="Times New Roman" w:hAnsi="Consolas" w:cs="Courier New"/>
          <w:color w:val="24292E"/>
          <w:sz w:val="20"/>
          <w:szCs w:val="20"/>
        </w:rPr>
        <w:t xml:space="preserve">: </w:t>
      </w:r>
      <w:proofErr w:type="spellStart"/>
      <w:r w:rsidRPr="00096233">
        <w:rPr>
          <w:rFonts w:ascii="Consolas" w:eastAsia="Times New Roman" w:hAnsi="Consolas" w:cs="Courier New"/>
          <w:color w:val="032F62"/>
          <w:sz w:val="20"/>
          <w:szCs w:val="20"/>
        </w:rPr>
        <w:t>highmem</w:t>
      </w:r>
      <w:proofErr w:type="spellEnd"/>
    </w:p>
    <w:p w14:paraId="7A1E9462" w14:textId="2DA283AA" w:rsidR="00096233" w:rsidRPr="007D0CDB" w:rsidRDefault="00096233">
      <w:pPr>
        <w:shd w:val="clear" w:color="auto" w:fill="FFFFFF"/>
        <w:spacing w:after="240" w:line="240" w:lineRule="auto"/>
        <w:rPr>
          <w:rFonts w:eastAsia="Times New Roman" w:cstheme="minorHAnsi"/>
          <w:color w:val="24292E"/>
          <w:rPrChange w:id="1153" w:author="Madhuri K S" w:date="2020-05-22T17:18:00Z">
            <w:rPr>
              <w:rFonts w:ascii="Segoe UI" w:eastAsia="Times New Roman" w:hAnsi="Segoe UI" w:cs="Segoe UI"/>
              <w:color w:val="24292E"/>
              <w:sz w:val="24"/>
              <w:szCs w:val="24"/>
            </w:rPr>
          </w:rPrChange>
        </w:rPr>
      </w:pPr>
      <w:r w:rsidRPr="007D0CDB">
        <w:rPr>
          <w:rFonts w:eastAsia="Times New Roman" w:cstheme="minorHAnsi"/>
          <w:color w:val="24292E"/>
          <w:rPrChange w:id="1154" w:author="Madhuri K S" w:date="2020-05-22T17:18:00Z">
            <w:rPr>
              <w:rFonts w:ascii="Segoe UI" w:eastAsia="Times New Roman" w:hAnsi="Segoe UI" w:cs="Segoe UI"/>
              <w:color w:val="24292E"/>
              <w:sz w:val="24"/>
              <w:szCs w:val="24"/>
            </w:rPr>
          </w:rPrChange>
        </w:rPr>
        <w:t>The </w:t>
      </w:r>
      <w:proofErr w:type="spellStart"/>
      <w:r w:rsidRPr="007D0CDB">
        <w:rPr>
          <w:rFonts w:eastAsia="Times New Roman" w:cstheme="minorHAnsi"/>
          <w:i/>
          <w:iCs/>
          <w:color w:val="24292E"/>
          <w:rPrChange w:id="1155" w:author="Madhuri K S" w:date="2020-05-22T17:18:00Z">
            <w:rPr>
              <w:rFonts w:ascii="Segoe UI" w:eastAsia="Times New Roman" w:hAnsi="Segoe UI" w:cs="Segoe UI"/>
              <w:i/>
              <w:iCs/>
              <w:color w:val="24292E"/>
              <w:sz w:val="24"/>
              <w:szCs w:val="24"/>
            </w:rPr>
          </w:rPrChange>
        </w:rPr>
        <w:t>IgnoredDuringExecution</w:t>
      </w:r>
      <w:proofErr w:type="spellEnd"/>
      <w:r w:rsidRPr="007D0CDB">
        <w:rPr>
          <w:rFonts w:eastAsia="Times New Roman" w:cstheme="minorHAnsi"/>
          <w:color w:val="24292E"/>
          <w:rPrChange w:id="1156" w:author="Madhuri K S" w:date="2020-05-22T17:18:00Z">
            <w:rPr>
              <w:rFonts w:ascii="Segoe UI" w:eastAsia="Times New Roman" w:hAnsi="Segoe UI" w:cs="Segoe UI"/>
              <w:color w:val="24292E"/>
              <w:sz w:val="24"/>
              <w:szCs w:val="24"/>
            </w:rPr>
          </w:rPrChange>
        </w:rPr>
        <w:t xml:space="preserve"> part of the setting indicates that if the node labels change, the pod shouldn't be evicted from the node. The Kubernetes scheduler only uses the updated node labels for new pods being scheduled, not pods </w:t>
      </w:r>
      <w:ins w:id="1157" w:author="Madhuri K S" w:date="2020-05-22T17:20:00Z">
        <w:r w:rsidR="007D0CDB">
          <w:rPr>
            <w:rFonts w:eastAsia="Times New Roman" w:cstheme="minorHAnsi"/>
            <w:color w:val="24292E"/>
          </w:rPr>
          <w:t xml:space="preserve">which are </w:t>
        </w:r>
      </w:ins>
      <w:r w:rsidRPr="007D0CDB">
        <w:rPr>
          <w:rFonts w:eastAsia="Times New Roman" w:cstheme="minorHAnsi"/>
          <w:color w:val="24292E"/>
          <w:rPrChange w:id="1158" w:author="Madhuri K S" w:date="2020-05-22T17:18:00Z">
            <w:rPr>
              <w:rFonts w:ascii="Segoe UI" w:eastAsia="Times New Roman" w:hAnsi="Segoe UI" w:cs="Segoe UI"/>
              <w:color w:val="24292E"/>
              <w:sz w:val="24"/>
              <w:szCs w:val="24"/>
            </w:rPr>
          </w:rPrChange>
        </w:rPr>
        <w:t>already scheduled on the nodes.</w:t>
      </w:r>
    </w:p>
    <w:p w14:paraId="022F6100" w14:textId="50885ADC" w:rsidR="00096233" w:rsidRPr="007D0CDB" w:rsidRDefault="007D0CDB">
      <w:pPr>
        <w:shd w:val="clear" w:color="auto" w:fill="FFFFFF"/>
        <w:spacing w:after="240" w:line="240" w:lineRule="auto"/>
        <w:rPr>
          <w:rFonts w:eastAsia="Times New Roman" w:cstheme="minorHAnsi"/>
          <w:color w:val="24292E"/>
          <w:rPrChange w:id="1159" w:author="Madhuri K S" w:date="2020-05-22T17:21:00Z">
            <w:rPr>
              <w:rFonts w:ascii="Segoe UI" w:eastAsia="Times New Roman" w:hAnsi="Segoe UI" w:cs="Segoe UI"/>
              <w:color w:val="24292E"/>
              <w:sz w:val="24"/>
              <w:szCs w:val="24"/>
            </w:rPr>
          </w:rPrChange>
        </w:rPr>
      </w:pPr>
      <w:ins w:id="1160" w:author="Madhuri K S" w:date="2020-05-22T17:21:00Z">
        <w:r w:rsidRPr="007D0CDB">
          <w:rPr>
            <w:rFonts w:eastAsia="Times New Roman" w:cstheme="minorHAnsi"/>
            <w:color w:val="24292E"/>
            <w:rPrChange w:id="1161" w:author="Madhuri K S" w:date="2020-05-22T17:21:00Z">
              <w:rPr>
                <w:rFonts w:ascii="Segoe UI" w:eastAsia="Times New Roman" w:hAnsi="Segoe UI" w:cs="Segoe UI"/>
                <w:color w:val="24292E"/>
                <w:sz w:val="24"/>
                <w:szCs w:val="24"/>
              </w:rPr>
            </w:rPrChange>
          </w:rPr>
          <w:t xml:space="preserve">For more information, you may refer to </w:t>
        </w:r>
      </w:ins>
      <w:del w:id="1162" w:author="Madhuri K S" w:date="2020-05-22T17:21:00Z">
        <w:r w:rsidR="00096233" w:rsidRPr="007D0CDB" w:rsidDel="007D0CDB">
          <w:rPr>
            <w:rFonts w:eastAsia="Times New Roman" w:cstheme="minorHAnsi"/>
            <w:color w:val="24292E"/>
            <w:rPrChange w:id="1163" w:author="Madhuri K S" w:date="2020-05-22T17:21:00Z">
              <w:rPr>
                <w:rFonts w:ascii="Segoe UI" w:eastAsia="Times New Roman" w:hAnsi="Segoe UI" w:cs="Segoe UI"/>
                <w:color w:val="24292E"/>
                <w:sz w:val="24"/>
                <w:szCs w:val="24"/>
              </w:rPr>
            </w:rPrChange>
          </w:rPr>
          <w:delText>For more info</w:delText>
        </w:r>
      </w:del>
      <w:del w:id="1164" w:author="Madhuri K S" w:date="2020-05-22T17:20:00Z">
        <w:r w:rsidR="00096233" w:rsidRPr="007D0CDB" w:rsidDel="007D0CDB">
          <w:rPr>
            <w:rFonts w:eastAsia="Times New Roman" w:cstheme="minorHAnsi"/>
            <w:color w:val="24292E"/>
            <w:rPrChange w:id="1165" w:author="Madhuri K S" w:date="2020-05-22T17:21:00Z">
              <w:rPr>
                <w:rFonts w:ascii="Segoe UI" w:eastAsia="Times New Roman" w:hAnsi="Segoe UI" w:cs="Segoe UI"/>
                <w:color w:val="24292E"/>
                <w:sz w:val="24"/>
                <w:szCs w:val="24"/>
              </w:rPr>
            </w:rPrChange>
          </w:rPr>
          <w:delText>rmation</w:delText>
        </w:r>
      </w:del>
      <w:del w:id="1166" w:author="Madhuri K S" w:date="2020-05-22T17:21:00Z">
        <w:r w:rsidR="00096233" w:rsidRPr="007D0CDB" w:rsidDel="007D0CDB">
          <w:rPr>
            <w:rFonts w:eastAsia="Times New Roman" w:cstheme="minorHAnsi"/>
            <w:color w:val="24292E"/>
            <w:rPrChange w:id="1167" w:author="Madhuri K S" w:date="2020-05-22T17:21:00Z">
              <w:rPr>
                <w:rFonts w:ascii="Segoe UI" w:eastAsia="Times New Roman" w:hAnsi="Segoe UI" w:cs="Segoe UI"/>
                <w:color w:val="24292E"/>
                <w:sz w:val="24"/>
                <w:szCs w:val="24"/>
              </w:rPr>
            </w:rPrChange>
          </w:rPr>
          <w:delText>, see </w:delText>
        </w:r>
      </w:del>
      <w:r w:rsidR="00EC0760" w:rsidRPr="007D0CDB">
        <w:rPr>
          <w:rFonts w:eastAsia="Times New Roman" w:cstheme="minorHAnsi"/>
          <w:color w:val="0366D6"/>
          <w:rPrChange w:id="1168" w:author="Madhuri K S" w:date="2020-05-22T17:21:00Z">
            <w:rPr>
              <w:rFonts w:ascii="Segoe UI" w:eastAsia="Times New Roman" w:hAnsi="Segoe UI" w:cs="Segoe UI"/>
              <w:color w:val="0366D6"/>
              <w:sz w:val="24"/>
              <w:szCs w:val="24"/>
            </w:rPr>
          </w:rPrChange>
        </w:rPr>
        <w:fldChar w:fldCharType="begin"/>
      </w:r>
      <w:r w:rsidR="00EC0760" w:rsidRPr="007D0CDB">
        <w:rPr>
          <w:rFonts w:eastAsia="Times New Roman" w:cstheme="minorHAnsi"/>
          <w:color w:val="0366D6"/>
          <w:rPrChange w:id="1169" w:author="Madhuri K S" w:date="2020-05-22T17:21:00Z">
            <w:rPr>
              <w:rFonts w:ascii="Segoe UI" w:eastAsia="Times New Roman" w:hAnsi="Segoe UI" w:cs="Segoe UI"/>
              <w:color w:val="0366D6"/>
              <w:sz w:val="24"/>
              <w:szCs w:val="24"/>
            </w:rPr>
          </w:rPrChange>
        </w:rPr>
        <w:instrText xml:space="preserve"> HYPERLINK "https://kubernetes.io/docs/concepts/configuration/assign-pod-node/" \l "affinity-and-anti-affinity" </w:instrText>
      </w:r>
      <w:r w:rsidR="00EC0760" w:rsidRPr="007D0CDB">
        <w:rPr>
          <w:rFonts w:eastAsia="Times New Roman" w:cstheme="minorHAnsi"/>
          <w:color w:val="0366D6"/>
          <w:rPrChange w:id="1170" w:author="Madhuri K S" w:date="2020-05-22T17:21:00Z">
            <w:rPr>
              <w:rFonts w:ascii="Segoe UI" w:eastAsia="Times New Roman" w:hAnsi="Segoe UI" w:cs="Segoe UI"/>
              <w:color w:val="0366D6"/>
              <w:sz w:val="24"/>
              <w:szCs w:val="24"/>
            </w:rPr>
          </w:rPrChange>
        </w:rPr>
        <w:fldChar w:fldCharType="separate"/>
      </w:r>
      <w:r w:rsidR="00096233" w:rsidRPr="007D0CDB">
        <w:rPr>
          <w:rFonts w:eastAsia="Times New Roman" w:cstheme="minorHAnsi"/>
          <w:color w:val="0366D6"/>
          <w:rPrChange w:id="1171" w:author="Madhuri K S" w:date="2020-05-22T17:21:00Z">
            <w:rPr>
              <w:rFonts w:ascii="Segoe UI" w:eastAsia="Times New Roman" w:hAnsi="Segoe UI" w:cs="Segoe UI"/>
              <w:color w:val="0366D6"/>
              <w:sz w:val="24"/>
              <w:szCs w:val="24"/>
            </w:rPr>
          </w:rPrChange>
        </w:rPr>
        <w:t>Affinity and anti-affinity</w:t>
      </w:r>
      <w:r w:rsidR="00EC0760" w:rsidRPr="007D0CDB">
        <w:rPr>
          <w:rFonts w:eastAsia="Times New Roman" w:cstheme="minorHAnsi"/>
          <w:color w:val="0366D6"/>
          <w:rPrChange w:id="1172" w:author="Madhuri K S" w:date="2020-05-22T17:21:00Z">
            <w:rPr>
              <w:rFonts w:ascii="Segoe UI" w:eastAsia="Times New Roman" w:hAnsi="Segoe UI" w:cs="Segoe UI"/>
              <w:color w:val="0366D6"/>
              <w:sz w:val="24"/>
              <w:szCs w:val="24"/>
            </w:rPr>
          </w:rPrChange>
        </w:rPr>
        <w:fldChar w:fldCharType="end"/>
      </w:r>
      <w:r w:rsidR="00096233" w:rsidRPr="007D0CDB">
        <w:rPr>
          <w:rFonts w:eastAsia="Times New Roman" w:cstheme="minorHAnsi"/>
          <w:color w:val="24292E"/>
          <w:rPrChange w:id="1173" w:author="Madhuri K S" w:date="2020-05-22T17:21:00Z">
            <w:rPr>
              <w:rFonts w:ascii="Segoe UI" w:eastAsia="Times New Roman" w:hAnsi="Segoe UI" w:cs="Segoe UI"/>
              <w:color w:val="24292E"/>
              <w:sz w:val="24"/>
              <w:szCs w:val="24"/>
            </w:rPr>
          </w:rPrChange>
        </w:rPr>
        <w:t>.</w:t>
      </w:r>
    </w:p>
    <w:p w14:paraId="6EA8F7F7" w14:textId="77777777" w:rsidR="00096233" w:rsidRPr="00096233" w:rsidRDefault="00096233">
      <w:pPr>
        <w:shd w:val="clear" w:color="auto" w:fill="FFFFFF"/>
        <w:spacing w:before="360" w:after="240" w:line="240" w:lineRule="auto"/>
        <w:outlineLvl w:val="2"/>
        <w:rPr>
          <w:rFonts w:ascii="Segoe UI" w:eastAsia="Times New Roman" w:hAnsi="Segoe UI" w:cs="Segoe UI"/>
          <w:b/>
          <w:bCs/>
          <w:color w:val="24292E"/>
          <w:sz w:val="30"/>
          <w:szCs w:val="30"/>
        </w:rPr>
      </w:pPr>
      <w:r w:rsidRPr="00096233">
        <w:rPr>
          <w:rFonts w:ascii="Segoe UI" w:eastAsia="Times New Roman" w:hAnsi="Segoe UI" w:cs="Segoe UI"/>
          <w:b/>
          <w:bCs/>
          <w:color w:val="24292E"/>
          <w:sz w:val="30"/>
          <w:szCs w:val="30"/>
        </w:rPr>
        <w:t>Inter-pod affinity and anti-affinity</w:t>
      </w:r>
    </w:p>
    <w:p w14:paraId="633DBD0F" w14:textId="5230C2FD" w:rsidR="00096233" w:rsidRPr="007D0CDB" w:rsidRDefault="00096233">
      <w:pPr>
        <w:shd w:val="clear" w:color="auto" w:fill="FFFFFF"/>
        <w:spacing w:after="240" w:line="240" w:lineRule="auto"/>
        <w:rPr>
          <w:rFonts w:eastAsia="Times New Roman" w:cstheme="minorHAnsi"/>
          <w:color w:val="24292E"/>
          <w:rPrChange w:id="1174" w:author="Madhuri K S" w:date="2020-05-22T17:22:00Z">
            <w:rPr>
              <w:rFonts w:ascii="Segoe UI" w:eastAsia="Times New Roman" w:hAnsi="Segoe UI" w:cs="Segoe UI"/>
              <w:color w:val="24292E"/>
              <w:sz w:val="24"/>
              <w:szCs w:val="24"/>
            </w:rPr>
          </w:rPrChange>
        </w:rPr>
      </w:pPr>
      <w:r w:rsidRPr="007D0CDB">
        <w:rPr>
          <w:rFonts w:eastAsia="Times New Roman" w:cstheme="minorHAnsi"/>
          <w:color w:val="24292E"/>
          <w:rPrChange w:id="1175" w:author="Madhuri K S" w:date="2020-05-22T17:22:00Z">
            <w:rPr>
              <w:rFonts w:ascii="Segoe UI" w:eastAsia="Times New Roman" w:hAnsi="Segoe UI" w:cs="Segoe UI"/>
              <w:color w:val="24292E"/>
              <w:sz w:val="24"/>
              <w:szCs w:val="24"/>
            </w:rPr>
          </w:rPrChange>
        </w:rPr>
        <w:t>One final approach for the Kubernetes scheduler</w:t>
      </w:r>
      <w:ins w:id="1176" w:author="Madhuri K S" w:date="2020-05-22T17:26:00Z">
        <w:r w:rsidR="001242BE">
          <w:rPr>
            <w:rFonts w:eastAsia="Times New Roman" w:cstheme="minorHAnsi"/>
            <w:color w:val="24292E"/>
          </w:rPr>
          <w:t xml:space="preserve"> is</w:t>
        </w:r>
      </w:ins>
      <w:r w:rsidRPr="007D0CDB">
        <w:rPr>
          <w:rFonts w:eastAsia="Times New Roman" w:cstheme="minorHAnsi"/>
          <w:color w:val="24292E"/>
          <w:rPrChange w:id="1177" w:author="Madhuri K S" w:date="2020-05-22T17:22:00Z">
            <w:rPr>
              <w:rFonts w:ascii="Segoe UI" w:eastAsia="Times New Roman" w:hAnsi="Segoe UI" w:cs="Segoe UI"/>
              <w:color w:val="24292E"/>
              <w:sz w:val="24"/>
              <w:szCs w:val="24"/>
            </w:rPr>
          </w:rPrChange>
        </w:rPr>
        <w:t xml:space="preserve"> to logically isolate workloads</w:t>
      </w:r>
      <w:del w:id="1178" w:author="Madhuri K S" w:date="2020-05-22T17:26:00Z">
        <w:r w:rsidRPr="007D0CDB" w:rsidDel="001242BE">
          <w:rPr>
            <w:rFonts w:eastAsia="Times New Roman" w:cstheme="minorHAnsi"/>
            <w:color w:val="24292E"/>
            <w:rPrChange w:id="1179" w:author="Madhuri K S" w:date="2020-05-22T17:22:00Z">
              <w:rPr>
                <w:rFonts w:ascii="Segoe UI" w:eastAsia="Times New Roman" w:hAnsi="Segoe UI" w:cs="Segoe UI"/>
                <w:color w:val="24292E"/>
                <w:sz w:val="24"/>
                <w:szCs w:val="24"/>
              </w:rPr>
            </w:rPrChange>
          </w:rPr>
          <w:delText xml:space="preserve"> is</w:delText>
        </w:r>
      </w:del>
      <w:r w:rsidRPr="007D0CDB">
        <w:rPr>
          <w:rFonts w:eastAsia="Times New Roman" w:cstheme="minorHAnsi"/>
          <w:color w:val="24292E"/>
          <w:rPrChange w:id="1180" w:author="Madhuri K S" w:date="2020-05-22T17:22:00Z">
            <w:rPr>
              <w:rFonts w:ascii="Segoe UI" w:eastAsia="Times New Roman" w:hAnsi="Segoe UI" w:cs="Segoe UI"/>
              <w:color w:val="24292E"/>
              <w:sz w:val="24"/>
              <w:szCs w:val="24"/>
            </w:rPr>
          </w:rPrChange>
        </w:rPr>
        <w:t xml:space="preserve"> using </w:t>
      </w:r>
      <w:ins w:id="1181" w:author="Madhuri K S" w:date="2020-05-22T17:26:00Z">
        <w:r w:rsidR="001242BE">
          <w:rPr>
            <w:rFonts w:eastAsia="Times New Roman" w:cstheme="minorHAnsi"/>
            <w:color w:val="24292E"/>
          </w:rPr>
          <w:t xml:space="preserve">the </w:t>
        </w:r>
      </w:ins>
      <w:r w:rsidRPr="007D0CDB">
        <w:rPr>
          <w:rFonts w:eastAsia="Times New Roman" w:cstheme="minorHAnsi"/>
          <w:color w:val="24292E"/>
          <w:rPrChange w:id="1182" w:author="Madhuri K S" w:date="2020-05-22T17:22:00Z">
            <w:rPr>
              <w:rFonts w:ascii="Segoe UI" w:eastAsia="Times New Roman" w:hAnsi="Segoe UI" w:cs="Segoe UI"/>
              <w:color w:val="24292E"/>
              <w:sz w:val="24"/>
              <w:szCs w:val="24"/>
            </w:rPr>
          </w:rPrChange>
        </w:rPr>
        <w:t>inter-pod affinity or anti-affinity. The settings define that pods </w:t>
      </w:r>
      <w:r w:rsidRPr="007D0CDB">
        <w:rPr>
          <w:rFonts w:eastAsia="Times New Roman" w:cstheme="minorHAnsi"/>
          <w:i/>
          <w:iCs/>
          <w:color w:val="24292E"/>
          <w:rPrChange w:id="1183" w:author="Madhuri K S" w:date="2020-05-22T17:22:00Z">
            <w:rPr>
              <w:rFonts w:ascii="Segoe UI" w:eastAsia="Times New Roman" w:hAnsi="Segoe UI" w:cs="Segoe UI"/>
              <w:i/>
              <w:iCs/>
              <w:color w:val="24292E"/>
              <w:sz w:val="24"/>
              <w:szCs w:val="24"/>
            </w:rPr>
          </w:rPrChange>
        </w:rPr>
        <w:t>shouldn't</w:t>
      </w:r>
      <w:r w:rsidRPr="007D0CDB">
        <w:rPr>
          <w:rFonts w:eastAsia="Times New Roman" w:cstheme="minorHAnsi"/>
          <w:color w:val="24292E"/>
          <w:rPrChange w:id="1184" w:author="Madhuri K S" w:date="2020-05-22T17:22:00Z">
            <w:rPr>
              <w:rFonts w:ascii="Segoe UI" w:eastAsia="Times New Roman" w:hAnsi="Segoe UI" w:cs="Segoe UI"/>
              <w:color w:val="24292E"/>
              <w:sz w:val="24"/>
              <w:szCs w:val="24"/>
            </w:rPr>
          </w:rPrChange>
        </w:rPr>
        <w:t> be scheduled on a node that has an existing matching pod, or that they </w:t>
      </w:r>
      <w:r w:rsidRPr="007D0CDB">
        <w:rPr>
          <w:rFonts w:eastAsia="Times New Roman" w:cstheme="minorHAnsi"/>
          <w:i/>
          <w:iCs/>
          <w:color w:val="24292E"/>
          <w:rPrChange w:id="1185" w:author="Madhuri K S" w:date="2020-05-22T17:22:00Z">
            <w:rPr>
              <w:rFonts w:ascii="Segoe UI" w:eastAsia="Times New Roman" w:hAnsi="Segoe UI" w:cs="Segoe UI"/>
              <w:i/>
              <w:iCs/>
              <w:color w:val="24292E"/>
              <w:sz w:val="24"/>
              <w:szCs w:val="24"/>
            </w:rPr>
          </w:rPrChange>
        </w:rPr>
        <w:t>should</w:t>
      </w:r>
      <w:r w:rsidRPr="007D0CDB">
        <w:rPr>
          <w:rFonts w:eastAsia="Times New Roman" w:cstheme="minorHAnsi"/>
          <w:color w:val="24292E"/>
          <w:rPrChange w:id="1186" w:author="Madhuri K S" w:date="2020-05-22T17:22:00Z">
            <w:rPr>
              <w:rFonts w:ascii="Segoe UI" w:eastAsia="Times New Roman" w:hAnsi="Segoe UI" w:cs="Segoe UI"/>
              <w:color w:val="24292E"/>
              <w:sz w:val="24"/>
              <w:szCs w:val="24"/>
            </w:rPr>
          </w:rPrChange>
        </w:rPr>
        <w:t> be scheduled. By default, the Kubernetes scheduler tries to schedule multiple pods in a replica set across nodes. You can define more specific rules around this behavior.</w:t>
      </w:r>
    </w:p>
    <w:p w14:paraId="528AE2CE" w14:textId="77777777" w:rsidR="00096233" w:rsidRPr="007D0CDB" w:rsidRDefault="00096233">
      <w:pPr>
        <w:shd w:val="clear" w:color="auto" w:fill="FFFFFF"/>
        <w:spacing w:after="240" w:line="240" w:lineRule="auto"/>
        <w:rPr>
          <w:rFonts w:eastAsia="Times New Roman" w:cstheme="minorHAnsi"/>
          <w:color w:val="24292E"/>
          <w:rPrChange w:id="1187" w:author="Madhuri K S" w:date="2020-05-22T17:22:00Z">
            <w:rPr>
              <w:rFonts w:ascii="Segoe UI" w:eastAsia="Times New Roman" w:hAnsi="Segoe UI" w:cs="Segoe UI"/>
              <w:color w:val="24292E"/>
              <w:sz w:val="24"/>
              <w:szCs w:val="24"/>
            </w:rPr>
          </w:rPrChange>
        </w:rPr>
      </w:pPr>
      <w:r w:rsidRPr="007D0CDB">
        <w:rPr>
          <w:rFonts w:eastAsia="Times New Roman" w:cstheme="minorHAnsi"/>
          <w:color w:val="24292E"/>
          <w:rPrChange w:id="1188" w:author="Madhuri K S" w:date="2020-05-22T17:22:00Z">
            <w:rPr>
              <w:rFonts w:ascii="Segoe UI" w:eastAsia="Times New Roman" w:hAnsi="Segoe UI" w:cs="Segoe UI"/>
              <w:color w:val="24292E"/>
              <w:sz w:val="24"/>
              <w:szCs w:val="24"/>
            </w:rPr>
          </w:rPrChange>
        </w:rPr>
        <w:t>A good example is a web application that also uses an Azure Cache for Redis. You can use pod anti-affinity rules to request that the Kubernetes scheduler distributes replicas across nodes. You can then use affinity rules to make sure that each web app component is scheduled on the same host as a corresponding cache. The distribution of pods across nodes looks like the following example:</w:t>
      </w:r>
    </w:p>
    <w:tbl>
      <w:tblPr>
        <w:tblW w:w="13710" w:type="dxa"/>
        <w:shd w:val="clear" w:color="auto" w:fill="FFFFFF"/>
        <w:tblCellMar>
          <w:top w:w="15" w:type="dxa"/>
          <w:left w:w="15" w:type="dxa"/>
          <w:bottom w:w="15" w:type="dxa"/>
          <w:right w:w="15" w:type="dxa"/>
        </w:tblCellMar>
        <w:tblLook w:val="04A0" w:firstRow="1" w:lastRow="0" w:firstColumn="1" w:lastColumn="0" w:noHBand="0" w:noVBand="1"/>
      </w:tblPr>
      <w:tblGrid>
        <w:gridCol w:w="4570"/>
        <w:gridCol w:w="4570"/>
        <w:gridCol w:w="4570"/>
      </w:tblGrid>
      <w:tr w:rsidR="00096233" w:rsidRPr="00096233" w14:paraId="72B5D167" w14:textId="77777777" w:rsidTr="0009623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2BEA6E" w14:textId="77777777" w:rsidR="00096233" w:rsidRPr="00096233" w:rsidRDefault="00096233">
            <w:pPr>
              <w:spacing w:after="240" w:line="240" w:lineRule="auto"/>
              <w:jc w:val="center"/>
              <w:rPr>
                <w:rFonts w:ascii="Segoe UI" w:eastAsia="Times New Roman" w:hAnsi="Segoe UI" w:cs="Segoe UI"/>
                <w:b/>
                <w:bCs/>
                <w:color w:val="24292E"/>
                <w:sz w:val="24"/>
                <w:szCs w:val="24"/>
              </w:rPr>
            </w:pPr>
            <w:r w:rsidRPr="00096233">
              <w:rPr>
                <w:rFonts w:ascii="Segoe UI" w:eastAsia="Times New Roman" w:hAnsi="Segoe UI" w:cs="Segoe UI"/>
                <w:b/>
                <w:bCs/>
                <w:color w:val="24292E"/>
                <w:sz w:val="24"/>
                <w:szCs w:val="24"/>
              </w:rPr>
              <w:t>Node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CD3F85" w14:textId="77777777" w:rsidR="00096233" w:rsidRPr="00096233" w:rsidRDefault="00096233">
            <w:pPr>
              <w:spacing w:after="240" w:line="240" w:lineRule="auto"/>
              <w:jc w:val="center"/>
              <w:rPr>
                <w:rFonts w:ascii="Segoe UI" w:eastAsia="Times New Roman" w:hAnsi="Segoe UI" w:cs="Segoe UI"/>
                <w:b/>
                <w:bCs/>
                <w:color w:val="24292E"/>
                <w:sz w:val="24"/>
                <w:szCs w:val="24"/>
              </w:rPr>
            </w:pPr>
            <w:r w:rsidRPr="00096233">
              <w:rPr>
                <w:rFonts w:ascii="Segoe UI" w:eastAsia="Times New Roman" w:hAnsi="Segoe UI" w:cs="Segoe UI"/>
                <w:b/>
                <w:bCs/>
                <w:color w:val="24292E"/>
                <w:sz w:val="24"/>
                <w:szCs w:val="24"/>
              </w:rPr>
              <w:t>Node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0ACF0D" w14:textId="77777777" w:rsidR="00096233" w:rsidRPr="00096233" w:rsidRDefault="00096233">
            <w:pPr>
              <w:spacing w:after="240" w:line="240" w:lineRule="auto"/>
              <w:jc w:val="center"/>
              <w:rPr>
                <w:rFonts w:ascii="Segoe UI" w:eastAsia="Times New Roman" w:hAnsi="Segoe UI" w:cs="Segoe UI"/>
                <w:b/>
                <w:bCs/>
                <w:color w:val="24292E"/>
                <w:sz w:val="24"/>
                <w:szCs w:val="24"/>
              </w:rPr>
            </w:pPr>
            <w:r w:rsidRPr="00096233">
              <w:rPr>
                <w:rFonts w:ascii="Segoe UI" w:eastAsia="Times New Roman" w:hAnsi="Segoe UI" w:cs="Segoe UI"/>
                <w:b/>
                <w:bCs/>
                <w:color w:val="24292E"/>
                <w:sz w:val="24"/>
                <w:szCs w:val="24"/>
              </w:rPr>
              <w:t>Node 3</w:t>
            </w:r>
          </w:p>
        </w:tc>
      </w:tr>
      <w:tr w:rsidR="00096233" w:rsidRPr="00096233" w14:paraId="24437BBE" w14:textId="77777777" w:rsidTr="000962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2F58A6" w14:textId="77777777" w:rsidR="00096233" w:rsidRPr="00096233" w:rsidRDefault="00096233" w:rsidP="001242BE">
            <w:pPr>
              <w:spacing w:after="240" w:line="240" w:lineRule="auto"/>
              <w:rPr>
                <w:rFonts w:ascii="Segoe UI" w:eastAsia="Times New Roman" w:hAnsi="Segoe UI" w:cs="Segoe UI"/>
                <w:color w:val="24292E"/>
                <w:sz w:val="24"/>
                <w:szCs w:val="24"/>
              </w:rPr>
            </w:pPr>
            <w:r w:rsidRPr="00096233">
              <w:rPr>
                <w:rFonts w:ascii="Segoe UI" w:eastAsia="Times New Roman" w:hAnsi="Segoe UI" w:cs="Segoe UI"/>
                <w:color w:val="24292E"/>
                <w:sz w:val="24"/>
                <w:szCs w:val="24"/>
              </w:rPr>
              <w:t>webapp-1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68B870" w14:textId="77777777" w:rsidR="00096233" w:rsidRPr="00096233" w:rsidRDefault="00096233">
            <w:pPr>
              <w:spacing w:after="240" w:line="240" w:lineRule="auto"/>
              <w:rPr>
                <w:rFonts w:ascii="Segoe UI" w:eastAsia="Times New Roman" w:hAnsi="Segoe UI" w:cs="Segoe UI"/>
                <w:color w:val="24292E"/>
                <w:sz w:val="24"/>
                <w:szCs w:val="24"/>
              </w:rPr>
            </w:pPr>
            <w:r w:rsidRPr="00096233">
              <w:rPr>
                <w:rFonts w:ascii="Segoe UI" w:eastAsia="Times New Roman" w:hAnsi="Segoe UI" w:cs="Segoe UI"/>
                <w:color w:val="24292E"/>
                <w:sz w:val="24"/>
                <w:szCs w:val="24"/>
              </w:rPr>
              <w:t>webapp-2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87C40" w14:textId="77777777" w:rsidR="00096233" w:rsidRPr="00096233" w:rsidRDefault="00096233">
            <w:pPr>
              <w:spacing w:after="240" w:line="240" w:lineRule="auto"/>
              <w:rPr>
                <w:rFonts w:ascii="Segoe UI" w:eastAsia="Times New Roman" w:hAnsi="Segoe UI" w:cs="Segoe UI"/>
                <w:color w:val="24292E"/>
                <w:sz w:val="24"/>
                <w:szCs w:val="24"/>
              </w:rPr>
            </w:pPr>
            <w:r w:rsidRPr="00096233">
              <w:rPr>
                <w:rFonts w:ascii="Segoe UI" w:eastAsia="Times New Roman" w:hAnsi="Segoe UI" w:cs="Segoe UI"/>
                <w:color w:val="24292E"/>
                <w:sz w:val="24"/>
                <w:szCs w:val="24"/>
              </w:rPr>
              <w:t>webapp-3</w:t>
            </w:r>
          </w:p>
        </w:tc>
      </w:tr>
      <w:tr w:rsidR="00096233" w:rsidRPr="00096233" w14:paraId="41D28AD5" w14:textId="77777777" w:rsidTr="000962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EEEF5B" w14:textId="77777777" w:rsidR="00096233" w:rsidRPr="00096233" w:rsidRDefault="00096233" w:rsidP="001242BE">
            <w:pPr>
              <w:spacing w:after="240" w:line="240" w:lineRule="auto"/>
              <w:rPr>
                <w:rFonts w:ascii="Segoe UI" w:eastAsia="Times New Roman" w:hAnsi="Segoe UI" w:cs="Segoe UI"/>
                <w:color w:val="24292E"/>
                <w:sz w:val="24"/>
                <w:szCs w:val="24"/>
              </w:rPr>
            </w:pPr>
            <w:r w:rsidRPr="00096233">
              <w:rPr>
                <w:rFonts w:ascii="Segoe UI" w:eastAsia="Times New Roman" w:hAnsi="Segoe UI" w:cs="Segoe UI"/>
                <w:color w:val="24292E"/>
                <w:sz w:val="24"/>
                <w:szCs w:val="24"/>
              </w:rPr>
              <w:t>cache-1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614CE7" w14:textId="77777777" w:rsidR="00096233" w:rsidRPr="00096233" w:rsidRDefault="00096233">
            <w:pPr>
              <w:spacing w:after="240" w:line="240" w:lineRule="auto"/>
              <w:rPr>
                <w:rFonts w:ascii="Segoe UI" w:eastAsia="Times New Roman" w:hAnsi="Segoe UI" w:cs="Segoe UI"/>
                <w:color w:val="24292E"/>
                <w:sz w:val="24"/>
                <w:szCs w:val="24"/>
              </w:rPr>
            </w:pPr>
            <w:r w:rsidRPr="00096233">
              <w:rPr>
                <w:rFonts w:ascii="Segoe UI" w:eastAsia="Times New Roman" w:hAnsi="Segoe UI" w:cs="Segoe UI"/>
                <w:color w:val="24292E"/>
                <w:sz w:val="24"/>
                <w:szCs w:val="24"/>
              </w:rPr>
              <w:t>cache-2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D00166" w14:textId="77777777" w:rsidR="00096233" w:rsidRPr="00096233" w:rsidRDefault="00096233">
            <w:pPr>
              <w:spacing w:after="240" w:line="240" w:lineRule="auto"/>
              <w:rPr>
                <w:rFonts w:ascii="Segoe UI" w:eastAsia="Times New Roman" w:hAnsi="Segoe UI" w:cs="Segoe UI"/>
                <w:color w:val="24292E"/>
                <w:sz w:val="24"/>
                <w:szCs w:val="24"/>
              </w:rPr>
            </w:pPr>
            <w:r w:rsidRPr="00096233">
              <w:rPr>
                <w:rFonts w:ascii="Segoe UI" w:eastAsia="Times New Roman" w:hAnsi="Segoe UI" w:cs="Segoe UI"/>
                <w:color w:val="24292E"/>
                <w:sz w:val="24"/>
                <w:szCs w:val="24"/>
              </w:rPr>
              <w:t>cache-3</w:t>
            </w:r>
          </w:p>
        </w:tc>
      </w:tr>
    </w:tbl>
    <w:p w14:paraId="4524F2FB" w14:textId="40A73A56" w:rsidR="00096233" w:rsidRDefault="00096233" w:rsidP="001242BE">
      <w:pPr>
        <w:shd w:val="clear" w:color="auto" w:fill="FFFFFF"/>
        <w:spacing w:after="240" w:line="240" w:lineRule="auto"/>
        <w:rPr>
          <w:rFonts w:ascii="Segoe UI" w:eastAsia="Times New Roman" w:hAnsi="Segoe UI" w:cs="Segoe UI"/>
          <w:color w:val="24292E"/>
          <w:sz w:val="24"/>
          <w:szCs w:val="24"/>
        </w:rPr>
      </w:pPr>
      <w:r w:rsidRPr="001242BE">
        <w:rPr>
          <w:rFonts w:eastAsia="Times New Roman" w:cstheme="minorHAnsi"/>
          <w:color w:val="24292E"/>
          <w:rPrChange w:id="1189" w:author="Madhuri K S" w:date="2020-05-22T17:27:00Z">
            <w:rPr>
              <w:rFonts w:ascii="Segoe UI" w:eastAsia="Times New Roman" w:hAnsi="Segoe UI" w:cs="Segoe UI"/>
              <w:color w:val="24292E"/>
              <w:sz w:val="24"/>
              <w:szCs w:val="24"/>
            </w:rPr>
          </w:rPrChange>
        </w:rPr>
        <w:t xml:space="preserve">This example is a more complex deployment than the use of node selectors or node affinity. The deployment </w:t>
      </w:r>
      <w:ins w:id="1190" w:author="Madhuri K S" w:date="2020-05-22T17:27:00Z">
        <w:r w:rsidR="001242BE">
          <w:rPr>
            <w:rFonts w:eastAsia="Times New Roman" w:cstheme="minorHAnsi"/>
            <w:color w:val="24292E"/>
          </w:rPr>
          <w:t>ensures</w:t>
        </w:r>
      </w:ins>
      <w:del w:id="1191" w:author="Madhuri K S" w:date="2020-05-22T17:27:00Z">
        <w:r w:rsidRPr="001242BE" w:rsidDel="001242BE">
          <w:rPr>
            <w:rFonts w:eastAsia="Times New Roman" w:cstheme="minorHAnsi"/>
            <w:color w:val="24292E"/>
            <w:rPrChange w:id="1192" w:author="Madhuri K S" w:date="2020-05-22T17:27:00Z">
              <w:rPr>
                <w:rFonts w:ascii="Segoe UI" w:eastAsia="Times New Roman" w:hAnsi="Segoe UI" w:cs="Segoe UI"/>
                <w:color w:val="24292E"/>
                <w:sz w:val="24"/>
                <w:szCs w:val="24"/>
              </w:rPr>
            </w:rPrChange>
          </w:rPr>
          <w:delText>gives</w:delText>
        </w:r>
      </w:del>
      <w:r w:rsidRPr="001242BE">
        <w:rPr>
          <w:rFonts w:eastAsia="Times New Roman" w:cstheme="minorHAnsi"/>
          <w:color w:val="24292E"/>
          <w:rPrChange w:id="1193" w:author="Madhuri K S" w:date="2020-05-22T17:27:00Z">
            <w:rPr>
              <w:rFonts w:ascii="Segoe UI" w:eastAsia="Times New Roman" w:hAnsi="Segoe UI" w:cs="Segoe UI"/>
              <w:color w:val="24292E"/>
              <w:sz w:val="24"/>
              <w:szCs w:val="24"/>
            </w:rPr>
          </w:rPrChange>
        </w:rPr>
        <w:t xml:space="preserve"> you</w:t>
      </w:r>
      <w:ins w:id="1194" w:author="Madhuri K S" w:date="2020-05-22T17:27:00Z">
        <w:r w:rsidR="001242BE">
          <w:rPr>
            <w:rFonts w:eastAsia="Times New Roman" w:cstheme="minorHAnsi"/>
            <w:color w:val="24292E"/>
          </w:rPr>
          <w:t xml:space="preserve"> have</w:t>
        </w:r>
      </w:ins>
      <w:r w:rsidRPr="001242BE">
        <w:rPr>
          <w:rFonts w:eastAsia="Times New Roman" w:cstheme="minorHAnsi"/>
          <w:color w:val="24292E"/>
          <w:rPrChange w:id="1195" w:author="Madhuri K S" w:date="2020-05-22T17:27:00Z">
            <w:rPr>
              <w:rFonts w:ascii="Segoe UI" w:eastAsia="Times New Roman" w:hAnsi="Segoe UI" w:cs="Segoe UI"/>
              <w:color w:val="24292E"/>
              <w:sz w:val="24"/>
              <w:szCs w:val="24"/>
            </w:rPr>
          </w:rPrChange>
        </w:rPr>
        <w:t xml:space="preserve"> control over how Kubernetes schedules pods on nodes and can logically isolate resources. For a complete example of this web application with Azure Cache for Redis example, </w:t>
      </w:r>
      <w:ins w:id="1196" w:author="Madhuri K S" w:date="2020-05-22T17:27:00Z">
        <w:r w:rsidR="001242BE">
          <w:rPr>
            <w:rFonts w:eastAsia="Times New Roman" w:cstheme="minorHAnsi"/>
            <w:color w:val="24292E"/>
          </w:rPr>
          <w:t>you can read the</w:t>
        </w:r>
      </w:ins>
      <w:del w:id="1197" w:author="Madhuri K S" w:date="2020-05-22T17:27:00Z">
        <w:r w:rsidRPr="001242BE" w:rsidDel="001242BE">
          <w:rPr>
            <w:rFonts w:eastAsia="Times New Roman" w:cstheme="minorHAnsi"/>
            <w:color w:val="24292E"/>
            <w:rPrChange w:id="1198" w:author="Madhuri K S" w:date="2020-05-22T17:27:00Z">
              <w:rPr>
                <w:rFonts w:ascii="Segoe UI" w:eastAsia="Times New Roman" w:hAnsi="Segoe UI" w:cs="Segoe UI"/>
                <w:color w:val="24292E"/>
                <w:sz w:val="24"/>
                <w:szCs w:val="24"/>
              </w:rPr>
            </w:rPrChange>
          </w:rPr>
          <w:delText>see</w:delText>
        </w:r>
      </w:del>
      <w:r w:rsidRPr="001242BE">
        <w:rPr>
          <w:rFonts w:eastAsia="Times New Roman" w:cstheme="minorHAnsi"/>
          <w:color w:val="24292E"/>
          <w:rPrChange w:id="1199" w:author="Madhuri K S" w:date="2020-05-22T17:27:00Z">
            <w:rPr>
              <w:rFonts w:ascii="Segoe UI" w:eastAsia="Times New Roman" w:hAnsi="Segoe UI" w:cs="Segoe UI"/>
              <w:color w:val="24292E"/>
              <w:sz w:val="24"/>
              <w:szCs w:val="24"/>
            </w:rPr>
          </w:rPrChange>
        </w:rPr>
        <w:t> </w:t>
      </w:r>
      <w:r w:rsidR="00EC0760" w:rsidRPr="001242BE">
        <w:rPr>
          <w:rFonts w:eastAsia="Times New Roman" w:cstheme="minorHAnsi"/>
          <w:color w:val="0366D6"/>
          <w:rPrChange w:id="1200" w:author="Madhuri K S" w:date="2020-05-22T17:27:00Z">
            <w:rPr>
              <w:rFonts w:ascii="Segoe UI" w:eastAsia="Times New Roman" w:hAnsi="Segoe UI" w:cs="Segoe UI"/>
              <w:color w:val="0366D6"/>
              <w:sz w:val="24"/>
              <w:szCs w:val="24"/>
            </w:rPr>
          </w:rPrChange>
        </w:rPr>
        <w:fldChar w:fldCharType="begin"/>
      </w:r>
      <w:r w:rsidR="00EC0760" w:rsidRPr="001242BE">
        <w:rPr>
          <w:rFonts w:eastAsia="Times New Roman" w:cstheme="minorHAnsi"/>
          <w:color w:val="0366D6"/>
          <w:rPrChange w:id="1201" w:author="Madhuri K S" w:date="2020-05-22T17:27:00Z">
            <w:rPr>
              <w:rFonts w:ascii="Segoe UI" w:eastAsia="Times New Roman" w:hAnsi="Segoe UI" w:cs="Segoe UI"/>
              <w:color w:val="0366D6"/>
              <w:sz w:val="24"/>
              <w:szCs w:val="24"/>
            </w:rPr>
          </w:rPrChange>
        </w:rPr>
        <w:instrText xml:space="preserve"> HYPERLINK "https://kubernetes.io/docs/concepts/configuration/assign-pod-node/" \l "always-co-located-in-the-same-node" </w:instrText>
      </w:r>
      <w:r w:rsidR="00EC0760" w:rsidRPr="001242BE">
        <w:rPr>
          <w:rFonts w:eastAsia="Times New Roman" w:cstheme="minorHAnsi"/>
          <w:color w:val="0366D6"/>
          <w:rPrChange w:id="1202" w:author="Madhuri K S" w:date="2020-05-22T17:27:00Z">
            <w:rPr>
              <w:rFonts w:ascii="Segoe UI" w:eastAsia="Times New Roman" w:hAnsi="Segoe UI" w:cs="Segoe UI"/>
              <w:color w:val="0366D6"/>
              <w:sz w:val="24"/>
              <w:szCs w:val="24"/>
            </w:rPr>
          </w:rPrChange>
        </w:rPr>
        <w:fldChar w:fldCharType="separate"/>
      </w:r>
      <w:r w:rsidRPr="001242BE">
        <w:rPr>
          <w:rFonts w:eastAsia="Times New Roman" w:cstheme="minorHAnsi"/>
          <w:color w:val="0366D6"/>
          <w:rPrChange w:id="1203" w:author="Madhuri K S" w:date="2020-05-22T17:27:00Z">
            <w:rPr>
              <w:rFonts w:ascii="Segoe UI" w:eastAsia="Times New Roman" w:hAnsi="Segoe UI" w:cs="Segoe UI"/>
              <w:color w:val="0366D6"/>
              <w:sz w:val="24"/>
              <w:szCs w:val="24"/>
            </w:rPr>
          </w:rPrChange>
        </w:rPr>
        <w:t>Co-locate pods on the same node</w:t>
      </w:r>
      <w:r w:rsidR="00EC0760" w:rsidRPr="001242BE">
        <w:rPr>
          <w:rFonts w:eastAsia="Times New Roman" w:cstheme="minorHAnsi"/>
          <w:color w:val="0366D6"/>
          <w:rPrChange w:id="1204" w:author="Madhuri K S" w:date="2020-05-22T17:27:00Z">
            <w:rPr>
              <w:rFonts w:ascii="Segoe UI" w:eastAsia="Times New Roman" w:hAnsi="Segoe UI" w:cs="Segoe UI"/>
              <w:color w:val="0366D6"/>
              <w:sz w:val="24"/>
              <w:szCs w:val="24"/>
            </w:rPr>
          </w:rPrChange>
        </w:rPr>
        <w:fldChar w:fldCharType="end"/>
      </w:r>
      <w:r w:rsidRPr="00096233">
        <w:rPr>
          <w:rFonts w:ascii="Segoe UI" w:eastAsia="Times New Roman" w:hAnsi="Segoe UI" w:cs="Segoe UI"/>
          <w:color w:val="24292E"/>
          <w:sz w:val="24"/>
          <w:szCs w:val="24"/>
        </w:rPr>
        <w:t>.</w:t>
      </w:r>
    </w:p>
    <w:p w14:paraId="241CF4F7" w14:textId="05EE79EE" w:rsidR="00096233" w:rsidRDefault="00096233">
      <w:pPr>
        <w:shd w:val="clear" w:color="auto" w:fill="FFFFFF"/>
        <w:spacing w:after="240" w:line="240" w:lineRule="auto"/>
        <w:rPr>
          <w:rFonts w:ascii="Segoe UI" w:eastAsia="Times New Roman" w:hAnsi="Segoe UI" w:cs="Segoe UI"/>
          <w:color w:val="24292E"/>
          <w:sz w:val="24"/>
          <w:szCs w:val="24"/>
        </w:rPr>
      </w:pPr>
    </w:p>
    <w:p w14:paraId="45EBF744" w14:textId="77777777" w:rsidR="00096233" w:rsidRPr="00096233" w:rsidRDefault="00096233">
      <w:pPr>
        <w:shd w:val="clear" w:color="auto" w:fill="FFFFFF"/>
        <w:spacing w:before="360" w:after="240" w:line="240" w:lineRule="auto"/>
        <w:outlineLvl w:val="0"/>
        <w:rPr>
          <w:rFonts w:ascii="Segoe UI" w:eastAsia="Times New Roman" w:hAnsi="Segoe UI" w:cs="Segoe UI"/>
          <w:b/>
          <w:bCs/>
          <w:color w:val="24292E"/>
          <w:kern w:val="36"/>
          <w:sz w:val="28"/>
          <w:szCs w:val="28"/>
        </w:rPr>
        <w:pPrChange w:id="1205" w:author="Madhuri K S" w:date="2020-05-22T16:23:00Z">
          <w:pPr>
            <w:pBdr>
              <w:bottom w:val="single" w:sz="6" w:space="4" w:color="EAECEF"/>
            </w:pBdr>
            <w:shd w:val="clear" w:color="auto" w:fill="FFFFFF"/>
            <w:spacing w:before="360" w:after="240" w:line="240" w:lineRule="auto"/>
            <w:outlineLvl w:val="0"/>
          </w:pPr>
        </w:pPrChange>
      </w:pPr>
      <w:r w:rsidRPr="00096233">
        <w:rPr>
          <w:rFonts w:ascii="Segoe UI" w:eastAsia="Times New Roman" w:hAnsi="Segoe UI" w:cs="Segoe UI"/>
          <w:b/>
          <w:bCs/>
          <w:color w:val="24292E"/>
          <w:kern w:val="36"/>
          <w:sz w:val="28"/>
          <w:szCs w:val="28"/>
        </w:rPr>
        <w:t>Best practices for cluster isolation in Azure Kubernetes Service (AKS)</w:t>
      </w:r>
    </w:p>
    <w:p w14:paraId="0879C6E5" w14:textId="22CF23B2" w:rsidR="00096233" w:rsidRPr="001242BE" w:rsidRDefault="00096233" w:rsidP="001242BE">
      <w:pPr>
        <w:shd w:val="clear" w:color="auto" w:fill="FFFFFF"/>
        <w:spacing w:after="240" w:line="240" w:lineRule="auto"/>
        <w:rPr>
          <w:rFonts w:eastAsia="Times New Roman" w:cstheme="minorHAnsi"/>
          <w:color w:val="24292E"/>
          <w:rPrChange w:id="1206" w:author="Madhuri K S" w:date="2020-05-22T17:28:00Z">
            <w:rPr>
              <w:rFonts w:ascii="Segoe UI" w:eastAsia="Times New Roman" w:hAnsi="Segoe UI" w:cs="Segoe UI"/>
              <w:color w:val="24292E"/>
              <w:sz w:val="24"/>
              <w:szCs w:val="24"/>
            </w:rPr>
          </w:rPrChange>
        </w:rPr>
      </w:pPr>
      <w:r w:rsidRPr="001242BE">
        <w:rPr>
          <w:rFonts w:eastAsia="Times New Roman" w:cstheme="minorHAnsi"/>
          <w:color w:val="24292E"/>
          <w:rPrChange w:id="1207" w:author="Madhuri K S" w:date="2020-05-22T17:28:00Z">
            <w:rPr>
              <w:rFonts w:ascii="Segoe UI" w:eastAsia="Times New Roman" w:hAnsi="Segoe UI" w:cs="Segoe UI"/>
              <w:color w:val="24292E"/>
              <w:sz w:val="24"/>
              <w:szCs w:val="24"/>
            </w:rPr>
          </w:rPrChange>
        </w:rPr>
        <w:t>As you manage clusters in Azure Kubernetes Service (AKS), you often need to isolate teams and workloads. AKS provides flexibility in how you can run multi-tenant clusters and isolate resources. To maximize your investment in Kubernetes, the</w:t>
      </w:r>
      <w:ins w:id="1208" w:author="Madhuri K S" w:date="2020-05-22T17:28:00Z">
        <w:r w:rsidR="00536F42">
          <w:rPr>
            <w:rFonts w:eastAsia="Times New Roman" w:cstheme="minorHAnsi"/>
            <w:color w:val="24292E"/>
          </w:rPr>
          <w:t xml:space="preserve"> </w:t>
        </w:r>
      </w:ins>
      <w:del w:id="1209" w:author="Madhuri K S" w:date="2020-05-22T17:28:00Z">
        <w:r w:rsidRPr="001242BE" w:rsidDel="00536F42">
          <w:rPr>
            <w:rFonts w:eastAsia="Times New Roman" w:cstheme="minorHAnsi"/>
            <w:color w:val="24292E"/>
            <w:rPrChange w:id="1210" w:author="Madhuri K S" w:date="2020-05-22T17:28:00Z">
              <w:rPr>
                <w:rFonts w:ascii="Segoe UI" w:eastAsia="Times New Roman" w:hAnsi="Segoe UI" w:cs="Segoe UI"/>
                <w:color w:val="24292E"/>
                <w:sz w:val="24"/>
                <w:szCs w:val="24"/>
              </w:rPr>
            </w:rPrChange>
          </w:rPr>
          <w:delText xml:space="preserve">se </w:delText>
        </w:r>
      </w:del>
      <w:r w:rsidRPr="001242BE">
        <w:rPr>
          <w:rFonts w:eastAsia="Times New Roman" w:cstheme="minorHAnsi"/>
          <w:color w:val="24292E"/>
          <w:rPrChange w:id="1211" w:author="Madhuri K S" w:date="2020-05-22T17:28:00Z">
            <w:rPr>
              <w:rFonts w:ascii="Segoe UI" w:eastAsia="Times New Roman" w:hAnsi="Segoe UI" w:cs="Segoe UI"/>
              <w:color w:val="24292E"/>
              <w:sz w:val="24"/>
              <w:szCs w:val="24"/>
            </w:rPr>
          </w:rPrChange>
        </w:rPr>
        <w:t xml:space="preserve">multi-tenancy and isolation features </w:t>
      </w:r>
      <w:ins w:id="1212" w:author="Madhuri K S" w:date="2020-05-22T17:29:00Z">
        <w:r w:rsidR="00536F42">
          <w:rPr>
            <w:rFonts w:eastAsia="Times New Roman" w:cstheme="minorHAnsi"/>
            <w:color w:val="24292E"/>
          </w:rPr>
          <w:t>need to</w:t>
        </w:r>
      </w:ins>
      <w:del w:id="1213" w:author="Madhuri K S" w:date="2020-05-22T17:28:00Z">
        <w:r w:rsidRPr="001242BE" w:rsidDel="00536F42">
          <w:rPr>
            <w:rFonts w:eastAsia="Times New Roman" w:cstheme="minorHAnsi"/>
            <w:color w:val="24292E"/>
            <w:rPrChange w:id="1214" w:author="Madhuri K S" w:date="2020-05-22T17:28:00Z">
              <w:rPr>
                <w:rFonts w:ascii="Segoe UI" w:eastAsia="Times New Roman" w:hAnsi="Segoe UI" w:cs="Segoe UI"/>
                <w:color w:val="24292E"/>
                <w:sz w:val="24"/>
                <w:szCs w:val="24"/>
              </w:rPr>
            </w:rPrChange>
          </w:rPr>
          <w:delText>should</w:delText>
        </w:r>
      </w:del>
      <w:r w:rsidRPr="001242BE">
        <w:rPr>
          <w:rFonts w:eastAsia="Times New Roman" w:cstheme="minorHAnsi"/>
          <w:color w:val="24292E"/>
          <w:rPrChange w:id="1215" w:author="Madhuri K S" w:date="2020-05-22T17:28:00Z">
            <w:rPr>
              <w:rFonts w:ascii="Segoe UI" w:eastAsia="Times New Roman" w:hAnsi="Segoe UI" w:cs="Segoe UI"/>
              <w:color w:val="24292E"/>
              <w:sz w:val="24"/>
              <w:szCs w:val="24"/>
            </w:rPr>
          </w:rPrChange>
        </w:rPr>
        <w:t xml:space="preserve"> be understood and implemented.</w:t>
      </w:r>
    </w:p>
    <w:p w14:paraId="42CFF4D7" w14:textId="3BC245A2" w:rsidR="00096233" w:rsidRPr="001242BE" w:rsidRDefault="00096233">
      <w:pPr>
        <w:shd w:val="clear" w:color="auto" w:fill="FFFFFF"/>
        <w:spacing w:after="240" w:line="240" w:lineRule="auto"/>
        <w:rPr>
          <w:rFonts w:eastAsia="Times New Roman" w:cstheme="minorHAnsi"/>
          <w:color w:val="24292E"/>
          <w:rPrChange w:id="1216" w:author="Madhuri K S" w:date="2020-05-22T17:28:00Z">
            <w:rPr>
              <w:rFonts w:ascii="Segoe UI" w:eastAsia="Times New Roman" w:hAnsi="Segoe UI" w:cs="Segoe UI"/>
              <w:color w:val="24292E"/>
              <w:sz w:val="24"/>
              <w:szCs w:val="24"/>
            </w:rPr>
          </w:rPrChange>
        </w:rPr>
      </w:pPr>
      <w:r w:rsidRPr="001242BE">
        <w:rPr>
          <w:rFonts w:eastAsia="Times New Roman" w:cstheme="minorHAnsi"/>
          <w:color w:val="24292E"/>
          <w:rPrChange w:id="1217" w:author="Madhuri K S" w:date="2020-05-22T17:28:00Z">
            <w:rPr>
              <w:rFonts w:ascii="Segoe UI" w:eastAsia="Times New Roman" w:hAnsi="Segoe UI" w:cs="Segoe UI"/>
              <w:color w:val="24292E"/>
              <w:sz w:val="24"/>
              <w:szCs w:val="24"/>
            </w:rPr>
          </w:rPrChange>
        </w:rPr>
        <w:t>This</w:t>
      </w:r>
      <w:ins w:id="1218" w:author="Madhuri K S" w:date="2020-05-22T17:29:00Z">
        <w:r w:rsidR="00536F42">
          <w:rPr>
            <w:rFonts w:eastAsia="Times New Roman" w:cstheme="minorHAnsi"/>
            <w:color w:val="24292E"/>
          </w:rPr>
          <w:t xml:space="preserve"> section </w:t>
        </w:r>
      </w:ins>
      <w:del w:id="1219" w:author="Madhuri K S" w:date="2020-05-22T17:29:00Z">
        <w:r w:rsidRPr="001242BE" w:rsidDel="00536F42">
          <w:rPr>
            <w:rFonts w:eastAsia="Times New Roman" w:cstheme="minorHAnsi"/>
            <w:color w:val="24292E"/>
            <w:rPrChange w:id="1220" w:author="Madhuri K S" w:date="2020-05-22T17:28:00Z">
              <w:rPr>
                <w:rFonts w:ascii="Segoe UI" w:eastAsia="Times New Roman" w:hAnsi="Segoe UI" w:cs="Segoe UI"/>
                <w:color w:val="24292E"/>
                <w:sz w:val="24"/>
                <w:szCs w:val="24"/>
              </w:rPr>
            </w:rPrChange>
          </w:rPr>
          <w:delText xml:space="preserve"> best practices article </w:delText>
        </w:r>
      </w:del>
      <w:r w:rsidRPr="001242BE">
        <w:rPr>
          <w:rFonts w:eastAsia="Times New Roman" w:cstheme="minorHAnsi"/>
          <w:color w:val="24292E"/>
          <w:rPrChange w:id="1221" w:author="Madhuri K S" w:date="2020-05-22T17:28:00Z">
            <w:rPr>
              <w:rFonts w:ascii="Segoe UI" w:eastAsia="Times New Roman" w:hAnsi="Segoe UI" w:cs="Segoe UI"/>
              <w:color w:val="24292E"/>
              <w:sz w:val="24"/>
              <w:szCs w:val="24"/>
            </w:rPr>
          </w:rPrChange>
        </w:rPr>
        <w:t xml:space="preserve">focuses on isolation for cluster operators. </w:t>
      </w:r>
      <w:del w:id="1222" w:author="Madhuri K S" w:date="2020-05-22T17:29:00Z">
        <w:r w:rsidRPr="001242BE" w:rsidDel="00536F42">
          <w:rPr>
            <w:rFonts w:eastAsia="Times New Roman" w:cstheme="minorHAnsi"/>
            <w:color w:val="24292E"/>
            <w:rPrChange w:id="1223" w:author="Madhuri K S" w:date="2020-05-22T17:28:00Z">
              <w:rPr>
                <w:rFonts w:ascii="Segoe UI" w:eastAsia="Times New Roman" w:hAnsi="Segoe UI" w:cs="Segoe UI"/>
                <w:color w:val="24292E"/>
                <w:sz w:val="24"/>
                <w:szCs w:val="24"/>
              </w:rPr>
            </w:rPrChange>
          </w:rPr>
          <w:delText xml:space="preserve">In this article, you </w:delText>
        </w:r>
      </w:del>
      <w:ins w:id="1224" w:author="Madhuri K S" w:date="2020-05-22T17:29:00Z">
        <w:r w:rsidR="00536F42">
          <w:rPr>
            <w:rFonts w:eastAsia="Times New Roman" w:cstheme="minorHAnsi"/>
            <w:color w:val="24292E"/>
          </w:rPr>
          <w:t xml:space="preserve">It also gives insights on the following: </w:t>
        </w:r>
      </w:ins>
      <w:del w:id="1225" w:author="Madhuri K S" w:date="2020-05-22T17:29:00Z">
        <w:r w:rsidRPr="001242BE" w:rsidDel="00536F42">
          <w:rPr>
            <w:rFonts w:eastAsia="Times New Roman" w:cstheme="minorHAnsi"/>
            <w:color w:val="24292E"/>
            <w:rPrChange w:id="1226" w:author="Madhuri K S" w:date="2020-05-22T17:28:00Z">
              <w:rPr>
                <w:rFonts w:ascii="Segoe UI" w:eastAsia="Times New Roman" w:hAnsi="Segoe UI" w:cs="Segoe UI"/>
                <w:color w:val="24292E"/>
                <w:sz w:val="24"/>
                <w:szCs w:val="24"/>
              </w:rPr>
            </w:rPrChange>
          </w:rPr>
          <w:delText>learn how to:</w:delText>
        </w:r>
      </w:del>
    </w:p>
    <w:p w14:paraId="33D152F7" w14:textId="77777777" w:rsidR="00096233" w:rsidRPr="001242BE" w:rsidRDefault="00096233">
      <w:pPr>
        <w:numPr>
          <w:ilvl w:val="0"/>
          <w:numId w:val="9"/>
        </w:numPr>
        <w:shd w:val="clear" w:color="auto" w:fill="FFFFFF"/>
        <w:spacing w:before="100" w:beforeAutospacing="1" w:after="100" w:afterAutospacing="1" w:line="240" w:lineRule="auto"/>
        <w:rPr>
          <w:rFonts w:eastAsia="Times New Roman" w:cstheme="minorHAnsi"/>
          <w:color w:val="000000" w:themeColor="text1"/>
          <w:rPrChange w:id="1227" w:author="Madhuri K S" w:date="2020-05-22T17:28:00Z">
            <w:rPr>
              <w:rFonts w:ascii="Segoe UI" w:eastAsia="Times New Roman" w:hAnsi="Segoe UI" w:cs="Segoe UI"/>
              <w:color w:val="000000" w:themeColor="text1"/>
              <w:sz w:val="24"/>
              <w:szCs w:val="24"/>
            </w:rPr>
          </w:rPrChange>
        </w:rPr>
      </w:pPr>
      <w:r w:rsidRPr="001242BE">
        <w:rPr>
          <w:rFonts w:eastAsia="Times New Roman" w:cstheme="minorHAnsi"/>
          <w:color w:val="000000" w:themeColor="text1"/>
          <w:rPrChange w:id="1228" w:author="Madhuri K S" w:date="2020-05-22T17:28:00Z">
            <w:rPr>
              <w:rFonts w:ascii="Segoe UI" w:eastAsia="Times New Roman" w:hAnsi="Segoe UI" w:cs="Segoe UI"/>
              <w:color w:val="000000" w:themeColor="text1"/>
              <w:sz w:val="24"/>
              <w:szCs w:val="24"/>
            </w:rPr>
          </w:rPrChange>
        </w:rPr>
        <w:t>Plan for multi-tenant clusters and separation of resources</w:t>
      </w:r>
    </w:p>
    <w:p w14:paraId="0068A6D3" w14:textId="77777777" w:rsidR="00096233" w:rsidRPr="001242BE" w:rsidRDefault="00096233">
      <w:pPr>
        <w:numPr>
          <w:ilvl w:val="0"/>
          <w:numId w:val="9"/>
        </w:numPr>
        <w:shd w:val="clear" w:color="auto" w:fill="FFFFFF"/>
        <w:spacing w:before="60" w:after="100" w:afterAutospacing="1" w:line="240" w:lineRule="auto"/>
        <w:rPr>
          <w:rFonts w:eastAsia="Times New Roman" w:cstheme="minorHAnsi"/>
          <w:color w:val="000000" w:themeColor="text1"/>
          <w:rPrChange w:id="1229" w:author="Madhuri K S" w:date="2020-05-22T17:28:00Z">
            <w:rPr>
              <w:rFonts w:ascii="Segoe UI" w:eastAsia="Times New Roman" w:hAnsi="Segoe UI" w:cs="Segoe UI"/>
              <w:color w:val="000000" w:themeColor="text1"/>
              <w:sz w:val="24"/>
              <w:szCs w:val="24"/>
            </w:rPr>
          </w:rPrChange>
        </w:rPr>
      </w:pPr>
      <w:r w:rsidRPr="001242BE">
        <w:rPr>
          <w:rFonts w:eastAsia="Times New Roman" w:cstheme="minorHAnsi"/>
          <w:color w:val="000000" w:themeColor="text1"/>
          <w:rPrChange w:id="1230" w:author="Madhuri K S" w:date="2020-05-22T17:28:00Z">
            <w:rPr>
              <w:rFonts w:ascii="Segoe UI" w:eastAsia="Times New Roman" w:hAnsi="Segoe UI" w:cs="Segoe UI"/>
              <w:color w:val="000000" w:themeColor="text1"/>
              <w:sz w:val="24"/>
              <w:szCs w:val="24"/>
            </w:rPr>
          </w:rPrChange>
        </w:rPr>
        <w:t>Use logical or physical isolation in your AKS clusters</w:t>
      </w:r>
    </w:p>
    <w:p w14:paraId="49D49F01" w14:textId="77777777" w:rsidR="00096233" w:rsidRPr="00096233" w:rsidRDefault="00096233">
      <w:pPr>
        <w:shd w:val="clear" w:color="auto" w:fill="FFFFFF"/>
        <w:spacing w:before="360" w:after="240" w:line="240" w:lineRule="auto"/>
        <w:outlineLvl w:val="1"/>
        <w:rPr>
          <w:rFonts w:ascii="Segoe UI" w:eastAsia="Times New Roman" w:hAnsi="Segoe UI" w:cs="Segoe UI"/>
          <w:b/>
          <w:bCs/>
          <w:color w:val="24292E"/>
          <w:sz w:val="36"/>
          <w:szCs w:val="36"/>
        </w:rPr>
        <w:pPrChange w:id="1231" w:author="Madhuri K S" w:date="2020-05-22T16:23:00Z">
          <w:pPr>
            <w:pBdr>
              <w:bottom w:val="single" w:sz="6" w:space="4" w:color="EAECEF"/>
            </w:pBdr>
            <w:shd w:val="clear" w:color="auto" w:fill="FFFFFF"/>
            <w:spacing w:before="360" w:after="240" w:line="240" w:lineRule="auto"/>
            <w:outlineLvl w:val="1"/>
          </w:pPr>
        </w:pPrChange>
      </w:pPr>
      <w:r w:rsidRPr="00096233">
        <w:rPr>
          <w:rFonts w:ascii="Segoe UI" w:eastAsia="Times New Roman" w:hAnsi="Segoe UI" w:cs="Segoe UI"/>
          <w:b/>
          <w:bCs/>
          <w:color w:val="24292E"/>
          <w:sz w:val="36"/>
          <w:szCs w:val="36"/>
        </w:rPr>
        <w:t>Design clusters for multi-tenancy</w:t>
      </w:r>
    </w:p>
    <w:p w14:paraId="7CE4C599" w14:textId="4FBF4366" w:rsidR="00096233" w:rsidRPr="00536F42" w:rsidRDefault="00096233" w:rsidP="001242BE">
      <w:pPr>
        <w:shd w:val="clear" w:color="auto" w:fill="FFFFFF"/>
        <w:spacing w:after="240" w:line="240" w:lineRule="auto"/>
        <w:rPr>
          <w:rFonts w:eastAsia="Times New Roman" w:cstheme="minorHAnsi"/>
          <w:color w:val="24292E"/>
          <w:rPrChange w:id="1232" w:author="Madhuri K S" w:date="2020-05-22T17:30:00Z">
            <w:rPr>
              <w:rFonts w:ascii="Segoe UI" w:eastAsia="Times New Roman" w:hAnsi="Segoe UI" w:cs="Segoe UI"/>
              <w:color w:val="24292E"/>
              <w:sz w:val="24"/>
              <w:szCs w:val="24"/>
            </w:rPr>
          </w:rPrChange>
        </w:rPr>
      </w:pPr>
      <w:r w:rsidRPr="00536F42">
        <w:rPr>
          <w:rFonts w:eastAsia="Times New Roman" w:cstheme="minorHAnsi"/>
          <w:color w:val="24292E"/>
          <w:rPrChange w:id="1233" w:author="Madhuri K S" w:date="2020-05-22T17:30:00Z">
            <w:rPr>
              <w:rFonts w:ascii="Segoe UI" w:eastAsia="Times New Roman" w:hAnsi="Segoe UI" w:cs="Segoe UI"/>
              <w:color w:val="24292E"/>
              <w:sz w:val="24"/>
              <w:szCs w:val="24"/>
            </w:rPr>
          </w:rPrChange>
        </w:rPr>
        <w:t xml:space="preserve">Kubernetes provides features that </w:t>
      </w:r>
      <w:ins w:id="1234" w:author="Madhuri K S" w:date="2020-05-22T17:30:00Z">
        <w:r w:rsidR="00536F42">
          <w:rPr>
            <w:rFonts w:eastAsia="Times New Roman" w:cstheme="minorHAnsi"/>
            <w:color w:val="24292E"/>
          </w:rPr>
          <w:t xml:space="preserve">enable </w:t>
        </w:r>
      </w:ins>
      <w:del w:id="1235" w:author="Madhuri K S" w:date="2020-05-22T17:30:00Z">
        <w:r w:rsidRPr="00536F42" w:rsidDel="00536F42">
          <w:rPr>
            <w:rFonts w:eastAsia="Times New Roman" w:cstheme="minorHAnsi"/>
            <w:color w:val="24292E"/>
            <w:rPrChange w:id="1236" w:author="Madhuri K S" w:date="2020-05-22T17:30:00Z">
              <w:rPr>
                <w:rFonts w:ascii="Segoe UI" w:eastAsia="Times New Roman" w:hAnsi="Segoe UI" w:cs="Segoe UI"/>
                <w:color w:val="24292E"/>
                <w:sz w:val="24"/>
                <w:szCs w:val="24"/>
              </w:rPr>
            </w:rPrChange>
          </w:rPr>
          <w:delText xml:space="preserve">let </w:delText>
        </w:r>
      </w:del>
      <w:r w:rsidRPr="00536F42">
        <w:rPr>
          <w:rFonts w:eastAsia="Times New Roman" w:cstheme="minorHAnsi"/>
          <w:color w:val="24292E"/>
          <w:rPrChange w:id="1237" w:author="Madhuri K S" w:date="2020-05-22T17:30:00Z">
            <w:rPr>
              <w:rFonts w:ascii="Segoe UI" w:eastAsia="Times New Roman" w:hAnsi="Segoe UI" w:cs="Segoe UI"/>
              <w:color w:val="24292E"/>
              <w:sz w:val="24"/>
              <w:szCs w:val="24"/>
            </w:rPr>
          </w:rPrChange>
        </w:rPr>
        <w:t xml:space="preserve">you </w:t>
      </w:r>
      <w:ins w:id="1238" w:author="Madhuri K S" w:date="2020-05-22T17:30:00Z">
        <w:r w:rsidR="00536F42">
          <w:rPr>
            <w:rFonts w:eastAsia="Times New Roman" w:cstheme="minorHAnsi"/>
            <w:color w:val="24292E"/>
          </w:rPr>
          <w:t xml:space="preserve">to </w:t>
        </w:r>
      </w:ins>
      <w:r w:rsidRPr="00536F42">
        <w:rPr>
          <w:rFonts w:eastAsia="Times New Roman" w:cstheme="minorHAnsi"/>
          <w:color w:val="24292E"/>
          <w:rPrChange w:id="1239" w:author="Madhuri K S" w:date="2020-05-22T17:30:00Z">
            <w:rPr>
              <w:rFonts w:ascii="Segoe UI" w:eastAsia="Times New Roman" w:hAnsi="Segoe UI" w:cs="Segoe UI"/>
              <w:color w:val="24292E"/>
              <w:sz w:val="24"/>
              <w:szCs w:val="24"/>
            </w:rPr>
          </w:rPrChange>
        </w:rPr>
        <w:t>logically isolate teams and workloads in the same cluster. The goal should be to provide the least number of privileges, scoped to the resources each team needs. A </w:t>
      </w:r>
      <w:r w:rsidR="00EC0760" w:rsidRPr="00536F42">
        <w:rPr>
          <w:rFonts w:eastAsia="Times New Roman" w:cstheme="minorHAnsi"/>
          <w:color w:val="0366D6"/>
          <w:u w:val="single"/>
          <w:rPrChange w:id="1240" w:author="Madhuri K S" w:date="2020-05-22T17:30:00Z">
            <w:rPr>
              <w:rFonts w:ascii="Segoe UI" w:eastAsia="Times New Roman" w:hAnsi="Segoe UI" w:cs="Segoe UI"/>
              <w:color w:val="0366D6"/>
              <w:sz w:val="24"/>
              <w:szCs w:val="24"/>
              <w:u w:val="single"/>
            </w:rPr>
          </w:rPrChange>
        </w:rPr>
        <w:fldChar w:fldCharType="begin"/>
      </w:r>
      <w:r w:rsidR="00EC0760" w:rsidRPr="00536F42">
        <w:rPr>
          <w:rFonts w:eastAsia="Times New Roman" w:cstheme="minorHAnsi"/>
          <w:color w:val="0366D6"/>
          <w:u w:val="single"/>
          <w:rPrChange w:id="1241" w:author="Madhuri K S" w:date="2020-05-22T17:30:00Z">
            <w:rPr>
              <w:rFonts w:ascii="Segoe UI" w:eastAsia="Times New Roman" w:hAnsi="Segoe UI" w:cs="Segoe UI"/>
              <w:color w:val="0366D6"/>
              <w:sz w:val="24"/>
              <w:szCs w:val="24"/>
              <w:u w:val="single"/>
            </w:rPr>
          </w:rPrChange>
        </w:rPr>
        <w:instrText xml:space="preserve"> HYPERLINK "https://github.com/MicrosoftDocs/azure-docs/blob/master/articles/aks/concepts-clusters-workloads.md" \l "namespaces" </w:instrText>
      </w:r>
      <w:r w:rsidR="00EC0760" w:rsidRPr="00536F42">
        <w:rPr>
          <w:rFonts w:eastAsia="Times New Roman" w:cstheme="minorHAnsi"/>
          <w:color w:val="0366D6"/>
          <w:u w:val="single"/>
          <w:rPrChange w:id="1242" w:author="Madhuri K S" w:date="2020-05-22T17:30:00Z">
            <w:rPr>
              <w:rFonts w:ascii="Segoe UI" w:eastAsia="Times New Roman" w:hAnsi="Segoe UI" w:cs="Segoe UI"/>
              <w:color w:val="0366D6"/>
              <w:sz w:val="24"/>
              <w:szCs w:val="24"/>
              <w:u w:val="single"/>
            </w:rPr>
          </w:rPrChange>
        </w:rPr>
        <w:fldChar w:fldCharType="separate"/>
      </w:r>
      <w:r w:rsidRPr="00536F42">
        <w:rPr>
          <w:rFonts w:eastAsia="Times New Roman" w:cstheme="minorHAnsi"/>
          <w:color w:val="0366D6"/>
          <w:u w:val="single"/>
          <w:rPrChange w:id="1243" w:author="Madhuri K S" w:date="2020-05-22T17:30:00Z">
            <w:rPr>
              <w:rFonts w:ascii="Segoe UI" w:eastAsia="Times New Roman" w:hAnsi="Segoe UI" w:cs="Segoe UI"/>
              <w:color w:val="0366D6"/>
              <w:sz w:val="24"/>
              <w:szCs w:val="24"/>
              <w:u w:val="single"/>
            </w:rPr>
          </w:rPrChange>
        </w:rPr>
        <w:t>Namespace</w:t>
      </w:r>
      <w:r w:rsidR="00EC0760" w:rsidRPr="00536F42">
        <w:rPr>
          <w:rFonts w:eastAsia="Times New Roman" w:cstheme="minorHAnsi"/>
          <w:color w:val="0366D6"/>
          <w:u w:val="single"/>
          <w:rPrChange w:id="1244" w:author="Madhuri K S" w:date="2020-05-22T17:30:00Z">
            <w:rPr>
              <w:rFonts w:ascii="Segoe UI" w:eastAsia="Times New Roman" w:hAnsi="Segoe UI" w:cs="Segoe UI"/>
              <w:color w:val="0366D6"/>
              <w:sz w:val="24"/>
              <w:szCs w:val="24"/>
              <w:u w:val="single"/>
            </w:rPr>
          </w:rPrChange>
        </w:rPr>
        <w:fldChar w:fldCharType="end"/>
      </w:r>
      <w:r w:rsidRPr="00536F42">
        <w:rPr>
          <w:rFonts w:eastAsia="Times New Roman" w:cstheme="minorHAnsi"/>
          <w:color w:val="24292E"/>
          <w:rPrChange w:id="1245" w:author="Madhuri K S" w:date="2020-05-22T17:30:00Z">
            <w:rPr>
              <w:rFonts w:ascii="Segoe UI" w:eastAsia="Times New Roman" w:hAnsi="Segoe UI" w:cs="Segoe UI"/>
              <w:color w:val="24292E"/>
              <w:sz w:val="24"/>
              <w:szCs w:val="24"/>
            </w:rPr>
          </w:rPrChange>
        </w:rPr>
        <w:t> in Kubernetes creates a logical isolation boundary. Additional</w:t>
      </w:r>
      <w:ins w:id="1246" w:author="Madhuri K S" w:date="2020-05-22T17:32:00Z">
        <w:r w:rsidR="00536F42">
          <w:rPr>
            <w:rFonts w:eastAsia="Times New Roman" w:cstheme="minorHAnsi"/>
            <w:color w:val="24292E"/>
          </w:rPr>
          <w:t xml:space="preserve">ly, </w:t>
        </w:r>
      </w:ins>
      <w:r w:rsidRPr="00536F42">
        <w:rPr>
          <w:rFonts w:eastAsia="Times New Roman" w:cstheme="minorHAnsi"/>
          <w:color w:val="24292E"/>
          <w:rPrChange w:id="1247" w:author="Madhuri K S" w:date="2020-05-22T17:30:00Z">
            <w:rPr>
              <w:rFonts w:ascii="Segoe UI" w:eastAsia="Times New Roman" w:hAnsi="Segoe UI" w:cs="Segoe UI"/>
              <w:color w:val="24292E"/>
              <w:sz w:val="24"/>
              <w:szCs w:val="24"/>
            </w:rPr>
          </w:rPrChange>
        </w:rPr>
        <w:t xml:space="preserve"> Kubernetes features and considerations for isolation and multi-tenancy include the</w:t>
      </w:r>
      <w:del w:id="1248" w:author="Madhuri K S" w:date="2020-05-22T17:30:00Z">
        <w:r w:rsidRPr="00536F42" w:rsidDel="00536F42">
          <w:rPr>
            <w:rFonts w:eastAsia="Times New Roman" w:cstheme="minorHAnsi"/>
            <w:color w:val="24292E"/>
            <w:rPrChange w:id="1249" w:author="Madhuri K S" w:date="2020-05-22T17:30:00Z">
              <w:rPr>
                <w:rFonts w:ascii="Segoe UI" w:eastAsia="Times New Roman" w:hAnsi="Segoe UI" w:cs="Segoe UI"/>
                <w:color w:val="24292E"/>
                <w:sz w:val="24"/>
                <w:szCs w:val="24"/>
              </w:rPr>
            </w:rPrChange>
          </w:rPr>
          <w:delText xml:space="preserve"> following</w:delText>
        </w:r>
      </w:del>
      <w:r w:rsidRPr="00536F42">
        <w:rPr>
          <w:rFonts w:eastAsia="Times New Roman" w:cstheme="minorHAnsi"/>
          <w:color w:val="24292E"/>
          <w:rPrChange w:id="1250" w:author="Madhuri K S" w:date="2020-05-22T17:30:00Z">
            <w:rPr>
              <w:rFonts w:ascii="Segoe UI" w:eastAsia="Times New Roman" w:hAnsi="Segoe UI" w:cs="Segoe UI"/>
              <w:color w:val="24292E"/>
              <w:sz w:val="24"/>
              <w:szCs w:val="24"/>
            </w:rPr>
          </w:rPrChange>
        </w:rPr>
        <w:t xml:space="preserve"> areas</w:t>
      </w:r>
      <w:ins w:id="1251" w:author="Madhuri K S" w:date="2020-05-22T17:30:00Z">
        <w:r w:rsidR="00536F42">
          <w:rPr>
            <w:rFonts w:eastAsia="Times New Roman" w:cstheme="minorHAnsi"/>
            <w:color w:val="24292E"/>
          </w:rPr>
          <w:t xml:space="preserve"> mentioned below</w:t>
        </w:r>
      </w:ins>
      <w:r w:rsidRPr="00536F42">
        <w:rPr>
          <w:rFonts w:eastAsia="Times New Roman" w:cstheme="minorHAnsi"/>
          <w:color w:val="24292E"/>
          <w:rPrChange w:id="1252" w:author="Madhuri K S" w:date="2020-05-22T17:30:00Z">
            <w:rPr>
              <w:rFonts w:ascii="Segoe UI" w:eastAsia="Times New Roman" w:hAnsi="Segoe UI" w:cs="Segoe UI"/>
              <w:color w:val="24292E"/>
              <w:sz w:val="24"/>
              <w:szCs w:val="24"/>
            </w:rPr>
          </w:rPrChange>
        </w:rPr>
        <w:t>:</w:t>
      </w:r>
    </w:p>
    <w:p w14:paraId="6F7D7DCF" w14:textId="5CE07AC3" w:rsidR="00096233" w:rsidRPr="00536F42" w:rsidRDefault="00096233">
      <w:pPr>
        <w:numPr>
          <w:ilvl w:val="0"/>
          <w:numId w:val="10"/>
        </w:numPr>
        <w:shd w:val="clear" w:color="auto" w:fill="FFFFFF"/>
        <w:spacing w:before="100" w:beforeAutospacing="1" w:after="100" w:afterAutospacing="1" w:line="240" w:lineRule="auto"/>
        <w:rPr>
          <w:rFonts w:eastAsia="Times New Roman" w:cstheme="minorHAnsi"/>
          <w:color w:val="24292E"/>
          <w:rPrChange w:id="1253" w:author="Madhuri K S" w:date="2020-05-22T17:32:00Z">
            <w:rPr>
              <w:rFonts w:ascii="Segoe UI" w:eastAsia="Times New Roman" w:hAnsi="Segoe UI" w:cs="Segoe UI"/>
              <w:color w:val="24292E"/>
              <w:sz w:val="24"/>
              <w:szCs w:val="24"/>
            </w:rPr>
          </w:rPrChange>
        </w:rPr>
      </w:pPr>
      <w:r w:rsidRPr="00536F42">
        <w:rPr>
          <w:rFonts w:eastAsia="Times New Roman" w:cstheme="minorHAnsi"/>
          <w:b/>
          <w:bCs/>
          <w:color w:val="24292E"/>
          <w:rPrChange w:id="1254" w:author="Madhuri K S" w:date="2020-05-22T17:32:00Z">
            <w:rPr>
              <w:rFonts w:ascii="Segoe UI" w:eastAsia="Times New Roman" w:hAnsi="Segoe UI" w:cs="Segoe UI"/>
              <w:b/>
              <w:bCs/>
              <w:color w:val="24292E"/>
              <w:sz w:val="24"/>
              <w:szCs w:val="24"/>
            </w:rPr>
          </w:rPrChange>
        </w:rPr>
        <w:t>Scheduling</w:t>
      </w:r>
      <w:r w:rsidRPr="00536F42">
        <w:rPr>
          <w:rFonts w:eastAsia="Times New Roman" w:cstheme="minorHAnsi"/>
          <w:color w:val="24292E"/>
          <w:rPrChange w:id="1255" w:author="Madhuri K S" w:date="2020-05-22T17:32:00Z">
            <w:rPr>
              <w:rFonts w:ascii="Segoe UI" w:eastAsia="Times New Roman" w:hAnsi="Segoe UI" w:cs="Segoe UI"/>
              <w:color w:val="24292E"/>
              <w:sz w:val="24"/>
              <w:szCs w:val="24"/>
            </w:rPr>
          </w:rPrChange>
        </w:rPr>
        <w:t xml:space="preserve"> includes the use of basic features such as resource quotas and pod disruption budgets. For more information about these features, </w:t>
      </w:r>
      <w:ins w:id="1256" w:author="Madhuri K S" w:date="2020-05-22T17:32:00Z">
        <w:r w:rsidR="00536F42">
          <w:rPr>
            <w:rFonts w:eastAsia="Times New Roman" w:cstheme="minorHAnsi"/>
            <w:color w:val="24292E"/>
          </w:rPr>
          <w:t>you can refer to the</w:t>
        </w:r>
      </w:ins>
      <w:del w:id="1257" w:author="Madhuri K S" w:date="2020-05-22T17:32:00Z">
        <w:r w:rsidRPr="00536F42" w:rsidDel="00536F42">
          <w:rPr>
            <w:rFonts w:eastAsia="Times New Roman" w:cstheme="minorHAnsi"/>
            <w:color w:val="24292E"/>
            <w:rPrChange w:id="1258" w:author="Madhuri K S" w:date="2020-05-22T17:32:00Z">
              <w:rPr>
                <w:rFonts w:ascii="Segoe UI" w:eastAsia="Times New Roman" w:hAnsi="Segoe UI" w:cs="Segoe UI"/>
                <w:color w:val="24292E"/>
                <w:sz w:val="24"/>
                <w:szCs w:val="24"/>
              </w:rPr>
            </w:rPrChange>
          </w:rPr>
          <w:delText>see</w:delText>
        </w:r>
      </w:del>
      <w:r w:rsidRPr="00536F42">
        <w:rPr>
          <w:rFonts w:eastAsia="Times New Roman" w:cstheme="minorHAnsi"/>
          <w:color w:val="24292E"/>
          <w:rPrChange w:id="1259" w:author="Madhuri K S" w:date="2020-05-22T17:32:00Z">
            <w:rPr>
              <w:rFonts w:ascii="Segoe UI" w:eastAsia="Times New Roman" w:hAnsi="Segoe UI" w:cs="Segoe UI"/>
              <w:color w:val="24292E"/>
              <w:sz w:val="24"/>
              <w:szCs w:val="24"/>
            </w:rPr>
          </w:rPrChange>
        </w:rPr>
        <w:t> </w:t>
      </w:r>
      <w:r w:rsidR="00EC0760" w:rsidRPr="00536F42">
        <w:rPr>
          <w:rFonts w:eastAsia="Times New Roman" w:cstheme="minorHAnsi"/>
          <w:color w:val="0366D6"/>
          <w:rPrChange w:id="1260" w:author="Madhuri K S" w:date="2020-05-22T17:32:00Z">
            <w:rPr>
              <w:rFonts w:ascii="Segoe UI" w:eastAsia="Times New Roman" w:hAnsi="Segoe UI" w:cs="Segoe UI"/>
              <w:color w:val="0366D6"/>
              <w:sz w:val="24"/>
              <w:szCs w:val="24"/>
              <w:u w:val="single"/>
            </w:rPr>
          </w:rPrChange>
        </w:rPr>
        <w:fldChar w:fldCharType="begin"/>
      </w:r>
      <w:r w:rsidR="00EC0760" w:rsidRPr="00536F42">
        <w:rPr>
          <w:rFonts w:eastAsia="Times New Roman" w:cstheme="minorHAnsi"/>
          <w:color w:val="0366D6"/>
          <w:rPrChange w:id="1261" w:author="Madhuri K S" w:date="2020-05-22T17:32:00Z">
            <w:rPr>
              <w:rFonts w:ascii="Segoe UI" w:eastAsia="Times New Roman" w:hAnsi="Segoe UI" w:cs="Segoe UI"/>
              <w:color w:val="0366D6"/>
              <w:sz w:val="24"/>
              <w:szCs w:val="24"/>
              <w:u w:val="single"/>
            </w:rPr>
          </w:rPrChange>
        </w:rPr>
        <w:instrText xml:space="preserve"> HYPERLINK "https://github.com/MicrosoftDocs/azure-docs/blob/master/articles/aks/operator-best-practices-scheduler.md" </w:instrText>
      </w:r>
      <w:r w:rsidR="00EC0760" w:rsidRPr="00536F42">
        <w:rPr>
          <w:rFonts w:eastAsia="Times New Roman" w:cstheme="minorHAnsi"/>
          <w:color w:val="0366D6"/>
          <w:rPrChange w:id="1262" w:author="Madhuri K S" w:date="2020-05-22T17:32:00Z">
            <w:rPr>
              <w:rFonts w:ascii="Segoe UI" w:eastAsia="Times New Roman" w:hAnsi="Segoe UI" w:cs="Segoe UI"/>
              <w:color w:val="0366D6"/>
              <w:sz w:val="24"/>
              <w:szCs w:val="24"/>
              <w:u w:val="single"/>
            </w:rPr>
          </w:rPrChange>
        </w:rPr>
        <w:fldChar w:fldCharType="separate"/>
      </w:r>
      <w:r w:rsidRPr="00536F42">
        <w:rPr>
          <w:rFonts w:eastAsia="Times New Roman" w:cstheme="minorHAnsi"/>
          <w:color w:val="0366D6"/>
          <w:rPrChange w:id="1263" w:author="Madhuri K S" w:date="2020-05-22T17:32:00Z">
            <w:rPr>
              <w:rFonts w:ascii="Segoe UI" w:eastAsia="Times New Roman" w:hAnsi="Segoe UI" w:cs="Segoe UI"/>
              <w:color w:val="0366D6"/>
              <w:sz w:val="24"/>
              <w:szCs w:val="24"/>
              <w:u w:val="single"/>
            </w:rPr>
          </w:rPrChange>
        </w:rPr>
        <w:t>Best practices for basic scheduler features in AKS</w:t>
      </w:r>
      <w:r w:rsidR="00EC0760" w:rsidRPr="00536F42">
        <w:rPr>
          <w:rFonts w:eastAsia="Times New Roman" w:cstheme="minorHAnsi"/>
          <w:color w:val="0366D6"/>
          <w:rPrChange w:id="1264" w:author="Madhuri K S" w:date="2020-05-22T17:32:00Z">
            <w:rPr>
              <w:rFonts w:ascii="Segoe UI" w:eastAsia="Times New Roman" w:hAnsi="Segoe UI" w:cs="Segoe UI"/>
              <w:color w:val="0366D6"/>
              <w:sz w:val="24"/>
              <w:szCs w:val="24"/>
              <w:u w:val="single"/>
            </w:rPr>
          </w:rPrChange>
        </w:rPr>
        <w:fldChar w:fldCharType="end"/>
      </w:r>
      <w:r w:rsidRPr="00536F42">
        <w:rPr>
          <w:rFonts w:eastAsia="Times New Roman" w:cstheme="minorHAnsi"/>
          <w:color w:val="24292E"/>
          <w:rPrChange w:id="1265" w:author="Madhuri K S" w:date="2020-05-22T17:32:00Z">
            <w:rPr>
              <w:rFonts w:ascii="Segoe UI" w:eastAsia="Times New Roman" w:hAnsi="Segoe UI" w:cs="Segoe UI"/>
              <w:color w:val="24292E"/>
              <w:sz w:val="24"/>
              <w:szCs w:val="24"/>
            </w:rPr>
          </w:rPrChange>
        </w:rPr>
        <w:t>.</w:t>
      </w:r>
    </w:p>
    <w:p w14:paraId="3C505886" w14:textId="584F0FD4" w:rsidR="00096233" w:rsidRPr="00536F42" w:rsidRDefault="00096233">
      <w:pPr>
        <w:pStyle w:val="ListParagraph"/>
        <w:numPr>
          <w:ilvl w:val="1"/>
          <w:numId w:val="13"/>
        </w:numPr>
        <w:shd w:val="clear" w:color="auto" w:fill="FFFFFF"/>
        <w:spacing w:before="100" w:beforeAutospacing="1" w:after="100" w:afterAutospacing="1" w:line="240" w:lineRule="auto"/>
        <w:rPr>
          <w:rFonts w:eastAsia="Times New Roman" w:cstheme="minorHAnsi"/>
          <w:color w:val="24292E"/>
          <w:rPrChange w:id="1266" w:author="Madhuri K S" w:date="2020-05-22T17:35:00Z">
            <w:rPr>
              <w:rFonts w:ascii="Segoe UI" w:eastAsia="Times New Roman" w:hAnsi="Segoe UI" w:cs="Segoe UI"/>
              <w:color w:val="24292E"/>
              <w:sz w:val="24"/>
              <w:szCs w:val="24"/>
            </w:rPr>
          </w:rPrChange>
        </w:rPr>
        <w:pPrChange w:id="1267" w:author="Madhuri K S" w:date="2020-05-22T17:33:00Z">
          <w:pPr>
            <w:numPr>
              <w:ilvl w:val="1"/>
              <w:numId w:val="10"/>
            </w:numPr>
            <w:shd w:val="clear" w:color="auto" w:fill="FFFFFF"/>
            <w:tabs>
              <w:tab w:val="num" w:pos="1440"/>
            </w:tabs>
            <w:spacing w:before="100" w:beforeAutospacing="1" w:after="100" w:afterAutospacing="1" w:line="240" w:lineRule="auto"/>
            <w:ind w:left="1440" w:hanging="360"/>
          </w:pPr>
        </w:pPrChange>
      </w:pPr>
      <w:r w:rsidRPr="00536F42">
        <w:rPr>
          <w:rFonts w:eastAsia="Times New Roman" w:cstheme="minorHAnsi"/>
          <w:color w:val="24292E"/>
          <w:rPrChange w:id="1268" w:author="Madhuri K S" w:date="2020-05-22T17:33:00Z">
            <w:rPr>
              <w:rFonts w:ascii="Segoe UI" w:eastAsia="Times New Roman" w:hAnsi="Segoe UI" w:cs="Segoe UI"/>
              <w:color w:val="24292E"/>
              <w:sz w:val="24"/>
              <w:szCs w:val="24"/>
            </w:rPr>
          </w:rPrChange>
        </w:rPr>
        <w:t xml:space="preserve">More advanced scheduler features include taints and tolerations, node selectors, and node and pod affinity or anti-affinity. </w:t>
      </w:r>
      <w:ins w:id="1269" w:author="Madhuri K S" w:date="2020-05-22T17:33:00Z">
        <w:r w:rsidR="00536F42">
          <w:rPr>
            <w:rFonts w:eastAsia="Times New Roman" w:cstheme="minorHAnsi"/>
            <w:color w:val="24292E"/>
          </w:rPr>
          <w:t xml:space="preserve">You can read </w:t>
        </w:r>
      </w:ins>
      <w:del w:id="1270" w:author="Madhuri K S" w:date="2020-05-22T17:33:00Z">
        <w:r w:rsidRPr="00536F42" w:rsidDel="00536F42">
          <w:rPr>
            <w:rFonts w:eastAsia="Times New Roman" w:cstheme="minorHAnsi"/>
            <w:color w:val="24292E"/>
            <w:rPrChange w:id="1271" w:author="Madhuri K S" w:date="2020-05-22T17:35:00Z">
              <w:rPr>
                <w:rFonts w:ascii="Segoe UI" w:eastAsia="Times New Roman" w:hAnsi="Segoe UI" w:cs="Segoe UI"/>
                <w:color w:val="24292E"/>
                <w:sz w:val="24"/>
                <w:szCs w:val="24"/>
              </w:rPr>
            </w:rPrChange>
          </w:rPr>
          <w:delText>For more information about these features, see </w:delText>
        </w:r>
      </w:del>
      <w:r w:rsidR="00EC0760" w:rsidRPr="00536F42">
        <w:rPr>
          <w:rFonts w:eastAsia="Times New Roman" w:cstheme="minorHAnsi"/>
          <w:color w:val="0366D6"/>
          <w:rPrChange w:id="1272" w:author="Madhuri K S" w:date="2020-05-22T17:35:00Z">
            <w:rPr>
              <w:rFonts w:ascii="Segoe UI" w:eastAsia="Times New Roman" w:hAnsi="Segoe UI" w:cs="Segoe UI"/>
              <w:color w:val="0366D6"/>
              <w:sz w:val="24"/>
              <w:szCs w:val="24"/>
              <w:u w:val="single"/>
            </w:rPr>
          </w:rPrChange>
        </w:rPr>
        <w:fldChar w:fldCharType="begin"/>
      </w:r>
      <w:r w:rsidR="00EC0760" w:rsidRPr="00536F42">
        <w:rPr>
          <w:rFonts w:eastAsia="Times New Roman" w:cstheme="minorHAnsi"/>
          <w:color w:val="0366D6"/>
          <w:rPrChange w:id="1273" w:author="Madhuri K S" w:date="2020-05-22T17:35:00Z">
            <w:rPr>
              <w:rFonts w:ascii="Segoe UI" w:eastAsia="Times New Roman" w:hAnsi="Segoe UI" w:cs="Segoe UI"/>
              <w:color w:val="0366D6"/>
              <w:sz w:val="24"/>
              <w:szCs w:val="24"/>
              <w:u w:val="single"/>
            </w:rPr>
          </w:rPrChange>
        </w:rPr>
        <w:instrText xml:space="preserve"> HYPERLINK "https://github.com/MicrosoftDocs/azure-docs/blob/master/articles/aks/operator-best-practices-advanced-scheduler.md" </w:instrText>
      </w:r>
      <w:r w:rsidR="00EC0760" w:rsidRPr="00536F42">
        <w:rPr>
          <w:rFonts w:eastAsia="Times New Roman" w:cstheme="minorHAnsi"/>
          <w:color w:val="0366D6"/>
          <w:rPrChange w:id="1274" w:author="Madhuri K S" w:date="2020-05-22T17:35:00Z">
            <w:rPr>
              <w:rFonts w:ascii="Segoe UI" w:eastAsia="Times New Roman" w:hAnsi="Segoe UI" w:cs="Segoe UI"/>
              <w:color w:val="0366D6"/>
              <w:sz w:val="24"/>
              <w:szCs w:val="24"/>
              <w:u w:val="single"/>
            </w:rPr>
          </w:rPrChange>
        </w:rPr>
        <w:fldChar w:fldCharType="separate"/>
      </w:r>
      <w:r w:rsidRPr="00536F42">
        <w:rPr>
          <w:rFonts w:eastAsia="Times New Roman" w:cstheme="minorHAnsi"/>
          <w:color w:val="0366D6"/>
          <w:rPrChange w:id="1275" w:author="Madhuri K S" w:date="2020-05-22T17:35:00Z">
            <w:rPr>
              <w:rFonts w:ascii="Segoe UI" w:eastAsia="Times New Roman" w:hAnsi="Segoe UI" w:cs="Segoe UI"/>
              <w:color w:val="0366D6"/>
              <w:sz w:val="24"/>
              <w:szCs w:val="24"/>
              <w:u w:val="single"/>
            </w:rPr>
          </w:rPrChange>
        </w:rPr>
        <w:t>Best practices for advanced scheduler features in AKS</w:t>
      </w:r>
      <w:r w:rsidR="00EC0760" w:rsidRPr="00536F42">
        <w:rPr>
          <w:rFonts w:eastAsia="Times New Roman" w:cstheme="minorHAnsi"/>
          <w:color w:val="0366D6"/>
          <w:rPrChange w:id="1276" w:author="Madhuri K S" w:date="2020-05-22T17:35:00Z">
            <w:rPr>
              <w:rFonts w:ascii="Segoe UI" w:eastAsia="Times New Roman" w:hAnsi="Segoe UI" w:cs="Segoe UI"/>
              <w:color w:val="0366D6"/>
              <w:sz w:val="24"/>
              <w:szCs w:val="24"/>
              <w:u w:val="single"/>
            </w:rPr>
          </w:rPrChange>
        </w:rPr>
        <w:fldChar w:fldCharType="end"/>
      </w:r>
      <w:ins w:id="1277" w:author="Madhuri K S" w:date="2020-05-22T17:33:00Z">
        <w:r w:rsidR="00536F42" w:rsidRPr="00536F42">
          <w:rPr>
            <w:rFonts w:eastAsia="Times New Roman" w:cstheme="minorHAnsi"/>
            <w:color w:val="24292E"/>
          </w:rPr>
          <w:t xml:space="preserve"> </w:t>
        </w:r>
      </w:ins>
      <w:del w:id="1278" w:author="Madhuri K S" w:date="2020-05-22T17:33:00Z">
        <w:r w:rsidRPr="00536F42" w:rsidDel="00536F42">
          <w:rPr>
            <w:rFonts w:eastAsia="Times New Roman" w:cstheme="minorHAnsi"/>
            <w:color w:val="24292E"/>
            <w:rPrChange w:id="1279" w:author="Madhuri K S" w:date="2020-05-22T17:35:00Z">
              <w:rPr>
                <w:rFonts w:ascii="Segoe UI" w:eastAsia="Times New Roman" w:hAnsi="Segoe UI" w:cs="Segoe UI"/>
                <w:color w:val="24292E"/>
                <w:sz w:val="24"/>
                <w:szCs w:val="24"/>
              </w:rPr>
            </w:rPrChange>
          </w:rPr>
          <w:delText>.</w:delText>
        </w:r>
      </w:del>
    </w:p>
    <w:p w14:paraId="7160DCED" w14:textId="77777777" w:rsidR="00096233" w:rsidRPr="00536F42" w:rsidRDefault="00096233">
      <w:pPr>
        <w:numPr>
          <w:ilvl w:val="0"/>
          <w:numId w:val="10"/>
        </w:numPr>
        <w:shd w:val="clear" w:color="auto" w:fill="FFFFFF"/>
        <w:spacing w:before="60" w:after="100" w:afterAutospacing="1" w:line="240" w:lineRule="auto"/>
        <w:rPr>
          <w:rFonts w:eastAsia="Times New Roman" w:cstheme="minorHAnsi"/>
          <w:color w:val="24292E"/>
          <w:rPrChange w:id="1280" w:author="Madhuri K S" w:date="2020-05-22T17:32:00Z">
            <w:rPr>
              <w:rFonts w:ascii="Segoe UI" w:eastAsia="Times New Roman" w:hAnsi="Segoe UI" w:cs="Segoe UI"/>
              <w:color w:val="24292E"/>
              <w:sz w:val="24"/>
              <w:szCs w:val="24"/>
            </w:rPr>
          </w:rPrChange>
        </w:rPr>
      </w:pPr>
      <w:r w:rsidRPr="00536F42">
        <w:rPr>
          <w:rFonts w:eastAsia="Times New Roman" w:cstheme="minorHAnsi"/>
          <w:b/>
          <w:bCs/>
          <w:color w:val="24292E"/>
          <w:rPrChange w:id="1281" w:author="Madhuri K S" w:date="2020-05-22T17:32:00Z">
            <w:rPr>
              <w:rFonts w:ascii="Segoe UI" w:eastAsia="Times New Roman" w:hAnsi="Segoe UI" w:cs="Segoe UI"/>
              <w:b/>
              <w:bCs/>
              <w:color w:val="24292E"/>
              <w:sz w:val="24"/>
              <w:szCs w:val="24"/>
            </w:rPr>
          </w:rPrChange>
        </w:rPr>
        <w:t>Networking</w:t>
      </w:r>
      <w:r w:rsidRPr="00536F42">
        <w:rPr>
          <w:rFonts w:eastAsia="Times New Roman" w:cstheme="minorHAnsi"/>
          <w:color w:val="24292E"/>
          <w:rPrChange w:id="1282" w:author="Madhuri K S" w:date="2020-05-22T17:32:00Z">
            <w:rPr>
              <w:rFonts w:ascii="Segoe UI" w:eastAsia="Times New Roman" w:hAnsi="Segoe UI" w:cs="Segoe UI"/>
              <w:color w:val="24292E"/>
              <w:sz w:val="24"/>
              <w:szCs w:val="24"/>
            </w:rPr>
          </w:rPrChange>
        </w:rPr>
        <w:t> includes the use of network policies to control the flow of traffic in and out of pods.</w:t>
      </w:r>
    </w:p>
    <w:p w14:paraId="2C085E8B" w14:textId="4A4332DE" w:rsidR="00096233" w:rsidRPr="000551B6" w:rsidRDefault="00096233">
      <w:pPr>
        <w:numPr>
          <w:ilvl w:val="0"/>
          <w:numId w:val="10"/>
        </w:numPr>
        <w:shd w:val="clear" w:color="auto" w:fill="FFFFFF"/>
        <w:spacing w:before="60" w:after="100" w:afterAutospacing="1" w:line="240" w:lineRule="auto"/>
        <w:rPr>
          <w:rFonts w:eastAsia="Times New Roman" w:cstheme="minorHAnsi"/>
          <w:color w:val="24292E"/>
          <w:rPrChange w:id="1283" w:author="Madhuri K S" w:date="2020-05-22T17:36:00Z">
            <w:rPr>
              <w:rFonts w:ascii="Segoe UI" w:eastAsia="Times New Roman" w:hAnsi="Segoe UI" w:cs="Segoe UI"/>
              <w:color w:val="24292E"/>
              <w:sz w:val="24"/>
              <w:szCs w:val="24"/>
            </w:rPr>
          </w:rPrChange>
        </w:rPr>
      </w:pPr>
      <w:r w:rsidRPr="00536F42">
        <w:rPr>
          <w:rFonts w:eastAsia="Times New Roman" w:cstheme="minorHAnsi"/>
          <w:b/>
          <w:bCs/>
          <w:color w:val="24292E"/>
          <w:rPrChange w:id="1284" w:author="Madhuri K S" w:date="2020-05-22T17:32:00Z">
            <w:rPr>
              <w:rFonts w:ascii="Segoe UI" w:eastAsia="Times New Roman" w:hAnsi="Segoe UI" w:cs="Segoe UI"/>
              <w:b/>
              <w:bCs/>
              <w:color w:val="24292E"/>
              <w:sz w:val="24"/>
              <w:szCs w:val="24"/>
            </w:rPr>
          </w:rPrChange>
        </w:rPr>
        <w:t>Authentication and authorization</w:t>
      </w:r>
      <w:r w:rsidRPr="00536F42">
        <w:rPr>
          <w:rFonts w:eastAsia="Times New Roman" w:cstheme="minorHAnsi"/>
          <w:color w:val="24292E"/>
          <w:rPrChange w:id="1285" w:author="Madhuri K S" w:date="2020-05-22T17:32:00Z">
            <w:rPr>
              <w:rFonts w:ascii="Segoe UI" w:eastAsia="Times New Roman" w:hAnsi="Segoe UI" w:cs="Segoe UI"/>
              <w:color w:val="24292E"/>
              <w:sz w:val="24"/>
              <w:szCs w:val="24"/>
            </w:rPr>
          </w:rPrChange>
        </w:rPr>
        <w:t xml:space="preserve"> include the user of role-based access control (RBAC) and Azure Active Directory (AD) integration, pod identities, and secrets in Azure Key Vault. </w:t>
      </w:r>
      <w:ins w:id="1286" w:author="Madhuri K S" w:date="2020-05-22T17:33:00Z">
        <w:r w:rsidR="00536F42">
          <w:rPr>
            <w:rFonts w:eastAsia="Times New Roman" w:cstheme="minorHAnsi"/>
            <w:color w:val="24292E"/>
          </w:rPr>
          <w:t xml:space="preserve">To know more </w:t>
        </w:r>
      </w:ins>
      <w:del w:id="1287" w:author="Madhuri K S" w:date="2020-05-22T17:33:00Z">
        <w:r w:rsidRPr="00536F42" w:rsidDel="00536F42">
          <w:rPr>
            <w:rFonts w:eastAsia="Times New Roman" w:cstheme="minorHAnsi"/>
            <w:color w:val="24292E"/>
            <w:rPrChange w:id="1288" w:author="Madhuri K S" w:date="2020-05-22T17:32:00Z">
              <w:rPr>
                <w:rFonts w:ascii="Segoe UI" w:eastAsia="Times New Roman" w:hAnsi="Segoe UI" w:cs="Segoe UI"/>
                <w:color w:val="24292E"/>
                <w:sz w:val="24"/>
                <w:szCs w:val="24"/>
              </w:rPr>
            </w:rPrChange>
          </w:rPr>
          <w:delText>For more information a</w:delText>
        </w:r>
      </w:del>
      <w:ins w:id="1289" w:author="Madhuri K S" w:date="2020-05-22T17:33:00Z">
        <w:r w:rsidR="00536F42">
          <w:rPr>
            <w:rFonts w:eastAsia="Times New Roman" w:cstheme="minorHAnsi"/>
            <w:color w:val="24292E"/>
          </w:rPr>
          <w:t>a</w:t>
        </w:r>
      </w:ins>
      <w:r w:rsidRPr="00536F42">
        <w:rPr>
          <w:rFonts w:eastAsia="Times New Roman" w:cstheme="minorHAnsi"/>
          <w:color w:val="24292E"/>
          <w:rPrChange w:id="1290" w:author="Madhuri K S" w:date="2020-05-22T17:32:00Z">
            <w:rPr>
              <w:rFonts w:ascii="Segoe UI" w:eastAsia="Times New Roman" w:hAnsi="Segoe UI" w:cs="Segoe UI"/>
              <w:color w:val="24292E"/>
              <w:sz w:val="24"/>
              <w:szCs w:val="24"/>
            </w:rPr>
          </w:rPrChange>
        </w:rPr>
        <w:t>bout th</w:t>
      </w:r>
      <w:ins w:id="1291" w:author="Madhuri K S" w:date="2020-05-22T17:33:00Z">
        <w:r w:rsidR="00536F42">
          <w:rPr>
            <w:rFonts w:eastAsia="Times New Roman" w:cstheme="minorHAnsi"/>
            <w:color w:val="24292E"/>
          </w:rPr>
          <w:t>e</w:t>
        </w:r>
      </w:ins>
      <w:del w:id="1292" w:author="Madhuri K S" w:date="2020-05-22T17:33:00Z">
        <w:r w:rsidRPr="00536F42" w:rsidDel="00536F42">
          <w:rPr>
            <w:rFonts w:eastAsia="Times New Roman" w:cstheme="minorHAnsi"/>
            <w:color w:val="24292E"/>
            <w:rPrChange w:id="1293" w:author="Madhuri K S" w:date="2020-05-22T17:32:00Z">
              <w:rPr>
                <w:rFonts w:ascii="Segoe UI" w:eastAsia="Times New Roman" w:hAnsi="Segoe UI" w:cs="Segoe UI"/>
                <w:color w:val="24292E"/>
                <w:sz w:val="24"/>
                <w:szCs w:val="24"/>
              </w:rPr>
            </w:rPrChange>
          </w:rPr>
          <w:delText>ese</w:delText>
        </w:r>
      </w:del>
      <w:r w:rsidRPr="00536F42">
        <w:rPr>
          <w:rFonts w:eastAsia="Times New Roman" w:cstheme="minorHAnsi"/>
          <w:color w:val="24292E"/>
          <w:rPrChange w:id="1294" w:author="Madhuri K S" w:date="2020-05-22T17:32:00Z">
            <w:rPr>
              <w:rFonts w:ascii="Segoe UI" w:eastAsia="Times New Roman" w:hAnsi="Segoe UI" w:cs="Segoe UI"/>
              <w:color w:val="24292E"/>
              <w:sz w:val="24"/>
              <w:szCs w:val="24"/>
            </w:rPr>
          </w:rPrChange>
        </w:rPr>
        <w:t xml:space="preserve"> features, </w:t>
      </w:r>
      <w:ins w:id="1295" w:author="Madhuri K S" w:date="2020-05-22T17:33:00Z">
        <w:r w:rsidR="00536F42">
          <w:rPr>
            <w:rFonts w:eastAsia="Times New Roman" w:cstheme="minorHAnsi"/>
            <w:color w:val="24292E"/>
          </w:rPr>
          <w:t>you can check the</w:t>
        </w:r>
      </w:ins>
      <w:del w:id="1296" w:author="Madhuri K S" w:date="2020-05-22T17:33:00Z">
        <w:r w:rsidRPr="00536F42" w:rsidDel="00536F42">
          <w:rPr>
            <w:rFonts w:eastAsia="Times New Roman" w:cstheme="minorHAnsi"/>
            <w:color w:val="24292E"/>
            <w:rPrChange w:id="1297" w:author="Madhuri K S" w:date="2020-05-22T17:32:00Z">
              <w:rPr>
                <w:rFonts w:ascii="Segoe UI" w:eastAsia="Times New Roman" w:hAnsi="Segoe UI" w:cs="Segoe UI"/>
                <w:color w:val="24292E"/>
                <w:sz w:val="24"/>
                <w:szCs w:val="24"/>
              </w:rPr>
            </w:rPrChange>
          </w:rPr>
          <w:delText>see</w:delText>
        </w:r>
      </w:del>
      <w:r w:rsidRPr="00536F42">
        <w:rPr>
          <w:rFonts w:eastAsia="Times New Roman" w:cstheme="minorHAnsi"/>
          <w:color w:val="24292E"/>
          <w:rPrChange w:id="1298" w:author="Madhuri K S" w:date="2020-05-22T17:32:00Z">
            <w:rPr>
              <w:rFonts w:ascii="Segoe UI" w:eastAsia="Times New Roman" w:hAnsi="Segoe UI" w:cs="Segoe UI"/>
              <w:color w:val="24292E"/>
              <w:sz w:val="24"/>
              <w:szCs w:val="24"/>
            </w:rPr>
          </w:rPrChange>
        </w:rPr>
        <w:t> </w:t>
      </w:r>
      <w:r w:rsidR="00EC0760" w:rsidRPr="000551B6">
        <w:rPr>
          <w:rFonts w:eastAsia="Times New Roman" w:cstheme="minorHAnsi"/>
          <w:color w:val="0366D6"/>
          <w:rPrChange w:id="1299" w:author="Madhuri K S" w:date="2020-05-22T17:36:00Z">
            <w:rPr>
              <w:rFonts w:ascii="Segoe UI" w:eastAsia="Times New Roman" w:hAnsi="Segoe UI" w:cs="Segoe UI"/>
              <w:color w:val="0366D6"/>
              <w:sz w:val="24"/>
              <w:szCs w:val="24"/>
              <w:u w:val="single"/>
            </w:rPr>
          </w:rPrChange>
        </w:rPr>
        <w:fldChar w:fldCharType="begin"/>
      </w:r>
      <w:r w:rsidR="00EC0760" w:rsidRPr="000551B6">
        <w:rPr>
          <w:rFonts w:eastAsia="Times New Roman" w:cstheme="minorHAnsi"/>
          <w:color w:val="0366D6"/>
          <w:rPrChange w:id="1300" w:author="Madhuri K S" w:date="2020-05-22T17:36:00Z">
            <w:rPr>
              <w:rFonts w:ascii="Segoe UI" w:eastAsia="Times New Roman" w:hAnsi="Segoe UI" w:cs="Segoe UI"/>
              <w:color w:val="0366D6"/>
              <w:sz w:val="24"/>
              <w:szCs w:val="24"/>
              <w:u w:val="single"/>
            </w:rPr>
          </w:rPrChange>
        </w:rPr>
        <w:instrText xml:space="preserve"> HYPERLINK "https://github.com/MicrosoftDocs/azure-docs/blob/master/articles/aks/operator-best-practices-identity.md" </w:instrText>
      </w:r>
      <w:r w:rsidR="00EC0760" w:rsidRPr="000551B6">
        <w:rPr>
          <w:rFonts w:eastAsia="Times New Roman" w:cstheme="minorHAnsi"/>
          <w:color w:val="0366D6"/>
          <w:rPrChange w:id="1301" w:author="Madhuri K S" w:date="2020-05-22T17:36:00Z">
            <w:rPr>
              <w:rFonts w:ascii="Segoe UI" w:eastAsia="Times New Roman" w:hAnsi="Segoe UI" w:cs="Segoe UI"/>
              <w:color w:val="0366D6"/>
              <w:sz w:val="24"/>
              <w:szCs w:val="24"/>
              <w:u w:val="single"/>
            </w:rPr>
          </w:rPrChange>
        </w:rPr>
        <w:fldChar w:fldCharType="separate"/>
      </w:r>
      <w:r w:rsidRPr="000551B6">
        <w:rPr>
          <w:rFonts w:eastAsia="Times New Roman" w:cstheme="minorHAnsi"/>
          <w:color w:val="0366D6"/>
          <w:rPrChange w:id="1302" w:author="Madhuri K S" w:date="2020-05-22T17:36:00Z">
            <w:rPr>
              <w:rFonts w:ascii="Segoe UI" w:eastAsia="Times New Roman" w:hAnsi="Segoe UI" w:cs="Segoe UI"/>
              <w:color w:val="0366D6"/>
              <w:sz w:val="24"/>
              <w:szCs w:val="24"/>
              <w:u w:val="single"/>
            </w:rPr>
          </w:rPrChange>
        </w:rPr>
        <w:t>Best practices for authentication and authorization in AKS</w:t>
      </w:r>
      <w:r w:rsidR="00EC0760" w:rsidRPr="000551B6">
        <w:rPr>
          <w:rFonts w:eastAsia="Times New Roman" w:cstheme="minorHAnsi"/>
          <w:color w:val="0366D6"/>
          <w:rPrChange w:id="1303" w:author="Madhuri K S" w:date="2020-05-22T17:36:00Z">
            <w:rPr>
              <w:rFonts w:ascii="Segoe UI" w:eastAsia="Times New Roman" w:hAnsi="Segoe UI" w:cs="Segoe UI"/>
              <w:color w:val="0366D6"/>
              <w:sz w:val="24"/>
              <w:szCs w:val="24"/>
              <w:u w:val="single"/>
            </w:rPr>
          </w:rPrChange>
        </w:rPr>
        <w:fldChar w:fldCharType="end"/>
      </w:r>
      <w:r w:rsidRPr="000551B6">
        <w:rPr>
          <w:rFonts w:eastAsia="Times New Roman" w:cstheme="minorHAnsi"/>
          <w:color w:val="24292E"/>
          <w:rPrChange w:id="1304" w:author="Madhuri K S" w:date="2020-05-22T17:36:00Z">
            <w:rPr>
              <w:rFonts w:ascii="Segoe UI" w:eastAsia="Times New Roman" w:hAnsi="Segoe UI" w:cs="Segoe UI"/>
              <w:color w:val="24292E"/>
              <w:sz w:val="24"/>
              <w:szCs w:val="24"/>
            </w:rPr>
          </w:rPrChange>
        </w:rPr>
        <w:t>.</w:t>
      </w:r>
    </w:p>
    <w:p w14:paraId="581FCA72" w14:textId="2FA42C47" w:rsidR="00096233" w:rsidRPr="00096233" w:rsidRDefault="00096233">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536F42">
        <w:rPr>
          <w:rFonts w:eastAsia="Times New Roman" w:cstheme="minorHAnsi"/>
          <w:b/>
          <w:bCs/>
          <w:color w:val="24292E"/>
          <w:rPrChange w:id="1305" w:author="Madhuri K S" w:date="2020-05-22T17:32:00Z">
            <w:rPr>
              <w:rFonts w:ascii="Segoe UI" w:eastAsia="Times New Roman" w:hAnsi="Segoe UI" w:cs="Segoe UI"/>
              <w:b/>
              <w:bCs/>
              <w:color w:val="24292E"/>
              <w:sz w:val="24"/>
              <w:szCs w:val="24"/>
            </w:rPr>
          </w:rPrChange>
        </w:rPr>
        <w:t>Containers</w:t>
      </w:r>
      <w:r w:rsidRPr="00536F42">
        <w:rPr>
          <w:rFonts w:eastAsia="Times New Roman" w:cstheme="minorHAnsi"/>
          <w:color w:val="24292E"/>
          <w:rPrChange w:id="1306" w:author="Madhuri K S" w:date="2020-05-22T17:32:00Z">
            <w:rPr>
              <w:rFonts w:ascii="Segoe UI" w:eastAsia="Times New Roman" w:hAnsi="Segoe UI" w:cs="Segoe UI"/>
              <w:color w:val="24292E"/>
              <w:sz w:val="24"/>
              <w:szCs w:val="24"/>
            </w:rPr>
          </w:rPrChange>
        </w:rPr>
        <w:t xml:space="preserve"> include pod security policies, pod security contexts, scanning images and runtimes for vulnerabilities. </w:t>
      </w:r>
      <w:ins w:id="1307" w:author="Madhuri K S" w:date="2020-05-22T17:35:00Z">
        <w:r w:rsidR="00536F42">
          <w:rPr>
            <w:rFonts w:eastAsia="Times New Roman" w:cstheme="minorHAnsi"/>
            <w:color w:val="24292E"/>
          </w:rPr>
          <w:t xml:space="preserve">This </w:t>
        </w:r>
      </w:ins>
      <w:del w:id="1308" w:author="Madhuri K S" w:date="2020-05-22T17:35:00Z">
        <w:r w:rsidRPr="00536F42" w:rsidDel="00536F42">
          <w:rPr>
            <w:rFonts w:eastAsia="Times New Roman" w:cstheme="minorHAnsi"/>
            <w:color w:val="24292E"/>
            <w:rPrChange w:id="1309" w:author="Madhuri K S" w:date="2020-05-22T17:32:00Z">
              <w:rPr>
                <w:rFonts w:ascii="Segoe UI" w:eastAsia="Times New Roman" w:hAnsi="Segoe UI" w:cs="Segoe UI"/>
                <w:color w:val="24292E"/>
                <w:sz w:val="24"/>
                <w:szCs w:val="24"/>
              </w:rPr>
            </w:rPrChange>
          </w:rPr>
          <w:delText>A</w:delText>
        </w:r>
      </w:del>
      <w:ins w:id="1310" w:author="Madhuri K S" w:date="2020-05-22T17:35:00Z">
        <w:r w:rsidR="00536F42">
          <w:rPr>
            <w:rFonts w:eastAsia="Times New Roman" w:cstheme="minorHAnsi"/>
            <w:color w:val="24292E"/>
          </w:rPr>
          <w:t>a</w:t>
        </w:r>
      </w:ins>
      <w:r w:rsidRPr="00536F42">
        <w:rPr>
          <w:rFonts w:eastAsia="Times New Roman" w:cstheme="minorHAnsi"/>
          <w:color w:val="24292E"/>
          <w:rPrChange w:id="1311" w:author="Madhuri K S" w:date="2020-05-22T17:32:00Z">
            <w:rPr>
              <w:rFonts w:ascii="Segoe UI" w:eastAsia="Times New Roman" w:hAnsi="Segoe UI" w:cs="Segoe UI"/>
              <w:color w:val="24292E"/>
              <w:sz w:val="24"/>
              <w:szCs w:val="24"/>
            </w:rPr>
          </w:rPrChange>
        </w:rPr>
        <w:t xml:space="preserve">lso involves using App Armor or </w:t>
      </w:r>
      <w:proofErr w:type="spellStart"/>
      <w:r w:rsidRPr="00536F42">
        <w:rPr>
          <w:rFonts w:eastAsia="Times New Roman" w:cstheme="minorHAnsi"/>
          <w:color w:val="24292E"/>
          <w:rPrChange w:id="1312" w:author="Madhuri K S" w:date="2020-05-22T17:32:00Z">
            <w:rPr>
              <w:rFonts w:ascii="Segoe UI" w:eastAsia="Times New Roman" w:hAnsi="Segoe UI" w:cs="Segoe UI"/>
              <w:color w:val="24292E"/>
              <w:sz w:val="24"/>
              <w:szCs w:val="24"/>
            </w:rPr>
          </w:rPrChange>
        </w:rPr>
        <w:t>Seccomp</w:t>
      </w:r>
      <w:proofErr w:type="spellEnd"/>
      <w:r w:rsidRPr="00536F42">
        <w:rPr>
          <w:rFonts w:eastAsia="Times New Roman" w:cstheme="minorHAnsi"/>
          <w:color w:val="24292E"/>
          <w:rPrChange w:id="1313" w:author="Madhuri K S" w:date="2020-05-22T17:32:00Z">
            <w:rPr>
              <w:rFonts w:ascii="Segoe UI" w:eastAsia="Times New Roman" w:hAnsi="Segoe UI" w:cs="Segoe UI"/>
              <w:color w:val="24292E"/>
              <w:sz w:val="24"/>
              <w:szCs w:val="24"/>
            </w:rPr>
          </w:rPrChange>
        </w:rPr>
        <w:t xml:space="preserve"> (Secure Computing) to restrict container access to the underlying node</w:t>
      </w:r>
      <w:r w:rsidRPr="00096233">
        <w:rPr>
          <w:rFonts w:ascii="Segoe UI" w:eastAsia="Times New Roman" w:hAnsi="Segoe UI" w:cs="Segoe UI"/>
          <w:color w:val="24292E"/>
          <w:sz w:val="24"/>
          <w:szCs w:val="24"/>
        </w:rPr>
        <w:t>.</w:t>
      </w:r>
    </w:p>
    <w:p w14:paraId="56A649FC" w14:textId="77777777" w:rsidR="00096233" w:rsidRPr="00096233" w:rsidRDefault="00096233">
      <w:pPr>
        <w:shd w:val="clear" w:color="auto" w:fill="FFFFFF"/>
        <w:spacing w:before="360" w:after="240" w:line="240" w:lineRule="auto"/>
        <w:outlineLvl w:val="1"/>
        <w:rPr>
          <w:rFonts w:ascii="Segoe UI" w:eastAsia="Times New Roman" w:hAnsi="Segoe UI" w:cs="Segoe UI"/>
          <w:b/>
          <w:bCs/>
          <w:color w:val="24292E"/>
          <w:sz w:val="36"/>
          <w:szCs w:val="36"/>
        </w:rPr>
        <w:pPrChange w:id="1314" w:author="Madhuri K S" w:date="2020-05-22T16:23:00Z">
          <w:pPr>
            <w:pBdr>
              <w:bottom w:val="single" w:sz="6" w:space="4" w:color="EAECEF"/>
            </w:pBdr>
            <w:shd w:val="clear" w:color="auto" w:fill="FFFFFF"/>
            <w:spacing w:before="360" w:after="240" w:line="240" w:lineRule="auto"/>
            <w:outlineLvl w:val="1"/>
          </w:pPr>
        </w:pPrChange>
      </w:pPr>
      <w:r w:rsidRPr="00096233">
        <w:rPr>
          <w:rFonts w:ascii="Segoe UI" w:eastAsia="Times New Roman" w:hAnsi="Segoe UI" w:cs="Segoe UI"/>
          <w:b/>
          <w:bCs/>
          <w:color w:val="24292E"/>
          <w:sz w:val="36"/>
          <w:szCs w:val="36"/>
        </w:rPr>
        <w:t>Logically isolate clusters</w:t>
      </w:r>
    </w:p>
    <w:p w14:paraId="7EBAD215" w14:textId="77777777" w:rsidR="000551B6" w:rsidRDefault="00096233" w:rsidP="001242BE">
      <w:pPr>
        <w:shd w:val="clear" w:color="auto" w:fill="FFFFFF"/>
        <w:spacing w:after="240" w:line="240" w:lineRule="auto"/>
        <w:rPr>
          <w:ins w:id="1315" w:author="Madhuri K S" w:date="2020-05-22T17:36:00Z"/>
          <w:rFonts w:ascii="Segoe UI" w:eastAsia="Times New Roman" w:hAnsi="Segoe UI" w:cs="Segoe UI"/>
          <w:color w:val="24292E"/>
          <w:sz w:val="24"/>
          <w:szCs w:val="24"/>
        </w:rPr>
      </w:pPr>
      <w:r w:rsidRPr="00096233">
        <w:rPr>
          <w:rFonts w:ascii="Segoe UI" w:eastAsia="Times New Roman" w:hAnsi="Segoe UI" w:cs="Segoe UI"/>
          <w:b/>
          <w:bCs/>
          <w:color w:val="24292E"/>
          <w:sz w:val="24"/>
          <w:szCs w:val="24"/>
        </w:rPr>
        <w:t>Best practice guidance</w:t>
      </w:r>
      <w:r w:rsidRPr="00096233">
        <w:rPr>
          <w:rFonts w:ascii="Segoe UI" w:eastAsia="Times New Roman" w:hAnsi="Segoe UI" w:cs="Segoe UI"/>
          <w:color w:val="24292E"/>
          <w:sz w:val="24"/>
          <w:szCs w:val="24"/>
        </w:rPr>
        <w:t> </w:t>
      </w:r>
    </w:p>
    <w:p w14:paraId="447128D4" w14:textId="73F55985" w:rsidR="00096233" w:rsidRPr="000551B6" w:rsidRDefault="00096233" w:rsidP="001242BE">
      <w:pPr>
        <w:shd w:val="clear" w:color="auto" w:fill="FFFFFF"/>
        <w:spacing w:after="240" w:line="240" w:lineRule="auto"/>
        <w:rPr>
          <w:rFonts w:eastAsia="Times New Roman" w:cstheme="minorHAnsi"/>
          <w:color w:val="24292E"/>
          <w:rPrChange w:id="1316" w:author="Madhuri K S" w:date="2020-05-22T17:36:00Z">
            <w:rPr>
              <w:rFonts w:ascii="Segoe UI" w:eastAsia="Times New Roman" w:hAnsi="Segoe UI" w:cs="Segoe UI"/>
              <w:color w:val="24292E"/>
              <w:sz w:val="24"/>
              <w:szCs w:val="24"/>
            </w:rPr>
          </w:rPrChange>
        </w:rPr>
      </w:pPr>
      <w:del w:id="1317" w:author="Madhuri K S" w:date="2020-05-22T17:36:00Z">
        <w:r w:rsidRPr="000551B6" w:rsidDel="000551B6">
          <w:rPr>
            <w:rFonts w:eastAsia="Times New Roman" w:cstheme="minorHAnsi"/>
            <w:color w:val="24292E"/>
            <w:rPrChange w:id="1318" w:author="Madhuri K S" w:date="2020-05-22T17:36:00Z">
              <w:rPr>
                <w:rFonts w:ascii="Segoe UI" w:eastAsia="Times New Roman" w:hAnsi="Segoe UI" w:cs="Segoe UI"/>
                <w:color w:val="24292E"/>
                <w:sz w:val="24"/>
                <w:szCs w:val="24"/>
              </w:rPr>
            </w:rPrChange>
          </w:rPr>
          <w:delText>-</w:delText>
        </w:r>
      </w:del>
      <w:r w:rsidRPr="000551B6">
        <w:rPr>
          <w:rFonts w:eastAsia="Times New Roman" w:cstheme="minorHAnsi"/>
          <w:color w:val="24292E"/>
          <w:rPrChange w:id="1319" w:author="Madhuri K S" w:date="2020-05-22T17:36:00Z">
            <w:rPr>
              <w:rFonts w:ascii="Segoe UI" w:eastAsia="Times New Roman" w:hAnsi="Segoe UI" w:cs="Segoe UI"/>
              <w:color w:val="24292E"/>
              <w:sz w:val="24"/>
              <w:szCs w:val="24"/>
            </w:rPr>
          </w:rPrChange>
        </w:rPr>
        <w:t xml:space="preserve"> Use logical isolation to separate teams and projects. Try to minimize the number of physical AKS clusters</w:t>
      </w:r>
      <w:ins w:id="1320" w:author="Madhuri K S" w:date="2020-05-22T17:36:00Z">
        <w:r w:rsidR="000551B6">
          <w:rPr>
            <w:rFonts w:eastAsia="Times New Roman" w:cstheme="minorHAnsi"/>
            <w:color w:val="24292E"/>
          </w:rPr>
          <w:t xml:space="preserve"> that</w:t>
        </w:r>
      </w:ins>
      <w:r w:rsidRPr="000551B6">
        <w:rPr>
          <w:rFonts w:eastAsia="Times New Roman" w:cstheme="minorHAnsi"/>
          <w:color w:val="24292E"/>
          <w:rPrChange w:id="1321" w:author="Madhuri K S" w:date="2020-05-22T17:36:00Z">
            <w:rPr>
              <w:rFonts w:ascii="Segoe UI" w:eastAsia="Times New Roman" w:hAnsi="Segoe UI" w:cs="Segoe UI"/>
              <w:color w:val="24292E"/>
              <w:sz w:val="24"/>
              <w:szCs w:val="24"/>
            </w:rPr>
          </w:rPrChange>
        </w:rPr>
        <w:t xml:space="preserve"> you deploy to isolate teams or applications.</w:t>
      </w:r>
    </w:p>
    <w:p w14:paraId="44383684" w14:textId="2678422C" w:rsidR="00096233" w:rsidRPr="000551B6" w:rsidRDefault="00096233">
      <w:pPr>
        <w:shd w:val="clear" w:color="auto" w:fill="FFFFFF"/>
        <w:spacing w:after="240" w:line="240" w:lineRule="auto"/>
        <w:rPr>
          <w:rFonts w:eastAsia="Times New Roman" w:cstheme="minorHAnsi"/>
          <w:color w:val="24292E"/>
          <w:rPrChange w:id="1322" w:author="Madhuri K S" w:date="2020-05-22T17:36:00Z">
            <w:rPr>
              <w:rFonts w:ascii="Segoe UI" w:eastAsia="Times New Roman" w:hAnsi="Segoe UI" w:cs="Segoe UI"/>
              <w:color w:val="24292E"/>
              <w:sz w:val="24"/>
              <w:szCs w:val="24"/>
            </w:rPr>
          </w:rPrChange>
        </w:rPr>
      </w:pPr>
      <w:r w:rsidRPr="000551B6">
        <w:rPr>
          <w:rFonts w:eastAsia="Times New Roman" w:cstheme="minorHAnsi"/>
          <w:color w:val="24292E"/>
          <w:rPrChange w:id="1323" w:author="Madhuri K S" w:date="2020-05-22T17:36:00Z">
            <w:rPr>
              <w:rFonts w:ascii="Segoe UI" w:eastAsia="Times New Roman" w:hAnsi="Segoe UI" w:cs="Segoe UI"/>
              <w:color w:val="24292E"/>
              <w:sz w:val="24"/>
              <w:szCs w:val="24"/>
            </w:rPr>
          </w:rPrChange>
        </w:rPr>
        <w:t xml:space="preserve">With </w:t>
      </w:r>
      <w:ins w:id="1324" w:author="Madhuri K S" w:date="2020-05-22T17:36:00Z">
        <w:r w:rsidR="000551B6">
          <w:rPr>
            <w:rFonts w:eastAsia="Times New Roman" w:cstheme="minorHAnsi"/>
            <w:color w:val="24292E"/>
          </w:rPr>
          <w:t xml:space="preserve">the </w:t>
        </w:r>
      </w:ins>
      <w:r w:rsidRPr="000551B6">
        <w:rPr>
          <w:rFonts w:eastAsia="Times New Roman" w:cstheme="minorHAnsi"/>
          <w:color w:val="24292E"/>
          <w:rPrChange w:id="1325" w:author="Madhuri K S" w:date="2020-05-22T17:36:00Z">
            <w:rPr>
              <w:rFonts w:ascii="Segoe UI" w:eastAsia="Times New Roman" w:hAnsi="Segoe UI" w:cs="Segoe UI"/>
              <w:color w:val="24292E"/>
              <w:sz w:val="24"/>
              <w:szCs w:val="24"/>
            </w:rPr>
          </w:rPrChange>
        </w:rPr>
        <w:t>logical isolation, a single AKS cluster can be used for multiple workloads, teams, or environments. Kubernetes </w:t>
      </w:r>
      <w:r w:rsidR="00EC0760" w:rsidRPr="000551B6">
        <w:rPr>
          <w:rFonts w:eastAsia="Times New Roman" w:cstheme="minorHAnsi"/>
          <w:color w:val="0366D6"/>
          <w:u w:val="single"/>
          <w:rPrChange w:id="1326" w:author="Madhuri K S" w:date="2020-05-22T17:36:00Z">
            <w:rPr>
              <w:rFonts w:ascii="Segoe UI" w:eastAsia="Times New Roman" w:hAnsi="Segoe UI" w:cs="Segoe UI"/>
              <w:color w:val="0366D6"/>
              <w:sz w:val="24"/>
              <w:szCs w:val="24"/>
              <w:u w:val="single"/>
            </w:rPr>
          </w:rPrChange>
        </w:rPr>
        <w:fldChar w:fldCharType="begin"/>
      </w:r>
      <w:r w:rsidR="00EC0760" w:rsidRPr="000551B6">
        <w:rPr>
          <w:rFonts w:eastAsia="Times New Roman" w:cstheme="minorHAnsi"/>
          <w:color w:val="0366D6"/>
          <w:u w:val="single"/>
          <w:rPrChange w:id="1327" w:author="Madhuri K S" w:date="2020-05-22T17:36:00Z">
            <w:rPr>
              <w:rFonts w:ascii="Segoe UI" w:eastAsia="Times New Roman" w:hAnsi="Segoe UI" w:cs="Segoe UI"/>
              <w:color w:val="0366D6"/>
              <w:sz w:val="24"/>
              <w:szCs w:val="24"/>
              <w:u w:val="single"/>
            </w:rPr>
          </w:rPrChange>
        </w:rPr>
        <w:instrText xml:space="preserve"> HYPERLINK "https://github.com/MicrosoftDocs/azure-docs/blob/master/articles/aks/concepts-clusters-workloads.md" \l "namespaces" </w:instrText>
      </w:r>
      <w:r w:rsidR="00EC0760" w:rsidRPr="000551B6">
        <w:rPr>
          <w:rFonts w:eastAsia="Times New Roman" w:cstheme="minorHAnsi"/>
          <w:color w:val="0366D6"/>
          <w:u w:val="single"/>
          <w:rPrChange w:id="1328" w:author="Madhuri K S" w:date="2020-05-22T17:36:00Z">
            <w:rPr>
              <w:rFonts w:ascii="Segoe UI" w:eastAsia="Times New Roman" w:hAnsi="Segoe UI" w:cs="Segoe UI"/>
              <w:color w:val="0366D6"/>
              <w:sz w:val="24"/>
              <w:szCs w:val="24"/>
              <w:u w:val="single"/>
            </w:rPr>
          </w:rPrChange>
        </w:rPr>
        <w:fldChar w:fldCharType="separate"/>
      </w:r>
      <w:r w:rsidRPr="000551B6">
        <w:rPr>
          <w:rFonts w:eastAsia="Times New Roman" w:cstheme="minorHAnsi"/>
          <w:color w:val="0366D6"/>
          <w:u w:val="single"/>
          <w:rPrChange w:id="1329" w:author="Madhuri K S" w:date="2020-05-22T17:36:00Z">
            <w:rPr>
              <w:rFonts w:ascii="Segoe UI" w:eastAsia="Times New Roman" w:hAnsi="Segoe UI" w:cs="Segoe UI"/>
              <w:color w:val="0366D6"/>
              <w:sz w:val="24"/>
              <w:szCs w:val="24"/>
              <w:u w:val="single"/>
            </w:rPr>
          </w:rPrChange>
        </w:rPr>
        <w:t>Namespaces</w:t>
      </w:r>
      <w:r w:rsidR="00EC0760" w:rsidRPr="000551B6">
        <w:rPr>
          <w:rFonts w:eastAsia="Times New Roman" w:cstheme="minorHAnsi"/>
          <w:color w:val="0366D6"/>
          <w:u w:val="single"/>
          <w:rPrChange w:id="1330" w:author="Madhuri K S" w:date="2020-05-22T17:36:00Z">
            <w:rPr>
              <w:rFonts w:ascii="Segoe UI" w:eastAsia="Times New Roman" w:hAnsi="Segoe UI" w:cs="Segoe UI"/>
              <w:color w:val="0366D6"/>
              <w:sz w:val="24"/>
              <w:szCs w:val="24"/>
              <w:u w:val="single"/>
            </w:rPr>
          </w:rPrChange>
        </w:rPr>
        <w:fldChar w:fldCharType="end"/>
      </w:r>
      <w:r w:rsidRPr="000551B6">
        <w:rPr>
          <w:rFonts w:eastAsia="Times New Roman" w:cstheme="minorHAnsi"/>
          <w:color w:val="24292E"/>
          <w:rPrChange w:id="1331" w:author="Madhuri K S" w:date="2020-05-22T17:36:00Z">
            <w:rPr>
              <w:rFonts w:ascii="Segoe UI" w:eastAsia="Times New Roman" w:hAnsi="Segoe UI" w:cs="Segoe UI"/>
              <w:color w:val="24292E"/>
              <w:sz w:val="24"/>
              <w:szCs w:val="24"/>
            </w:rPr>
          </w:rPrChange>
        </w:rPr>
        <w:t> form the logical isolation boundary for workloads and resources.</w:t>
      </w:r>
    </w:p>
    <w:p w14:paraId="3B903634" w14:textId="53BB9655" w:rsidR="00096233" w:rsidRPr="00096233" w:rsidRDefault="00096233">
      <w:pPr>
        <w:shd w:val="clear" w:color="auto" w:fill="FFFFFF"/>
        <w:spacing w:after="240" w:line="240" w:lineRule="auto"/>
        <w:rPr>
          <w:rFonts w:ascii="Segoe UI" w:eastAsia="Times New Roman" w:hAnsi="Segoe UI" w:cs="Segoe UI"/>
          <w:color w:val="24292E"/>
          <w:sz w:val="24"/>
          <w:szCs w:val="24"/>
        </w:rPr>
      </w:pPr>
      <w:r w:rsidRPr="00096233">
        <w:rPr>
          <w:rFonts w:ascii="Segoe UI" w:eastAsia="Times New Roman" w:hAnsi="Segoe UI" w:cs="Segoe UI"/>
          <w:noProof/>
          <w:color w:val="0366D6"/>
          <w:sz w:val="24"/>
          <w:szCs w:val="24"/>
          <w:lang w:val="en-IN" w:eastAsia="en-IN"/>
        </w:rPr>
        <w:drawing>
          <wp:inline distT="0" distB="0" distL="0" distR="0" wp14:anchorId="1694122B" wp14:editId="20C2296A">
            <wp:extent cx="5494020" cy="3360420"/>
            <wp:effectExtent l="0" t="0" r="0" b="0"/>
            <wp:docPr id="6" name="Picture 6" descr="Logical isolation of a Kubernetes cluster in AK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cal isolation of a Kubernetes cluster in AK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4020" cy="3360420"/>
                    </a:xfrm>
                    <a:prstGeom prst="rect">
                      <a:avLst/>
                    </a:prstGeom>
                    <a:noFill/>
                    <a:ln>
                      <a:noFill/>
                    </a:ln>
                  </pic:spPr>
                </pic:pic>
              </a:graphicData>
            </a:graphic>
          </wp:inline>
        </w:drawing>
      </w:r>
    </w:p>
    <w:p w14:paraId="267C30F9" w14:textId="35D6F310" w:rsidR="00096233" w:rsidRPr="000551B6" w:rsidRDefault="00096233">
      <w:pPr>
        <w:shd w:val="clear" w:color="auto" w:fill="FFFFFF"/>
        <w:spacing w:after="240" w:line="240" w:lineRule="auto"/>
        <w:rPr>
          <w:rFonts w:eastAsia="Times New Roman" w:cstheme="minorHAnsi"/>
          <w:color w:val="24292E"/>
          <w:rPrChange w:id="1332" w:author="Madhuri K S" w:date="2020-05-22T17:37:00Z">
            <w:rPr>
              <w:rFonts w:ascii="Segoe UI" w:eastAsia="Times New Roman" w:hAnsi="Segoe UI" w:cs="Segoe UI"/>
              <w:color w:val="24292E"/>
              <w:sz w:val="24"/>
              <w:szCs w:val="24"/>
            </w:rPr>
          </w:rPrChange>
        </w:rPr>
      </w:pPr>
      <w:r w:rsidRPr="000551B6">
        <w:rPr>
          <w:rFonts w:eastAsia="Times New Roman" w:cstheme="minorHAnsi"/>
          <w:color w:val="24292E"/>
          <w:rPrChange w:id="1333" w:author="Madhuri K S" w:date="2020-05-22T17:37:00Z">
            <w:rPr>
              <w:rFonts w:ascii="Segoe UI" w:eastAsia="Times New Roman" w:hAnsi="Segoe UI" w:cs="Segoe UI"/>
              <w:color w:val="24292E"/>
              <w:sz w:val="24"/>
              <w:szCs w:val="24"/>
            </w:rPr>
          </w:rPrChange>
        </w:rPr>
        <w:t>Logical separation of clusters usually provides a higher pod density than physically isolated clusters. There</w:t>
      </w:r>
      <w:ins w:id="1334" w:author="Madhuri K S" w:date="2020-05-22T17:37:00Z">
        <w:r w:rsidR="000551B6">
          <w:rPr>
            <w:rFonts w:eastAsia="Times New Roman" w:cstheme="minorHAnsi"/>
            <w:color w:val="24292E"/>
          </w:rPr>
          <w:t xml:space="preserve"> is </w:t>
        </w:r>
      </w:ins>
      <w:del w:id="1335" w:author="Madhuri K S" w:date="2020-05-22T17:37:00Z">
        <w:r w:rsidRPr="000551B6" w:rsidDel="000551B6">
          <w:rPr>
            <w:rFonts w:eastAsia="Times New Roman" w:cstheme="minorHAnsi"/>
            <w:color w:val="24292E"/>
            <w:rPrChange w:id="1336" w:author="Madhuri K S" w:date="2020-05-22T17:37:00Z">
              <w:rPr>
                <w:rFonts w:ascii="Segoe UI" w:eastAsia="Times New Roman" w:hAnsi="Segoe UI" w:cs="Segoe UI"/>
                <w:color w:val="24292E"/>
                <w:sz w:val="24"/>
                <w:szCs w:val="24"/>
              </w:rPr>
            </w:rPrChange>
          </w:rPr>
          <w:delText xml:space="preserve">'s </w:delText>
        </w:r>
      </w:del>
      <w:r w:rsidRPr="000551B6">
        <w:rPr>
          <w:rFonts w:eastAsia="Times New Roman" w:cstheme="minorHAnsi"/>
          <w:color w:val="24292E"/>
          <w:rPrChange w:id="1337" w:author="Madhuri K S" w:date="2020-05-22T17:37:00Z">
            <w:rPr>
              <w:rFonts w:ascii="Segoe UI" w:eastAsia="Times New Roman" w:hAnsi="Segoe UI" w:cs="Segoe UI"/>
              <w:color w:val="24292E"/>
              <w:sz w:val="24"/>
              <w:szCs w:val="24"/>
            </w:rPr>
          </w:rPrChange>
        </w:rPr>
        <w:t xml:space="preserve">less </w:t>
      </w:r>
      <w:del w:id="1338" w:author="Madhuri K S" w:date="2020-05-22T17:37:00Z">
        <w:r w:rsidRPr="000551B6" w:rsidDel="000551B6">
          <w:rPr>
            <w:rFonts w:eastAsia="Times New Roman" w:cstheme="minorHAnsi"/>
            <w:color w:val="24292E"/>
            <w:rPrChange w:id="1339" w:author="Madhuri K S" w:date="2020-05-22T17:37:00Z">
              <w:rPr>
                <w:rFonts w:ascii="Segoe UI" w:eastAsia="Times New Roman" w:hAnsi="Segoe UI" w:cs="Segoe UI"/>
                <w:color w:val="24292E"/>
                <w:sz w:val="24"/>
                <w:szCs w:val="24"/>
              </w:rPr>
            </w:rPrChange>
          </w:rPr>
          <w:delText xml:space="preserve">excess </w:delText>
        </w:r>
      </w:del>
      <w:r w:rsidRPr="000551B6">
        <w:rPr>
          <w:rFonts w:eastAsia="Times New Roman" w:cstheme="minorHAnsi"/>
          <w:color w:val="24292E"/>
          <w:rPrChange w:id="1340" w:author="Madhuri K S" w:date="2020-05-22T17:37:00Z">
            <w:rPr>
              <w:rFonts w:ascii="Segoe UI" w:eastAsia="Times New Roman" w:hAnsi="Segoe UI" w:cs="Segoe UI"/>
              <w:color w:val="24292E"/>
              <w:sz w:val="24"/>
              <w:szCs w:val="24"/>
            </w:rPr>
          </w:rPrChange>
        </w:rPr>
        <w:t xml:space="preserve">compute capacity that sits idle in the cluster. When combined with the Kubernetes cluster </w:t>
      </w:r>
      <w:proofErr w:type="spellStart"/>
      <w:r w:rsidRPr="000551B6">
        <w:rPr>
          <w:rFonts w:eastAsia="Times New Roman" w:cstheme="minorHAnsi"/>
          <w:color w:val="24292E"/>
          <w:rPrChange w:id="1341" w:author="Madhuri K S" w:date="2020-05-22T17:37:00Z">
            <w:rPr>
              <w:rFonts w:ascii="Segoe UI" w:eastAsia="Times New Roman" w:hAnsi="Segoe UI" w:cs="Segoe UI"/>
              <w:color w:val="24292E"/>
              <w:sz w:val="24"/>
              <w:szCs w:val="24"/>
            </w:rPr>
          </w:rPrChange>
        </w:rPr>
        <w:t>autoscaler</w:t>
      </w:r>
      <w:proofErr w:type="spellEnd"/>
      <w:r w:rsidRPr="000551B6">
        <w:rPr>
          <w:rFonts w:eastAsia="Times New Roman" w:cstheme="minorHAnsi"/>
          <w:color w:val="24292E"/>
          <w:rPrChange w:id="1342" w:author="Madhuri K S" w:date="2020-05-22T17:37:00Z">
            <w:rPr>
              <w:rFonts w:ascii="Segoe UI" w:eastAsia="Times New Roman" w:hAnsi="Segoe UI" w:cs="Segoe UI"/>
              <w:color w:val="24292E"/>
              <w:sz w:val="24"/>
              <w:szCs w:val="24"/>
            </w:rPr>
          </w:rPrChange>
        </w:rPr>
        <w:t xml:space="preserve">, you can scale the number of nodes up or down </w:t>
      </w:r>
      <w:ins w:id="1343" w:author="Madhuri K S" w:date="2020-05-22T17:37:00Z">
        <w:r w:rsidR="000551B6">
          <w:rPr>
            <w:rFonts w:eastAsia="Times New Roman" w:cstheme="minorHAnsi"/>
            <w:color w:val="24292E"/>
          </w:rPr>
          <w:t xml:space="preserve">in order </w:t>
        </w:r>
      </w:ins>
      <w:r w:rsidRPr="000551B6">
        <w:rPr>
          <w:rFonts w:eastAsia="Times New Roman" w:cstheme="minorHAnsi"/>
          <w:color w:val="24292E"/>
          <w:rPrChange w:id="1344" w:author="Madhuri K S" w:date="2020-05-22T17:37:00Z">
            <w:rPr>
              <w:rFonts w:ascii="Segoe UI" w:eastAsia="Times New Roman" w:hAnsi="Segoe UI" w:cs="Segoe UI"/>
              <w:color w:val="24292E"/>
              <w:sz w:val="24"/>
              <w:szCs w:val="24"/>
            </w:rPr>
          </w:rPrChange>
        </w:rPr>
        <w:t>to meet demands. Th</w:t>
      </w:r>
      <w:ins w:id="1345" w:author="Madhuri K S" w:date="2020-05-22T17:37:00Z">
        <w:r w:rsidR="000551B6">
          <w:rPr>
            <w:rFonts w:eastAsia="Times New Roman" w:cstheme="minorHAnsi"/>
            <w:color w:val="24292E"/>
          </w:rPr>
          <w:t>e</w:t>
        </w:r>
      </w:ins>
      <w:del w:id="1346" w:author="Madhuri K S" w:date="2020-05-22T17:37:00Z">
        <w:r w:rsidRPr="000551B6" w:rsidDel="000551B6">
          <w:rPr>
            <w:rFonts w:eastAsia="Times New Roman" w:cstheme="minorHAnsi"/>
            <w:color w:val="24292E"/>
            <w:rPrChange w:id="1347" w:author="Madhuri K S" w:date="2020-05-22T17:37:00Z">
              <w:rPr>
                <w:rFonts w:ascii="Segoe UI" w:eastAsia="Times New Roman" w:hAnsi="Segoe UI" w:cs="Segoe UI"/>
                <w:color w:val="24292E"/>
                <w:sz w:val="24"/>
                <w:szCs w:val="24"/>
              </w:rPr>
            </w:rPrChange>
          </w:rPr>
          <w:delText>is</w:delText>
        </w:r>
      </w:del>
      <w:r w:rsidRPr="000551B6">
        <w:rPr>
          <w:rFonts w:eastAsia="Times New Roman" w:cstheme="minorHAnsi"/>
          <w:color w:val="24292E"/>
          <w:rPrChange w:id="1348" w:author="Madhuri K S" w:date="2020-05-22T17:37:00Z">
            <w:rPr>
              <w:rFonts w:ascii="Segoe UI" w:eastAsia="Times New Roman" w:hAnsi="Segoe UI" w:cs="Segoe UI"/>
              <w:color w:val="24292E"/>
              <w:sz w:val="24"/>
              <w:szCs w:val="24"/>
            </w:rPr>
          </w:rPrChange>
        </w:rPr>
        <w:t xml:space="preserve"> best </w:t>
      </w:r>
      <w:del w:id="1349" w:author="Madhuri K S" w:date="2020-05-22T17:37:00Z">
        <w:r w:rsidRPr="000551B6" w:rsidDel="000551B6">
          <w:rPr>
            <w:rFonts w:eastAsia="Times New Roman" w:cstheme="minorHAnsi"/>
            <w:color w:val="24292E"/>
            <w:rPrChange w:id="1350" w:author="Madhuri K S" w:date="2020-05-22T17:37:00Z">
              <w:rPr>
                <w:rFonts w:ascii="Segoe UI" w:eastAsia="Times New Roman" w:hAnsi="Segoe UI" w:cs="Segoe UI"/>
                <w:color w:val="24292E"/>
                <w:sz w:val="24"/>
                <w:szCs w:val="24"/>
              </w:rPr>
            </w:rPrChange>
          </w:rPr>
          <w:delText xml:space="preserve">practice </w:delText>
        </w:r>
      </w:del>
      <w:r w:rsidRPr="000551B6">
        <w:rPr>
          <w:rFonts w:eastAsia="Times New Roman" w:cstheme="minorHAnsi"/>
          <w:color w:val="24292E"/>
          <w:rPrChange w:id="1351" w:author="Madhuri K S" w:date="2020-05-22T17:37:00Z">
            <w:rPr>
              <w:rFonts w:ascii="Segoe UI" w:eastAsia="Times New Roman" w:hAnsi="Segoe UI" w:cs="Segoe UI"/>
              <w:color w:val="24292E"/>
              <w:sz w:val="24"/>
              <w:szCs w:val="24"/>
            </w:rPr>
          </w:rPrChange>
        </w:rPr>
        <w:t>approach</w:t>
      </w:r>
      <w:ins w:id="1352" w:author="Madhuri K S" w:date="2020-05-22T17:37:00Z">
        <w:r w:rsidR="000551B6">
          <w:rPr>
            <w:rFonts w:eastAsia="Times New Roman" w:cstheme="minorHAnsi"/>
            <w:color w:val="24292E"/>
          </w:rPr>
          <w:t xml:space="preserve"> is</w:t>
        </w:r>
      </w:ins>
      <w:r w:rsidRPr="000551B6">
        <w:rPr>
          <w:rFonts w:eastAsia="Times New Roman" w:cstheme="minorHAnsi"/>
          <w:color w:val="24292E"/>
          <w:rPrChange w:id="1353" w:author="Madhuri K S" w:date="2020-05-22T17:37:00Z">
            <w:rPr>
              <w:rFonts w:ascii="Segoe UI" w:eastAsia="Times New Roman" w:hAnsi="Segoe UI" w:cs="Segoe UI"/>
              <w:color w:val="24292E"/>
              <w:sz w:val="24"/>
              <w:szCs w:val="24"/>
            </w:rPr>
          </w:rPrChange>
        </w:rPr>
        <w:t xml:space="preserve"> to </w:t>
      </w:r>
      <w:ins w:id="1354" w:author="Madhuri K S" w:date="2020-05-22T17:37:00Z">
        <w:r w:rsidR="000551B6">
          <w:rPr>
            <w:rFonts w:eastAsia="Times New Roman" w:cstheme="minorHAnsi"/>
            <w:color w:val="24292E"/>
          </w:rPr>
          <w:t xml:space="preserve">allow the </w:t>
        </w:r>
      </w:ins>
      <w:r w:rsidRPr="000551B6">
        <w:rPr>
          <w:rFonts w:eastAsia="Times New Roman" w:cstheme="minorHAnsi"/>
          <w:color w:val="24292E"/>
          <w:rPrChange w:id="1355" w:author="Madhuri K S" w:date="2020-05-22T17:37:00Z">
            <w:rPr>
              <w:rFonts w:ascii="Segoe UI" w:eastAsia="Times New Roman" w:hAnsi="Segoe UI" w:cs="Segoe UI"/>
              <w:color w:val="24292E"/>
              <w:sz w:val="24"/>
              <w:szCs w:val="24"/>
            </w:rPr>
          </w:rPrChange>
        </w:rPr>
        <w:t xml:space="preserve">autoscaling </w:t>
      </w:r>
      <w:ins w:id="1356" w:author="Madhuri K S" w:date="2020-05-22T17:37:00Z">
        <w:r w:rsidR="000551B6">
          <w:rPr>
            <w:rFonts w:eastAsia="Times New Roman" w:cstheme="minorHAnsi"/>
            <w:color w:val="24292E"/>
          </w:rPr>
          <w:t>to</w:t>
        </w:r>
      </w:ins>
      <w:del w:id="1357" w:author="Madhuri K S" w:date="2020-05-22T17:37:00Z">
        <w:r w:rsidRPr="000551B6" w:rsidDel="000551B6">
          <w:rPr>
            <w:rFonts w:eastAsia="Times New Roman" w:cstheme="minorHAnsi"/>
            <w:color w:val="24292E"/>
            <w:rPrChange w:id="1358" w:author="Madhuri K S" w:date="2020-05-22T17:37:00Z">
              <w:rPr>
                <w:rFonts w:ascii="Segoe UI" w:eastAsia="Times New Roman" w:hAnsi="Segoe UI" w:cs="Segoe UI"/>
                <w:color w:val="24292E"/>
                <w:sz w:val="24"/>
                <w:szCs w:val="24"/>
              </w:rPr>
            </w:rPrChange>
          </w:rPr>
          <w:delText>lets you</w:delText>
        </w:r>
      </w:del>
      <w:r w:rsidRPr="000551B6">
        <w:rPr>
          <w:rFonts w:eastAsia="Times New Roman" w:cstheme="minorHAnsi"/>
          <w:color w:val="24292E"/>
          <w:rPrChange w:id="1359" w:author="Madhuri K S" w:date="2020-05-22T17:37:00Z">
            <w:rPr>
              <w:rFonts w:ascii="Segoe UI" w:eastAsia="Times New Roman" w:hAnsi="Segoe UI" w:cs="Segoe UI"/>
              <w:color w:val="24292E"/>
              <w:sz w:val="24"/>
              <w:szCs w:val="24"/>
            </w:rPr>
          </w:rPrChange>
        </w:rPr>
        <w:t xml:space="preserve"> run only the </w:t>
      </w:r>
      <w:ins w:id="1360" w:author="Madhuri K S" w:date="2020-05-22T17:38:00Z">
        <w:r w:rsidR="000551B6">
          <w:rPr>
            <w:rFonts w:eastAsia="Times New Roman" w:cstheme="minorHAnsi"/>
            <w:color w:val="24292E"/>
          </w:rPr>
          <w:t xml:space="preserve">required </w:t>
        </w:r>
      </w:ins>
      <w:r w:rsidRPr="000551B6">
        <w:rPr>
          <w:rFonts w:eastAsia="Times New Roman" w:cstheme="minorHAnsi"/>
          <w:color w:val="24292E"/>
          <w:rPrChange w:id="1361" w:author="Madhuri K S" w:date="2020-05-22T17:37:00Z">
            <w:rPr>
              <w:rFonts w:ascii="Segoe UI" w:eastAsia="Times New Roman" w:hAnsi="Segoe UI" w:cs="Segoe UI"/>
              <w:color w:val="24292E"/>
              <w:sz w:val="24"/>
              <w:szCs w:val="24"/>
            </w:rPr>
          </w:rPrChange>
        </w:rPr>
        <w:t>number of nodes</w:t>
      </w:r>
      <w:del w:id="1362" w:author="Madhuri K S" w:date="2020-05-22T17:38:00Z">
        <w:r w:rsidRPr="000551B6" w:rsidDel="000551B6">
          <w:rPr>
            <w:rFonts w:eastAsia="Times New Roman" w:cstheme="minorHAnsi"/>
            <w:color w:val="24292E"/>
            <w:rPrChange w:id="1363" w:author="Madhuri K S" w:date="2020-05-22T17:37:00Z">
              <w:rPr>
                <w:rFonts w:ascii="Segoe UI" w:eastAsia="Times New Roman" w:hAnsi="Segoe UI" w:cs="Segoe UI"/>
                <w:color w:val="24292E"/>
                <w:sz w:val="24"/>
                <w:szCs w:val="24"/>
              </w:rPr>
            </w:rPrChange>
          </w:rPr>
          <w:delText xml:space="preserve"> required</w:delText>
        </w:r>
      </w:del>
      <w:r w:rsidRPr="000551B6">
        <w:rPr>
          <w:rFonts w:eastAsia="Times New Roman" w:cstheme="minorHAnsi"/>
          <w:color w:val="24292E"/>
          <w:rPrChange w:id="1364" w:author="Madhuri K S" w:date="2020-05-22T17:37:00Z">
            <w:rPr>
              <w:rFonts w:ascii="Segoe UI" w:eastAsia="Times New Roman" w:hAnsi="Segoe UI" w:cs="Segoe UI"/>
              <w:color w:val="24292E"/>
              <w:sz w:val="24"/>
              <w:szCs w:val="24"/>
            </w:rPr>
          </w:rPrChange>
        </w:rPr>
        <w:t xml:space="preserve"> and</w:t>
      </w:r>
      <w:ins w:id="1365" w:author="Madhuri K S" w:date="2020-05-22T17:38:00Z">
        <w:r w:rsidR="000551B6">
          <w:rPr>
            <w:rFonts w:eastAsia="Times New Roman" w:cstheme="minorHAnsi"/>
            <w:color w:val="24292E"/>
          </w:rPr>
          <w:t xml:space="preserve"> reduce the </w:t>
        </w:r>
      </w:ins>
      <w:del w:id="1366" w:author="Madhuri K S" w:date="2020-05-22T17:38:00Z">
        <w:r w:rsidRPr="000551B6" w:rsidDel="000551B6">
          <w:rPr>
            <w:rFonts w:eastAsia="Times New Roman" w:cstheme="minorHAnsi"/>
            <w:color w:val="24292E"/>
            <w:rPrChange w:id="1367" w:author="Madhuri K S" w:date="2020-05-22T17:37:00Z">
              <w:rPr>
                <w:rFonts w:ascii="Segoe UI" w:eastAsia="Times New Roman" w:hAnsi="Segoe UI" w:cs="Segoe UI"/>
                <w:color w:val="24292E"/>
                <w:sz w:val="24"/>
                <w:szCs w:val="24"/>
              </w:rPr>
            </w:rPrChange>
          </w:rPr>
          <w:delText xml:space="preserve"> minimizes </w:delText>
        </w:r>
      </w:del>
      <w:r w:rsidRPr="000551B6">
        <w:rPr>
          <w:rFonts w:eastAsia="Times New Roman" w:cstheme="minorHAnsi"/>
          <w:color w:val="24292E"/>
          <w:rPrChange w:id="1368" w:author="Madhuri K S" w:date="2020-05-22T17:37:00Z">
            <w:rPr>
              <w:rFonts w:ascii="Segoe UI" w:eastAsia="Times New Roman" w:hAnsi="Segoe UI" w:cs="Segoe UI"/>
              <w:color w:val="24292E"/>
              <w:sz w:val="24"/>
              <w:szCs w:val="24"/>
            </w:rPr>
          </w:rPrChange>
        </w:rPr>
        <w:t>costs.</w:t>
      </w:r>
    </w:p>
    <w:p w14:paraId="056F9042" w14:textId="44D4EAC5" w:rsidR="00096233" w:rsidRPr="000551B6" w:rsidRDefault="00096233">
      <w:pPr>
        <w:shd w:val="clear" w:color="auto" w:fill="FFFFFF"/>
        <w:spacing w:after="240" w:line="240" w:lineRule="auto"/>
        <w:rPr>
          <w:rFonts w:eastAsia="Times New Roman" w:cstheme="minorHAnsi"/>
          <w:color w:val="24292E"/>
          <w:rPrChange w:id="1369" w:author="Madhuri K S" w:date="2020-05-22T17:37:00Z">
            <w:rPr>
              <w:rFonts w:ascii="Segoe UI" w:eastAsia="Times New Roman" w:hAnsi="Segoe UI" w:cs="Segoe UI"/>
              <w:color w:val="24292E"/>
              <w:sz w:val="24"/>
              <w:szCs w:val="24"/>
            </w:rPr>
          </w:rPrChange>
        </w:rPr>
      </w:pPr>
      <w:r w:rsidRPr="000551B6">
        <w:rPr>
          <w:rFonts w:eastAsia="Times New Roman" w:cstheme="minorHAnsi"/>
          <w:color w:val="24292E"/>
          <w:rPrChange w:id="1370" w:author="Madhuri K S" w:date="2020-05-22T17:37:00Z">
            <w:rPr>
              <w:rFonts w:ascii="Segoe UI" w:eastAsia="Times New Roman" w:hAnsi="Segoe UI" w:cs="Segoe UI"/>
              <w:color w:val="24292E"/>
              <w:sz w:val="24"/>
              <w:szCs w:val="24"/>
            </w:rPr>
          </w:rPrChange>
        </w:rPr>
        <w:t>Kubernetes environments, in AKS or elsewhere, are</w:t>
      </w:r>
      <w:ins w:id="1371" w:author="Madhuri K S" w:date="2020-05-22T17:38:00Z">
        <w:r w:rsidR="00770B44">
          <w:rPr>
            <w:rFonts w:eastAsia="Times New Roman" w:cstheme="minorHAnsi"/>
            <w:color w:val="24292E"/>
          </w:rPr>
          <w:t xml:space="preserve"> not </w:t>
        </w:r>
      </w:ins>
      <w:del w:id="1372" w:author="Madhuri K S" w:date="2020-05-22T17:38:00Z">
        <w:r w:rsidRPr="000551B6" w:rsidDel="00770B44">
          <w:rPr>
            <w:rFonts w:eastAsia="Times New Roman" w:cstheme="minorHAnsi"/>
            <w:color w:val="24292E"/>
            <w:rPrChange w:id="1373" w:author="Madhuri K S" w:date="2020-05-22T17:37:00Z">
              <w:rPr>
                <w:rFonts w:ascii="Segoe UI" w:eastAsia="Times New Roman" w:hAnsi="Segoe UI" w:cs="Segoe UI"/>
                <w:color w:val="24292E"/>
                <w:sz w:val="24"/>
                <w:szCs w:val="24"/>
              </w:rPr>
            </w:rPrChange>
          </w:rPr>
          <w:delText xml:space="preserve">n't </w:delText>
        </w:r>
      </w:del>
      <w:r w:rsidRPr="000551B6">
        <w:rPr>
          <w:rFonts w:eastAsia="Times New Roman" w:cstheme="minorHAnsi"/>
          <w:color w:val="24292E"/>
          <w:rPrChange w:id="1374" w:author="Madhuri K S" w:date="2020-05-22T17:37:00Z">
            <w:rPr>
              <w:rFonts w:ascii="Segoe UI" w:eastAsia="Times New Roman" w:hAnsi="Segoe UI" w:cs="Segoe UI"/>
              <w:color w:val="24292E"/>
              <w:sz w:val="24"/>
              <w:szCs w:val="24"/>
            </w:rPr>
          </w:rPrChange>
        </w:rPr>
        <w:t>completely safe for hostile multi-tenant usage. In a multi-tenant environment</w:t>
      </w:r>
      <w:ins w:id="1375" w:author="Madhuri K S" w:date="2020-05-22T17:38:00Z">
        <w:r w:rsidR="00770B44">
          <w:rPr>
            <w:rFonts w:eastAsia="Times New Roman" w:cstheme="minorHAnsi"/>
            <w:color w:val="24292E"/>
          </w:rPr>
          <w:t>, various</w:t>
        </w:r>
      </w:ins>
      <w:del w:id="1376" w:author="Madhuri K S" w:date="2020-05-22T17:38:00Z">
        <w:r w:rsidRPr="000551B6" w:rsidDel="00770B44">
          <w:rPr>
            <w:rFonts w:eastAsia="Times New Roman" w:cstheme="minorHAnsi"/>
            <w:color w:val="24292E"/>
            <w:rPrChange w:id="1377" w:author="Madhuri K S" w:date="2020-05-22T17:37:00Z">
              <w:rPr>
                <w:rFonts w:ascii="Segoe UI" w:eastAsia="Times New Roman" w:hAnsi="Segoe UI" w:cs="Segoe UI"/>
                <w:color w:val="24292E"/>
                <w:sz w:val="24"/>
                <w:szCs w:val="24"/>
              </w:rPr>
            </w:rPrChange>
          </w:rPr>
          <w:delText xml:space="preserve"> multiple</w:delText>
        </w:r>
      </w:del>
      <w:r w:rsidRPr="000551B6">
        <w:rPr>
          <w:rFonts w:eastAsia="Times New Roman" w:cstheme="minorHAnsi"/>
          <w:color w:val="24292E"/>
          <w:rPrChange w:id="1378" w:author="Madhuri K S" w:date="2020-05-22T17:37:00Z">
            <w:rPr>
              <w:rFonts w:ascii="Segoe UI" w:eastAsia="Times New Roman" w:hAnsi="Segoe UI" w:cs="Segoe UI"/>
              <w:color w:val="24292E"/>
              <w:sz w:val="24"/>
              <w:szCs w:val="24"/>
            </w:rPr>
          </w:rPrChange>
        </w:rPr>
        <w:t xml:space="preserve"> tenants are working on a common, shared infrastructure. As a result if all tenants cannot be trusted, you need to do additional planning to avoid one tenant impacting the security and service of another. Additional security features such as </w:t>
      </w:r>
      <w:r w:rsidRPr="000551B6">
        <w:rPr>
          <w:rFonts w:eastAsia="Times New Roman" w:cstheme="minorHAnsi"/>
          <w:i/>
          <w:iCs/>
          <w:color w:val="24292E"/>
          <w:rPrChange w:id="1379" w:author="Madhuri K S" w:date="2020-05-22T17:37:00Z">
            <w:rPr>
              <w:rFonts w:ascii="Segoe UI" w:eastAsia="Times New Roman" w:hAnsi="Segoe UI" w:cs="Segoe UI"/>
              <w:i/>
              <w:iCs/>
              <w:color w:val="24292E"/>
              <w:sz w:val="24"/>
              <w:szCs w:val="24"/>
            </w:rPr>
          </w:rPrChange>
        </w:rPr>
        <w:t>Pod Security Policy</w:t>
      </w:r>
      <w:r w:rsidRPr="000551B6">
        <w:rPr>
          <w:rFonts w:eastAsia="Times New Roman" w:cstheme="minorHAnsi"/>
          <w:color w:val="24292E"/>
          <w:rPrChange w:id="1380" w:author="Madhuri K S" w:date="2020-05-22T17:37:00Z">
            <w:rPr>
              <w:rFonts w:ascii="Segoe UI" w:eastAsia="Times New Roman" w:hAnsi="Segoe UI" w:cs="Segoe UI"/>
              <w:color w:val="24292E"/>
              <w:sz w:val="24"/>
              <w:szCs w:val="24"/>
            </w:rPr>
          </w:rPrChange>
        </w:rPr>
        <w:t> and more fine-grained role-based access controls (RBAC) for nodes make exploits more difficult. However, for true security when running hostile multi-tenant workloads, a hypervisor is the only level of security that you should trust. The security domain for Kubernetes becomes the entire cluster, not an individual node. For these types of hostile multi-tenant workloads, you should use physically isolated clusters.</w:t>
      </w:r>
    </w:p>
    <w:p w14:paraId="23FDF89D" w14:textId="77777777" w:rsidR="00096233" w:rsidRPr="00096233" w:rsidRDefault="00096233">
      <w:pPr>
        <w:shd w:val="clear" w:color="auto" w:fill="FFFFFF"/>
        <w:spacing w:before="360" w:after="240" w:line="240" w:lineRule="auto"/>
        <w:outlineLvl w:val="1"/>
        <w:rPr>
          <w:rFonts w:ascii="Segoe UI" w:eastAsia="Times New Roman" w:hAnsi="Segoe UI" w:cs="Segoe UI"/>
          <w:b/>
          <w:bCs/>
          <w:color w:val="24292E"/>
          <w:sz w:val="36"/>
          <w:szCs w:val="36"/>
        </w:rPr>
        <w:pPrChange w:id="1381" w:author="Madhuri K S" w:date="2020-05-22T16:23:00Z">
          <w:pPr>
            <w:pBdr>
              <w:bottom w:val="single" w:sz="6" w:space="4" w:color="EAECEF"/>
            </w:pBdr>
            <w:shd w:val="clear" w:color="auto" w:fill="FFFFFF"/>
            <w:spacing w:before="360" w:after="240" w:line="240" w:lineRule="auto"/>
            <w:outlineLvl w:val="1"/>
          </w:pPr>
        </w:pPrChange>
      </w:pPr>
      <w:r w:rsidRPr="00096233">
        <w:rPr>
          <w:rFonts w:ascii="Segoe UI" w:eastAsia="Times New Roman" w:hAnsi="Segoe UI" w:cs="Segoe UI"/>
          <w:b/>
          <w:bCs/>
          <w:color w:val="24292E"/>
          <w:sz w:val="36"/>
          <w:szCs w:val="36"/>
        </w:rPr>
        <w:t>Physically isolate clusters</w:t>
      </w:r>
    </w:p>
    <w:p w14:paraId="373F5E56" w14:textId="4C812E7A" w:rsidR="00770B44" w:rsidRDefault="00096233" w:rsidP="001242BE">
      <w:pPr>
        <w:shd w:val="clear" w:color="auto" w:fill="FFFFFF"/>
        <w:spacing w:after="240" w:line="240" w:lineRule="auto"/>
        <w:rPr>
          <w:ins w:id="1382" w:author="Madhuri K S" w:date="2020-05-22T17:39:00Z"/>
          <w:rFonts w:ascii="Segoe UI" w:eastAsia="Times New Roman" w:hAnsi="Segoe UI" w:cs="Segoe UI"/>
          <w:color w:val="24292E"/>
          <w:sz w:val="24"/>
          <w:szCs w:val="24"/>
        </w:rPr>
      </w:pPr>
      <w:r w:rsidRPr="00096233">
        <w:rPr>
          <w:rFonts w:ascii="Segoe UI" w:eastAsia="Times New Roman" w:hAnsi="Segoe UI" w:cs="Segoe UI"/>
          <w:b/>
          <w:bCs/>
          <w:color w:val="24292E"/>
          <w:sz w:val="24"/>
          <w:szCs w:val="24"/>
        </w:rPr>
        <w:t>Best practice guidance</w:t>
      </w:r>
      <w:r w:rsidRPr="00096233">
        <w:rPr>
          <w:rFonts w:ascii="Segoe UI" w:eastAsia="Times New Roman" w:hAnsi="Segoe UI" w:cs="Segoe UI"/>
          <w:color w:val="24292E"/>
          <w:sz w:val="24"/>
          <w:szCs w:val="24"/>
        </w:rPr>
        <w:t> </w:t>
      </w:r>
      <w:del w:id="1383" w:author="Madhuri K S" w:date="2020-05-22T17:39:00Z">
        <w:r w:rsidRPr="00096233" w:rsidDel="00770B44">
          <w:rPr>
            <w:rFonts w:ascii="Segoe UI" w:eastAsia="Times New Roman" w:hAnsi="Segoe UI" w:cs="Segoe UI"/>
            <w:color w:val="24292E"/>
            <w:sz w:val="24"/>
            <w:szCs w:val="24"/>
          </w:rPr>
          <w:delText xml:space="preserve">- </w:delText>
        </w:r>
      </w:del>
    </w:p>
    <w:p w14:paraId="61376132" w14:textId="7CB74A59" w:rsidR="00096233" w:rsidRPr="00BB5437" w:rsidRDefault="00096233" w:rsidP="001242BE">
      <w:pPr>
        <w:shd w:val="clear" w:color="auto" w:fill="FFFFFF"/>
        <w:spacing w:after="240" w:line="240" w:lineRule="auto"/>
        <w:rPr>
          <w:rFonts w:eastAsia="Times New Roman" w:cstheme="minorHAnsi"/>
          <w:color w:val="24292E"/>
          <w:rPrChange w:id="1384" w:author="Madhuri K S" w:date="2020-05-22T17:41:00Z">
            <w:rPr>
              <w:rFonts w:ascii="Segoe UI" w:eastAsia="Times New Roman" w:hAnsi="Segoe UI" w:cs="Segoe UI"/>
              <w:color w:val="24292E"/>
              <w:sz w:val="24"/>
              <w:szCs w:val="24"/>
            </w:rPr>
          </w:rPrChange>
        </w:rPr>
      </w:pPr>
      <w:r w:rsidRPr="00BB5437">
        <w:rPr>
          <w:rFonts w:eastAsia="Times New Roman" w:cstheme="minorHAnsi"/>
          <w:color w:val="24292E"/>
          <w:rPrChange w:id="1385" w:author="Madhuri K S" w:date="2020-05-22T17:41:00Z">
            <w:rPr>
              <w:rFonts w:ascii="Segoe UI" w:eastAsia="Times New Roman" w:hAnsi="Segoe UI" w:cs="Segoe UI"/>
              <w:color w:val="24292E"/>
              <w:sz w:val="24"/>
              <w:szCs w:val="24"/>
            </w:rPr>
          </w:rPrChange>
        </w:rPr>
        <w:t>Minimize the use of physical isolation for each separate team or application deployment. Instead, use </w:t>
      </w:r>
      <w:r w:rsidRPr="00BB5437">
        <w:rPr>
          <w:rFonts w:eastAsia="Times New Roman" w:cstheme="minorHAnsi"/>
          <w:iCs/>
          <w:color w:val="24292E"/>
          <w:rPrChange w:id="1386" w:author="Madhuri K S" w:date="2020-05-22T17:41:00Z">
            <w:rPr>
              <w:rFonts w:ascii="Segoe UI" w:eastAsia="Times New Roman" w:hAnsi="Segoe UI" w:cs="Segoe UI"/>
              <w:i/>
              <w:iCs/>
              <w:color w:val="24292E"/>
              <w:sz w:val="24"/>
              <w:szCs w:val="24"/>
            </w:rPr>
          </w:rPrChange>
        </w:rPr>
        <w:t>logical</w:t>
      </w:r>
      <w:r w:rsidRPr="00BB5437">
        <w:rPr>
          <w:rFonts w:eastAsia="Times New Roman" w:cstheme="minorHAnsi"/>
          <w:color w:val="24292E"/>
          <w:rPrChange w:id="1387" w:author="Madhuri K S" w:date="2020-05-22T17:41:00Z">
            <w:rPr>
              <w:rFonts w:ascii="Segoe UI" w:eastAsia="Times New Roman" w:hAnsi="Segoe UI" w:cs="Segoe UI"/>
              <w:color w:val="24292E"/>
              <w:sz w:val="24"/>
              <w:szCs w:val="24"/>
            </w:rPr>
          </w:rPrChange>
        </w:rPr>
        <w:t xml:space="preserve"> isolation, </w:t>
      </w:r>
      <w:ins w:id="1388" w:author="Madhuri K S" w:date="2020-05-22T17:40:00Z">
        <w:r w:rsidR="00BB5437" w:rsidRPr="00BB5437">
          <w:rPr>
            <w:rFonts w:eastAsia="Times New Roman" w:cstheme="minorHAnsi"/>
            <w:color w:val="24292E"/>
          </w:rPr>
          <w:t>which has been</w:t>
        </w:r>
      </w:ins>
      <w:del w:id="1389" w:author="Madhuri K S" w:date="2020-05-22T17:40:00Z">
        <w:r w:rsidRPr="00BB5437" w:rsidDel="00BB5437">
          <w:rPr>
            <w:rFonts w:eastAsia="Times New Roman" w:cstheme="minorHAnsi"/>
            <w:color w:val="24292E"/>
            <w:rPrChange w:id="1390" w:author="Madhuri K S" w:date="2020-05-22T17:41:00Z">
              <w:rPr>
                <w:rFonts w:ascii="Segoe UI" w:eastAsia="Times New Roman" w:hAnsi="Segoe UI" w:cs="Segoe UI"/>
                <w:color w:val="24292E"/>
                <w:sz w:val="24"/>
                <w:szCs w:val="24"/>
              </w:rPr>
            </w:rPrChange>
          </w:rPr>
          <w:delText>as</w:delText>
        </w:r>
      </w:del>
      <w:r w:rsidRPr="00BB5437">
        <w:rPr>
          <w:rFonts w:eastAsia="Times New Roman" w:cstheme="minorHAnsi"/>
          <w:color w:val="24292E"/>
          <w:rPrChange w:id="1391" w:author="Madhuri K S" w:date="2020-05-22T17:41:00Z">
            <w:rPr>
              <w:rFonts w:ascii="Segoe UI" w:eastAsia="Times New Roman" w:hAnsi="Segoe UI" w:cs="Segoe UI"/>
              <w:color w:val="24292E"/>
              <w:sz w:val="24"/>
              <w:szCs w:val="24"/>
            </w:rPr>
          </w:rPrChange>
        </w:rPr>
        <w:t xml:space="preserve"> discussed in the previous section.</w:t>
      </w:r>
    </w:p>
    <w:p w14:paraId="2498A3EA" w14:textId="19D3D9C0" w:rsidR="00096233" w:rsidRPr="00BB5437" w:rsidRDefault="00096233" w:rsidP="001242BE">
      <w:pPr>
        <w:shd w:val="clear" w:color="auto" w:fill="FFFFFF"/>
        <w:spacing w:after="240" w:line="240" w:lineRule="auto"/>
        <w:rPr>
          <w:rFonts w:eastAsia="Times New Roman" w:cstheme="minorHAnsi"/>
          <w:color w:val="24292E"/>
          <w:rPrChange w:id="1392" w:author="Madhuri K S" w:date="2020-05-22T17:41:00Z">
            <w:rPr>
              <w:rFonts w:ascii="Segoe UI" w:eastAsia="Times New Roman" w:hAnsi="Segoe UI" w:cs="Segoe UI"/>
              <w:color w:val="24292E"/>
              <w:sz w:val="24"/>
              <w:szCs w:val="24"/>
            </w:rPr>
          </w:rPrChange>
        </w:rPr>
      </w:pPr>
      <w:r w:rsidRPr="00BB5437">
        <w:rPr>
          <w:rFonts w:eastAsia="Times New Roman" w:cstheme="minorHAnsi"/>
          <w:color w:val="24292E"/>
          <w:rPrChange w:id="1393" w:author="Madhuri K S" w:date="2020-05-22T17:41:00Z">
            <w:rPr>
              <w:rFonts w:ascii="Segoe UI" w:eastAsia="Times New Roman" w:hAnsi="Segoe UI" w:cs="Segoe UI"/>
              <w:color w:val="24292E"/>
              <w:sz w:val="24"/>
              <w:szCs w:val="24"/>
            </w:rPr>
          </w:rPrChange>
        </w:rPr>
        <w:t>A common approach to cluster isolation is to use physically separate AKS clusters. In this isolation model, teams or workloads are assigned their own AKS cluster. This approach often looks like the easiest way to isolate workloads or teams, but add</w:t>
      </w:r>
      <w:ins w:id="1394" w:author="Madhuri K S" w:date="2020-05-22T17:40:00Z">
        <w:r w:rsidR="00BB5437" w:rsidRPr="00BB5437">
          <w:rPr>
            <w:rFonts w:eastAsia="Times New Roman" w:cstheme="minorHAnsi"/>
            <w:color w:val="24292E"/>
          </w:rPr>
          <w:t xml:space="preserve"> to the</w:t>
        </w:r>
      </w:ins>
      <w:del w:id="1395" w:author="Madhuri K S" w:date="2020-05-22T17:40:00Z">
        <w:r w:rsidRPr="00BB5437" w:rsidDel="00BB5437">
          <w:rPr>
            <w:rFonts w:eastAsia="Times New Roman" w:cstheme="minorHAnsi"/>
            <w:color w:val="24292E"/>
            <w:rPrChange w:id="1396" w:author="Madhuri K S" w:date="2020-05-22T17:41:00Z">
              <w:rPr>
                <w:rFonts w:ascii="Segoe UI" w:eastAsia="Times New Roman" w:hAnsi="Segoe UI" w:cs="Segoe UI"/>
                <w:color w:val="24292E"/>
                <w:sz w:val="24"/>
                <w:szCs w:val="24"/>
              </w:rPr>
            </w:rPrChange>
          </w:rPr>
          <w:delText>s</w:delText>
        </w:r>
      </w:del>
      <w:r w:rsidRPr="00BB5437">
        <w:rPr>
          <w:rFonts w:eastAsia="Times New Roman" w:cstheme="minorHAnsi"/>
          <w:color w:val="24292E"/>
          <w:rPrChange w:id="1397" w:author="Madhuri K S" w:date="2020-05-22T17:41:00Z">
            <w:rPr>
              <w:rFonts w:ascii="Segoe UI" w:eastAsia="Times New Roman" w:hAnsi="Segoe UI" w:cs="Segoe UI"/>
              <w:color w:val="24292E"/>
              <w:sz w:val="24"/>
              <w:szCs w:val="24"/>
            </w:rPr>
          </w:rPrChange>
        </w:rPr>
        <w:t xml:space="preserve"> additional management and financial overhead. You now have to maintain these multiple clusters,</w:t>
      </w:r>
      <w:r w:rsidRPr="00BB5437">
        <w:rPr>
          <w:rFonts w:ascii="Segoe UI" w:eastAsia="Times New Roman" w:hAnsi="Segoe UI" w:cs="Segoe UI"/>
          <w:color w:val="24292E"/>
          <w:rPrChange w:id="1398" w:author="Madhuri K S" w:date="2020-05-22T17:41:00Z">
            <w:rPr>
              <w:rFonts w:ascii="Segoe UI" w:eastAsia="Times New Roman" w:hAnsi="Segoe UI" w:cs="Segoe UI"/>
              <w:color w:val="24292E"/>
              <w:sz w:val="24"/>
              <w:szCs w:val="24"/>
            </w:rPr>
          </w:rPrChange>
        </w:rPr>
        <w:t xml:space="preserve"> </w:t>
      </w:r>
      <w:del w:id="1399" w:author="Madhuri K S" w:date="2020-05-22T17:40:00Z">
        <w:r w:rsidRPr="00BB5437" w:rsidDel="00BB5437">
          <w:rPr>
            <w:rFonts w:eastAsia="Times New Roman" w:cstheme="minorHAnsi"/>
            <w:color w:val="24292E"/>
            <w:rPrChange w:id="1400" w:author="Madhuri K S" w:date="2020-05-22T17:41:00Z">
              <w:rPr>
                <w:rFonts w:ascii="Segoe UI" w:eastAsia="Times New Roman" w:hAnsi="Segoe UI" w:cs="Segoe UI"/>
                <w:color w:val="24292E"/>
                <w:sz w:val="24"/>
                <w:szCs w:val="24"/>
              </w:rPr>
            </w:rPrChange>
          </w:rPr>
          <w:delText xml:space="preserve">and have to </w:delText>
        </w:r>
      </w:del>
      <w:r w:rsidRPr="00BB5437">
        <w:rPr>
          <w:rFonts w:eastAsia="Times New Roman" w:cstheme="minorHAnsi"/>
          <w:color w:val="24292E"/>
          <w:rPrChange w:id="1401" w:author="Madhuri K S" w:date="2020-05-22T17:41:00Z">
            <w:rPr>
              <w:rFonts w:ascii="Segoe UI" w:eastAsia="Times New Roman" w:hAnsi="Segoe UI" w:cs="Segoe UI"/>
              <w:color w:val="24292E"/>
              <w:sz w:val="24"/>
              <w:szCs w:val="24"/>
            </w:rPr>
          </w:rPrChange>
        </w:rPr>
        <w:t>individually provide access and assign permissions. You</w:t>
      </w:r>
      <w:ins w:id="1402" w:author="Madhuri K S" w:date="2020-05-22T17:40:00Z">
        <w:r w:rsidR="00BB5437" w:rsidRPr="00BB5437">
          <w:rPr>
            <w:rFonts w:eastAsia="Times New Roman" w:cstheme="minorHAnsi"/>
            <w:color w:val="24292E"/>
            <w:rPrChange w:id="1403" w:author="Madhuri K S" w:date="2020-05-22T17:41:00Z">
              <w:rPr>
                <w:rFonts w:eastAsia="Times New Roman" w:cstheme="minorHAnsi"/>
                <w:color w:val="24292E"/>
                <w:sz w:val="24"/>
                <w:szCs w:val="24"/>
              </w:rPr>
            </w:rPrChange>
          </w:rPr>
          <w:t xml:space="preserve"> are</w:t>
        </w:r>
      </w:ins>
      <w:del w:id="1404" w:author="Madhuri K S" w:date="2020-05-22T17:40:00Z">
        <w:r w:rsidRPr="00BB5437" w:rsidDel="00BB5437">
          <w:rPr>
            <w:rFonts w:eastAsia="Times New Roman" w:cstheme="minorHAnsi"/>
            <w:color w:val="24292E"/>
            <w:rPrChange w:id="1405" w:author="Madhuri K S" w:date="2020-05-22T17:41:00Z">
              <w:rPr>
                <w:rFonts w:ascii="Segoe UI" w:eastAsia="Times New Roman" w:hAnsi="Segoe UI" w:cs="Segoe UI"/>
                <w:color w:val="24292E"/>
                <w:sz w:val="24"/>
                <w:szCs w:val="24"/>
              </w:rPr>
            </w:rPrChange>
          </w:rPr>
          <w:delText xml:space="preserve">'re also </w:delText>
        </w:r>
      </w:del>
      <w:ins w:id="1406" w:author="Madhuri K S" w:date="2020-05-22T17:40:00Z">
        <w:r w:rsidR="00BB5437" w:rsidRPr="00BB5437">
          <w:rPr>
            <w:rFonts w:eastAsia="Times New Roman" w:cstheme="minorHAnsi"/>
            <w:color w:val="24292E"/>
            <w:rPrChange w:id="1407" w:author="Madhuri K S" w:date="2020-05-22T17:41:00Z">
              <w:rPr>
                <w:rFonts w:eastAsia="Times New Roman" w:cstheme="minorHAnsi"/>
                <w:color w:val="24292E"/>
                <w:sz w:val="24"/>
                <w:szCs w:val="24"/>
              </w:rPr>
            </w:rPrChange>
          </w:rPr>
          <w:t xml:space="preserve"> even </w:t>
        </w:r>
      </w:ins>
      <w:r w:rsidRPr="00BB5437">
        <w:rPr>
          <w:rFonts w:eastAsia="Times New Roman" w:cstheme="minorHAnsi"/>
          <w:color w:val="24292E"/>
          <w:rPrChange w:id="1408" w:author="Madhuri K S" w:date="2020-05-22T17:41:00Z">
            <w:rPr>
              <w:rFonts w:ascii="Segoe UI" w:eastAsia="Times New Roman" w:hAnsi="Segoe UI" w:cs="Segoe UI"/>
              <w:color w:val="24292E"/>
              <w:sz w:val="24"/>
              <w:szCs w:val="24"/>
            </w:rPr>
          </w:rPrChange>
        </w:rPr>
        <w:t>billed for all the individual nodes.</w:t>
      </w:r>
    </w:p>
    <w:p w14:paraId="0ED51F4D" w14:textId="731F212F" w:rsidR="00096233" w:rsidRPr="00096233" w:rsidRDefault="00096233" w:rsidP="001242BE">
      <w:pPr>
        <w:shd w:val="clear" w:color="auto" w:fill="FFFFFF"/>
        <w:spacing w:after="240" w:line="240" w:lineRule="auto"/>
        <w:rPr>
          <w:rFonts w:ascii="Segoe UI" w:eastAsia="Times New Roman" w:hAnsi="Segoe UI" w:cs="Segoe UI"/>
          <w:color w:val="24292E"/>
          <w:sz w:val="24"/>
          <w:szCs w:val="24"/>
        </w:rPr>
      </w:pPr>
      <w:r w:rsidRPr="00096233">
        <w:rPr>
          <w:rFonts w:ascii="Segoe UI" w:eastAsia="Times New Roman" w:hAnsi="Segoe UI" w:cs="Segoe UI"/>
          <w:noProof/>
          <w:color w:val="0366D6"/>
          <w:sz w:val="24"/>
          <w:szCs w:val="24"/>
          <w:lang w:val="en-IN" w:eastAsia="en-IN"/>
        </w:rPr>
        <w:drawing>
          <wp:inline distT="0" distB="0" distL="0" distR="0" wp14:anchorId="4989C8DF" wp14:editId="1A70C415">
            <wp:extent cx="4503420" cy="3794760"/>
            <wp:effectExtent l="0" t="0" r="0" b="0"/>
            <wp:docPr id="5" name="Picture 5" descr="Physical isolation of individual Kubernetes clusters in AK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ysical isolation of individual Kubernetes clusters in AK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3420" cy="3794760"/>
                    </a:xfrm>
                    <a:prstGeom prst="rect">
                      <a:avLst/>
                    </a:prstGeom>
                    <a:noFill/>
                    <a:ln>
                      <a:noFill/>
                    </a:ln>
                  </pic:spPr>
                </pic:pic>
              </a:graphicData>
            </a:graphic>
          </wp:inline>
        </w:drawing>
      </w:r>
    </w:p>
    <w:p w14:paraId="211E97E7" w14:textId="778936F6" w:rsidR="00096233" w:rsidRPr="00770B44" w:rsidRDefault="00096233">
      <w:pPr>
        <w:shd w:val="clear" w:color="auto" w:fill="FFFFFF"/>
        <w:spacing w:after="240" w:line="240" w:lineRule="auto"/>
        <w:rPr>
          <w:rFonts w:eastAsia="Times New Roman" w:cstheme="minorHAnsi"/>
          <w:color w:val="24292E"/>
          <w:rPrChange w:id="1409" w:author="Madhuri K S" w:date="2020-05-22T17:39:00Z">
            <w:rPr>
              <w:rFonts w:ascii="Segoe UI" w:eastAsia="Times New Roman" w:hAnsi="Segoe UI" w:cs="Segoe UI"/>
              <w:color w:val="24292E"/>
              <w:sz w:val="24"/>
              <w:szCs w:val="24"/>
            </w:rPr>
          </w:rPrChange>
        </w:rPr>
      </w:pPr>
      <w:r w:rsidRPr="00770B44">
        <w:rPr>
          <w:rFonts w:eastAsia="Times New Roman" w:cstheme="minorHAnsi"/>
          <w:color w:val="24292E"/>
          <w:rPrChange w:id="1410" w:author="Madhuri K S" w:date="2020-05-22T17:39:00Z">
            <w:rPr>
              <w:rFonts w:ascii="Segoe UI" w:eastAsia="Times New Roman" w:hAnsi="Segoe UI" w:cs="Segoe UI"/>
              <w:color w:val="24292E"/>
              <w:sz w:val="24"/>
              <w:szCs w:val="24"/>
            </w:rPr>
          </w:rPrChange>
        </w:rPr>
        <w:t>Physically separate clusters usually have a low pod density. As each team or workload has their own AKS cluster, th</w:t>
      </w:r>
      <w:ins w:id="1411" w:author="Madhuri K S" w:date="2020-05-22T17:41:00Z">
        <w:r w:rsidR="00CA6479">
          <w:rPr>
            <w:rFonts w:eastAsia="Times New Roman" w:cstheme="minorHAnsi"/>
            <w:color w:val="24292E"/>
          </w:rPr>
          <w:t>is</w:t>
        </w:r>
      </w:ins>
      <w:del w:id="1412" w:author="Madhuri K S" w:date="2020-05-22T17:41:00Z">
        <w:r w:rsidRPr="00770B44" w:rsidDel="00CA6479">
          <w:rPr>
            <w:rFonts w:eastAsia="Times New Roman" w:cstheme="minorHAnsi"/>
            <w:color w:val="24292E"/>
            <w:rPrChange w:id="1413" w:author="Madhuri K S" w:date="2020-05-22T17:39:00Z">
              <w:rPr>
                <w:rFonts w:ascii="Segoe UI" w:eastAsia="Times New Roman" w:hAnsi="Segoe UI" w:cs="Segoe UI"/>
                <w:color w:val="24292E"/>
                <w:sz w:val="24"/>
                <w:szCs w:val="24"/>
              </w:rPr>
            </w:rPrChange>
          </w:rPr>
          <w:delText>e cluster</w:delText>
        </w:r>
      </w:del>
      <w:r w:rsidRPr="00770B44">
        <w:rPr>
          <w:rFonts w:eastAsia="Times New Roman" w:cstheme="minorHAnsi"/>
          <w:color w:val="24292E"/>
          <w:rPrChange w:id="1414" w:author="Madhuri K S" w:date="2020-05-22T17:39:00Z">
            <w:rPr>
              <w:rFonts w:ascii="Segoe UI" w:eastAsia="Times New Roman" w:hAnsi="Segoe UI" w:cs="Segoe UI"/>
              <w:color w:val="24292E"/>
              <w:sz w:val="24"/>
              <w:szCs w:val="24"/>
            </w:rPr>
          </w:rPrChange>
        </w:rPr>
        <w:t xml:space="preserve"> is often over-provisioned with compute resources. Often, a small number of pods are scheduled on those nodes. Unused capacity on the nodes </w:t>
      </w:r>
      <w:proofErr w:type="spellStart"/>
      <w:r w:rsidRPr="00770B44">
        <w:rPr>
          <w:rFonts w:eastAsia="Times New Roman" w:cstheme="minorHAnsi"/>
          <w:color w:val="24292E"/>
          <w:rPrChange w:id="1415" w:author="Madhuri K S" w:date="2020-05-22T17:39:00Z">
            <w:rPr>
              <w:rFonts w:ascii="Segoe UI" w:eastAsia="Times New Roman" w:hAnsi="Segoe UI" w:cs="Segoe UI"/>
              <w:color w:val="24292E"/>
              <w:sz w:val="24"/>
              <w:szCs w:val="24"/>
            </w:rPr>
          </w:rPrChange>
        </w:rPr>
        <w:t>can</w:t>
      </w:r>
      <w:ins w:id="1416" w:author="Madhuri K S" w:date="2020-05-22T17:41:00Z">
        <w:r w:rsidR="00CA6479">
          <w:rPr>
            <w:rFonts w:eastAsia="Times New Roman" w:cstheme="minorHAnsi"/>
            <w:color w:val="24292E"/>
          </w:rPr>
          <w:t xml:space="preserve"> not</w:t>
        </w:r>
      </w:ins>
      <w:proofErr w:type="spellEnd"/>
      <w:del w:id="1417" w:author="Madhuri K S" w:date="2020-05-22T17:41:00Z">
        <w:r w:rsidRPr="00770B44" w:rsidDel="00CA6479">
          <w:rPr>
            <w:rFonts w:eastAsia="Times New Roman" w:cstheme="minorHAnsi"/>
            <w:color w:val="24292E"/>
            <w:rPrChange w:id="1418" w:author="Madhuri K S" w:date="2020-05-22T17:39:00Z">
              <w:rPr>
                <w:rFonts w:ascii="Segoe UI" w:eastAsia="Times New Roman" w:hAnsi="Segoe UI" w:cs="Segoe UI"/>
                <w:color w:val="24292E"/>
                <w:sz w:val="24"/>
                <w:szCs w:val="24"/>
              </w:rPr>
            </w:rPrChange>
          </w:rPr>
          <w:delText>'t</w:delText>
        </w:r>
      </w:del>
      <w:r w:rsidRPr="00770B44">
        <w:rPr>
          <w:rFonts w:eastAsia="Times New Roman" w:cstheme="minorHAnsi"/>
          <w:color w:val="24292E"/>
          <w:rPrChange w:id="1419" w:author="Madhuri K S" w:date="2020-05-22T17:39:00Z">
            <w:rPr>
              <w:rFonts w:ascii="Segoe UI" w:eastAsia="Times New Roman" w:hAnsi="Segoe UI" w:cs="Segoe UI"/>
              <w:color w:val="24292E"/>
              <w:sz w:val="24"/>
              <w:szCs w:val="24"/>
            </w:rPr>
          </w:rPrChange>
        </w:rPr>
        <w:t xml:space="preserve"> be used for applications or services in development by other teams. These excess resources contribute to the additional costs in physically separate clusters.</w:t>
      </w:r>
    </w:p>
    <w:p w14:paraId="28C85CE7" w14:textId="77777777" w:rsidR="00096233" w:rsidRPr="00770B44" w:rsidRDefault="00096233">
      <w:pPr>
        <w:shd w:val="clear" w:color="auto" w:fill="FFFFFF"/>
        <w:spacing w:after="240" w:line="240" w:lineRule="auto"/>
        <w:rPr>
          <w:rFonts w:eastAsia="Times New Roman" w:cstheme="minorHAnsi"/>
          <w:color w:val="24292E"/>
          <w:rPrChange w:id="1420" w:author="Madhuri K S" w:date="2020-05-22T17:39:00Z">
            <w:rPr>
              <w:rFonts w:ascii="Segoe UI" w:eastAsia="Times New Roman" w:hAnsi="Segoe UI" w:cs="Segoe UI"/>
              <w:color w:val="24292E"/>
              <w:sz w:val="24"/>
              <w:szCs w:val="24"/>
            </w:rPr>
          </w:rPrChange>
        </w:rPr>
      </w:pPr>
    </w:p>
    <w:p w14:paraId="45462EB1" w14:textId="77777777" w:rsidR="00096233" w:rsidRPr="00096233" w:rsidRDefault="00096233">
      <w:pPr>
        <w:shd w:val="clear" w:color="auto" w:fill="FFFFFF"/>
        <w:spacing w:after="240" w:line="240" w:lineRule="auto"/>
        <w:rPr>
          <w:rFonts w:ascii="Segoe UI" w:eastAsia="Times New Roman" w:hAnsi="Segoe UI" w:cs="Segoe UI"/>
          <w:color w:val="24292E"/>
          <w:sz w:val="24"/>
          <w:szCs w:val="24"/>
        </w:rPr>
      </w:pPr>
    </w:p>
    <w:p w14:paraId="2B189588" w14:textId="77777777" w:rsidR="00096233" w:rsidRDefault="00096233"/>
    <w:sectPr w:rsidR="00096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61CBF"/>
    <w:multiLevelType w:val="multilevel"/>
    <w:tmpl w:val="00DAE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4562E"/>
    <w:multiLevelType w:val="multilevel"/>
    <w:tmpl w:val="F8F2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97AF6"/>
    <w:multiLevelType w:val="multilevel"/>
    <w:tmpl w:val="E5AA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C0075"/>
    <w:multiLevelType w:val="multilevel"/>
    <w:tmpl w:val="69C0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D3A5C"/>
    <w:multiLevelType w:val="multilevel"/>
    <w:tmpl w:val="509A9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D59ED"/>
    <w:multiLevelType w:val="multilevel"/>
    <w:tmpl w:val="36082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D1364"/>
    <w:multiLevelType w:val="multilevel"/>
    <w:tmpl w:val="0916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D4A40"/>
    <w:multiLevelType w:val="multilevel"/>
    <w:tmpl w:val="7A6A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37B43"/>
    <w:multiLevelType w:val="multilevel"/>
    <w:tmpl w:val="2A00B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B73E9"/>
    <w:multiLevelType w:val="multilevel"/>
    <w:tmpl w:val="FE720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D69B3"/>
    <w:multiLevelType w:val="multilevel"/>
    <w:tmpl w:val="8EC6C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74CCD"/>
    <w:multiLevelType w:val="multilevel"/>
    <w:tmpl w:val="4FF2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D744C1"/>
    <w:multiLevelType w:val="multilevel"/>
    <w:tmpl w:val="C4DE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3"/>
  </w:num>
  <w:num w:numId="5">
    <w:abstractNumId w:val="4"/>
  </w:num>
  <w:num w:numId="6">
    <w:abstractNumId w:val="6"/>
  </w:num>
  <w:num w:numId="7">
    <w:abstractNumId w:val="12"/>
  </w:num>
  <w:num w:numId="8">
    <w:abstractNumId w:val="0"/>
  </w:num>
  <w:num w:numId="9">
    <w:abstractNumId w:val="11"/>
  </w:num>
  <w:num w:numId="10">
    <w:abstractNumId w:val="10"/>
  </w:num>
  <w:num w:numId="11">
    <w:abstractNumId w:val="9"/>
  </w:num>
  <w:num w:numId="12">
    <w:abstractNumId w:val="5"/>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huri K S">
    <w15:presenceInfo w15:providerId="Windows Live" w15:userId="06f576ffca512f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F9F"/>
    <w:rsid w:val="000551B6"/>
    <w:rsid w:val="00096233"/>
    <w:rsid w:val="000A280F"/>
    <w:rsid w:val="001242BE"/>
    <w:rsid w:val="00214F9F"/>
    <w:rsid w:val="003A77F3"/>
    <w:rsid w:val="003C6EE3"/>
    <w:rsid w:val="003F7841"/>
    <w:rsid w:val="00486A84"/>
    <w:rsid w:val="004F20F7"/>
    <w:rsid w:val="00536F42"/>
    <w:rsid w:val="006C137A"/>
    <w:rsid w:val="00720C8D"/>
    <w:rsid w:val="00770B44"/>
    <w:rsid w:val="007D0CDB"/>
    <w:rsid w:val="00817AF7"/>
    <w:rsid w:val="00B943F6"/>
    <w:rsid w:val="00BB5437"/>
    <w:rsid w:val="00CA6479"/>
    <w:rsid w:val="00CF50D7"/>
    <w:rsid w:val="00D65454"/>
    <w:rsid w:val="00D779CB"/>
    <w:rsid w:val="00E40374"/>
    <w:rsid w:val="00E5381B"/>
    <w:rsid w:val="00EC0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3339"/>
  <w15:chartTrackingRefBased/>
  <w15:docId w15:val="{EBEF3B68-4C92-4F0E-BC98-332015D9C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14F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4F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4F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F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4F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4F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4F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4F9F"/>
    <w:rPr>
      <w:color w:val="0000FF"/>
      <w:u w:val="single"/>
    </w:rPr>
  </w:style>
  <w:style w:type="character" w:styleId="Strong">
    <w:name w:val="Strong"/>
    <w:basedOn w:val="DefaultParagraphFont"/>
    <w:uiPriority w:val="22"/>
    <w:qFormat/>
    <w:rsid w:val="00214F9F"/>
    <w:rPr>
      <w:b/>
      <w:bCs/>
    </w:rPr>
  </w:style>
  <w:style w:type="character" w:styleId="Emphasis">
    <w:name w:val="Emphasis"/>
    <w:basedOn w:val="DefaultParagraphFont"/>
    <w:uiPriority w:val="20"/>
    <w:qFormat/>
    <w:rsid w:val="00214F9F"/>
    <w:rPr>
      <w:i/>
      <w:iCs/>
    </w:rPr>
  </w:style>
  <w:style w:type="character" w:styleId="HTMLCode">
    <w:name w:val="HTML Code"/>
    <w:basedOn w:val="DefaultParagraphFont"/>
    <w:uiPriority w:val="99"/>
    <w:semiHidden/>
    <w:unhideWhenUsed/>
    <w:rsid w:val="00214F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4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F9F"/>
    <w:rPr>
      <w:rFonts w:ascii="Courier New" w:eastAsia="Times New Roman" w:hAnsi="Courier New" w:cs="Courier New"/>
      <w:sz w:val="20"/>
      <w:szCs w:val="20"/>
    </w:rPr>
  </w:style>
  <w:style w:type="character" w:customStyle="1" w:styleId="pl-c1">
    <w:name w:val="pl-c1"/>
    <w:basedOn w:val="DefaultParagraphFont"/>
    <w:rsid w:val="00214F9F"/>
  </w:style>
  <w:style w:type="character" w:customStyle="1" w:styleId="pl-ent">
    <w:name w:val="pl-ent"/>
    <w:basedOn w:val="DefaultParagraphFont"/>
    <w:rsid w:val="00214F9F"/>
  </w:style>
  <w:style w:type="character" w:customStyle="1" w:styleId="pl-s">
    <w:name w:val="pl-s"/>
    <w:basedOn w:val="DefaultParagraphFont"/>
    <w:rsid w:val="00214F9F"/>
  </w:style>
  <w:style w:type="character" w:customStyle="1" w:styleId="pl-pds">
    <w:name w:val="pl-pds"/>
    <w:basedOn w:val="DefaultParagraphFont"/>
    <w:rsid w:val="00214F9F"/>
  </w:style>
  <w:style w:type="paragraph" w:styleId="ListParagraph">
    <w:name w:val="List Paragraph"/>
    <w:basedOn w:val="Normal"/>
    <w:uiPriority w:val="34"/>
    <w:qFormat/>
    <w:rsid w:val="003C6EE3"/>
    <w:pPr>
      <w:ind w:left="720"/>
      <w:contextualSpacing/>
    </w:pPr>
  </w:style>
  <w:style w:type="paragraph" w:styleId="BalloonText">
    <w:name w:val="Balloon Text"/>
    <w:basedOn w:val="Normal"/>
    <w:link w:val="BalloonTextChar"/>
    <w:uiPriority w:val="99"/>
    <w:semiHidden/>
    <w:unhideWhenUsed/>
    <w:rsid w:val="001242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2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539379">
      <w:bodyDiv w:val="1"/>
      <w:marLeft w:val="0"/>
      <w:marRight w:val="0"/>
      <w:marTop w:val="0"/>
      <w:marBottom w:val="0"/>
      <w:divBdr>
        <w:top w:val="none" w:sz="0" w:space="0" w:color="auto"/>
        <w:left w:val="none" w:sz="0" w:space="0" w:color="auto"/>
        <w:bottom w:val="none" w:sz="0" w:space="0" w:color="auto"/>
        <w:right w:val="none" w:sz="0" w:space="0" w:color="auto"/>
      </w:divBdr>
      <w:divsChild>
        <w:div w:id="1404183802">
          <w:blockQuote w:val="1"/>
          <w:marLeft w:val="0"/>
          <w:marRight w:val="0"/>
          <w:marTop w:val="0"/>
          <w:marBottom w:val="240"/>
          <w:divBdr>
            <w:top w:val="none" w:sz="0" w:space="0" w:color="auto"/>
            <w:left w:val="single" w:sz="24" w:space="12" w:color="DFE2E5"/>
            <w:bottom w:val="none" w:sz="0" w:space="0" w:color="auto"/>
            <w:right w:val="none" w:sz="0" w:space="0" w:color="auto"/>
          </w:divBdr>
        </w:div>
        <w:div w:id="611784860">
          <w:marLeft w:val="0"/>
          <w:marRight w:val="0"/>
          <w:marTop w:val="0"/>
          <w:marBottom w:val="240"/>
          <w:divBdr>
            <w:top w:val="none" w:sz="0" w:space="0" w:color="auto"/>
            <w:left w:val="none" w:sz="0" w:space="0" w:color="auto"/>
            <w:bottom w:val="none" w:sz="0" w:space="0" w:color="auto"/>
            <w:right w:val="none" w:sz="0" w:space="0" w:color="auto"/>
          </w:divBdr>
        </w:div>
        <w:div w:id="575359606">
          <w:marLeft w:val="0"/>
          <w:marRight w:val="0"/>
          <w:marTop w:val="0"/>
          <w:marBottom w:val="240"/>
          <w:divBdr>
            <w:top w:val="none" w:sz="0" w:space="0" w:color="auto"/>
            <w:left w:val="none" w:sz="0" w:space="0" w:color="auto"/>
            <w:bottom w:val="none" w:sz="0" w:space="0" w:color="auto"/>
            <w:right w:val="none" w:sz="0" w:space="0" w:color="auto"/>
          </w:divBdr>
        </w:div>
        <w:div w:id="804742591">
          <w:marLeft w:val="0"/>
          <w:marRight w:val="0"/>
          <w:marTop w:val="0"/>
          <w:marBottom w:val="240"/>
          <w:divBdr>
            <w:top w:val="none" w:sz="0" w:space="0" w:color="auto"/>
            <w:left w:val="none" w:sz="0" w:space="0" w:color="auto"/>
            <w:bottom w:val="none" w:sz="0" w:space="0" w:color="auto"/>
            <w:right w:val="none" w:sz="0" w:space="0" w:color="auto"/>
          </w:divBdr>
        </w:div>
        <w:div w:id="2126656729">
          <w:marLeft w:val="0"/>
          <w:marRight w:val="0"/>
          <w:marTop w:val="0"/>
          <w:marBottom w:val="240"/>
          <w:divBdr>
            <w:top w:val="none" w:sz="0" w:space="0" w:color="auto"/>
            <w:left w:val="none" w:sz="0" w:space="0" w:color="auto"/>
            <w:bottom w:val="none" w:sz="0" w:space="0" w:color="auto"/>
            <w:right w:val="none" w:sz="0" w:space="0" w:color="auto"/>
          </w:divBdr>
        </w:div>
        <w:div w:id="1589213">
          <w:marLeft w:val="0"/>
          <w:marRight w:val="0"/>
          <w:marTop w:val="0"/>
          <w:marBottom w:val="240"/>
          <w:divBdr>
            <w:top w:val="none" w:sz="0" w:space="0" w:color="auto"/>
            <w:left w:val="none" w:sz="0" w:space="0" w:color="auto"/>
            <w:bottom w:val="none" w:sz="0" w:space="0" w:color="auto"/>
            <w:right w:val="none" w:sz="0" w:space="0" w:color="auto"/>
          </w:divBdr>
        </w:div>
      </w:divsChild>
    </w:div>
    <w:div w:id="458499893">
      <w:bodyDiv w:val="1"/>
      <w:marLeft w:val="0"/>
      <w:marRight w:val="0"/>
      <w:marTop w:val="0"/>
      <w:marBottom w:val="0"/>
      <w:divBdr>
        <w:top w:val="none" w:sz="0" w:space="0" w:color="auto"/>
        <w:left w:val="none" w:sz="0" w:space="0" w:color="auto"/>
        <w:bottom w:val="none" w:sz="0" w:space="0" w:color="auto"/>
        <w:right w:val="none" w:sz="0" w:space="0" w:color="auto"/>
      </w:divBdr>
      <w:divsChild>
        <w:div w:id="189924352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38875719">
      <w:bodyDiv w:val="1"/>
      <w:marLeft w:val="0"/>
      <w:marRight w:val="0"/>
      <w:marTop w:val="0"/>
      <w:marBottom w:val="0"/>
      <w:divBdr>
        <w:top w:val="none" w:sz="0" w:space="0" w:color="auto"/>
        <w:left w:val="none" w:sz="0" w:space="0" w:color="auto"/>
        <w:bottom w:val="none" w:sz="0" w:space="0" w:color="auto"/>
        <w:right w:val="none" w:sz="0" w:space="0" w:color="auto"/>
      </w:divBdr>
      <w:divsChild>
        <w:div w:id="430396291">
          <w:blockQuote w:val="1"/>
          <w:marLeft w:val="0"/>
          <w:marRight w:val="0"/>
          <w:marTop w:val="0"/>
          <w:marBottom w:val="240"/>
          <w:divBdr>
            <w:top w:val="none" w:sz="0" w:space="0" w:color="auto"/>
            <w:left w:val="single" w:sz="24" w:space="12" w:color="DFE2E5"/>
            <w:bottom w:val="none" w:sz="0" w:space="0" w:color="auto"/>
            <w:right w:val="none" w:sz="0" w:space="0" w:color="auto"/>
          </w:divBdr>
        </w:div>
        <w:div w:id="1493907633">
          <w:blockQuote w:val="1"/>
          <w:marLeft w:val="0"/>
          <w:marRight w:val="0"/>
          <w:marTop w:val="0"/>
          <w:marBottom w:val="240"/>
          <w:divBdr>
            <w:top w:val="none" w:sz="0" w:space="0" w:color="auto"/>
            <w:left w:val="single" w:sz="24" w:space="12" w:color="DFE2E5"/>
            <w:bottom w:val="none" w:sz="0" w:space="0" w:color="auto"/>
            <w:right w:val="none" w:sz="0" w:space="0" w:color="auto"/>
          </w:divBdr>
        </w:div>
        <w:div w:id="1990479881">
          <w:marLeft w:val="0"/>
          <w:marRight w:val="0"/>
          <w:marTop w:val="0"/>
          <w:marBottom w:val="240"/>
          <w:divBdr>
            <w:top w:val="none" w:sz="0" w:space="0" w:color="auto"/>
            <w:left w:val="none" w:sz="0" w:space="0" w:color="auto"/>
            <w:bottom w:val="none" w:sz="0" w:space="0" w:color="auto"/>
            <w:right w:val="none" w:sz="0" w:space="0" w:color="auto"/>
          </w:divBdr>
        </w:div>
        <w:div w:id="343363724">
          <w:marLeft w:val="0"/>
          <w:marRight w:val="0"/>
          <w:marTop w:val="0"/>
          <w:marBottom w:val="240"/>
          <w:divBdr>
            <w:top w:val="none" w:sz="0" w:space="0" w:color="auto"/>
            <w:left w:val="none" w:sz="0" w:space="0" w:color="auto"/>
            <w:bottom w:val="none" w:sz="0" w:space="0" w:color="auto"/>
            <w:right w:val="none" w:sz="0" w:space="0" w:color="auto"/>
          </w:divBdr>
        </w:div>
        <w:div w:id="830680241">
          <w:marLeft w:val="0"/>
          <w:marRight w:val="0"/>
          <w:marTop w:val="0"/>
          <w:marBottom w:val="240"/>
          <w:divBdr>
            <w:top w:val="none" w:sz="0" w:space="0" w:color="auto"/>
            <w:left w:val="none" w:sz="0" w:space="0" w:color="auto"/>
            <w:bottom w:val="none" w:sz="0" w:space="0" w:color="auto"/>
            <w:right w:val="none" w:sz="0" w:space="0" w:color="auto"/>
          </w:divBdr>
        </w:div>
        <w:div w:id="543759702">
          <w:marLeft w:val="0"/>
          <w:marRight w:val="0"/>
          <w:marTop w:val="0"/>
          <w:marBottom w:val="240"/>
          <w:divBdr>
            <w:top w:val="none" w:sz="0" w:space="0" w:color="auto"/>
            <w:left w:val="none" w:sz="0" w:space="0" w:color="auto"/>
            <w:bottom w:val="none" w:sz="0" w:space="0" w:color="auto"/>
            <w:right w:val="none" w:sz="0" w:space="0" w:color="auto"/>
          </w:divBdr>
        </w:div>
        <w:div w:id="1911040258">
          <w:marLeft w:val="0"/>
          <w:marRight w:val="0"/>
          <w:marTop w:val="0"/>
          <w:marBottom w:val="240"/>
          <w:divBdr>
            <w:top w:val="none" w:sz="0" w:space="0" w:color="auto"/>
            <w:left w:val="none" w:sz="0" w:space="0" w:color="auto"/>
            <w:bottom w:val="none" w:sz="0" w:space="0" w:color="auto"/>
            <w:right w:val="none" w:sz="0" w:space="0" w:color="auto"/>
          </w:divBdr>
        </w:div>
      </w:divsChild>
    </w:div>
    <w:div w:id="964501670">
      <w:bodyDiv w:val="1"/>
      <w:marLeft w:val="0"/>
      <w:marRight w:val="0"/>
      <w:marTop w:val="0"/>
      <w:marBottom w:val="0"/>
      <w:divBdr>
        <w:top w:val="none" w:sz="0" w:space="0" w:color="auto"/>
        <w:left w:val="none" w:sz="0" w:space="0" w:color="auto"/>
        <w:bottom w:val="none" w:sz="0" w:space="0" w:color="auto"/>
        <w:right w:val="none" w:sz="0" w:space="0" w:color="auto"/>
      </w:divBdr>
      <w:divsChild>
        <w:div w:id="1512641006">
          <w:blockQuote w:val="1"/>
          <w:marLeft w:val="0"/>
          <w:marRight w:val="0"/>
          <w:marTop w:val="0"/>
          <w:marBottom w:val="240"/>
          <w:divBdr>
            <w:top w:val="none" w:sz="0" w:space="0" w:color="auto"/>
            <w:left w:val="single" w:sz="24" w:space="12" w:color="DFE2E5"/>
            <w:bottom w:val="none" w:sz="0" w:space="0" w:color="auto"/>
            <w:right w:val="none" w:sz="0" w:space="0" w:color="auto"/>
          </w:divBdr>
        </w:div>
        <w:div w:id="1732968976">
          <w:marLeft w:val="0"/>
          <w:marRight w:val="0"/>
          <w:marTop w:val="0"/>
          <w:marBottom w:val="240"/>
          <w:divBdr>
            <w:top w:val="none" w:sz="0" w:space="0" w:color="auto"/>
            <w:left w:val="none" w:sz="0" w:space="0" w:color="auto"/>
            <w:bottom w:val="none" w:sz="0" w:space="0" w:color="auto"/>
            <w:right w:val="none" w:sz="0" w:space="0" w:color="auto"/>
          </w:divBdr>
        </w:div>
        <w:div w:id="753208481">
          <w:marLeft w:val="0"/>
          <w:marRight w:val="0"/>
          <w:marTop w:val="0"/>
          <w:marBottom w:val="240"/>
          <w:divBdr>
            <w:top w:val="none" w:sz="0" w:space="0" w:color="auto"/>
            <w:left w:val="none" w:sz="0" w:space="0" w:color="auto"/>
            <w:bottom w:val="none" w:sz="0" w:space="0" w:color="auto"/>
            <w:right w:val="none" w:sz="0" w:space="0" w:color="auto"/>
          </w:divBdr>
        </w:div>
        <w:div w:id="1898737338">
          <w:marLeft w:val="0"/>
          <w:marRight w:val="0"/>
          <w:marTop w:val="0"/>
          <w:marBottom w:val="240"/>
          <w:divBdr>
            <w:top w:val="none" w:sz="0" w:space="0" w:color="auto"/>
            <w:left w:val="none" w:sz="0" w:space="0" w:color="auto"/>
            <w:bottom w:val="none" w:sz="0" w:space="0" w:color="auto"/>
            <w:right w:val="none" w:sz="0" w:space="0" w:color="auto"/>
          </w:divBdr>
        </w:div>
        <w:div w:id="75906176">
          <w:marLeft w:val="0"/>
          <w:marRight w:val="0"/>
          <w:marTop w:val="0"/>
          <w:marBottom w:val="240"/>
          <w:divBdr>
            <w:top w:val="none" w:sz="0" w:space="0" w:color="auto"/>
            <w:left w:val="none" w:sz="0" w:space="0" w:color="auto"/>
            <w:bottom w:val="none" w:sz="0" w:space="0" w:color="auto"/>
            <w:right w:val="none" w:sz="0" w:space="0" w:color="auto"/>
          </w:divBdr>
        </w:div>
        <w:div w:id="234583973">
          <w:marLeft w:val="0"/>
          <w:marRight w:val="0"/>
          <w:marTop w:val="0"/>
          <w:marBottom w:val="240"/>
          <w:divBdr>
            <w:top w:val="none" w:sz="0" w:space="0" w:color="auto"/>
            <w:left w:val="none" w:sz="0" w:space="0" w:color="auto"/>
            <w:bottom w:val="none" w:sz="0" w:space="0" w:color="auto"/>
            <w:right w:val="none" w:sz="0" w:space="0" w:color="auto"/>
          </w:divBdr>
        </w:div>
      </w:divsChild>
    </w:div>
    <w:div w:id="1245148632">
      <w:bodyDiv w:val="1"/>
      <w:marLeft w:val="0"/>
      <w:marRight w:val="0"/>
      <w:marTop w:val="0"/>
      <w:marBottom w:val="0"/>
      <w:divBdr>
        <w:top w:val="none" w:sz="0" w:space="0" w:color="auto"/>
        <w:left w:val="none" w:sz="0" w:space="0" w:color="auto"/>
        <w:bottom w:val="none" w:sz="0" w:space="0" w:color="auto"/>
        <w:right w:val="none" w:sz="0" w:space="0" w:color="auto"/>
      </w:divBdr>
      <w:divsChild>
        <w:div w:id="179694174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icrosoftDocs/azure-docs/blob/master/articles/aks/media/operator-best-practices-cluster-isolation/logical-isolation.png" TargetMode="External"/><Relationship Id="rId18" Type="http://schemas.microsoft.com/office/2011/relationships/people" Target="peop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github.com/MicrosoftDocs/azure-docs/blob/master/articles/aks/media/operator-best-practices-container-security/apparmor.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icrosoftDocs/azure-docs/blob/master/articles/aks/media/operator-best-practices-container-security/scan-container-images-simplified.png" TargetMode="External"/><Relationship Id="rId5" Type="http://schemas.openxmlformats.org/officeDocument/2006/relationships/hyperlink" Target="https://github.com/MicrosoftDocs/azure-docs/blob/master/articles/aks/media/operator-best-practices-cluster-security/aad-integration.png" TargetMode="External"/><Relationship Id="rId15" Type="http://schemas.openxmlformats.org/officeDocument/2006/relationships/hyperlink" Target="https://github.com/MicrosoftDocs/azure-docs/blob/master/articles/aks/media/operator-best-practices-cluster-isolation/physical-isolation.p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icrosoftDocs/azure-docs/blob/master/articles/aks/media/operator-best-practices-cluster-security/node-reboot-process.png" TargetMode="External"/><Relationship Id="rId14" Type="http://schemas.openxmlformats.org/officeDocument/2006/relationships/image" Target="media/image5.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6A8C1A-9A2C-471A-B2F6-607F1D697F20}"/>
</file>

<file path=customXml/itemProps2.xml><?xml version="1.0" encoding="utf-8"?>
<ds:datastoreItem xmlns:ds="http://schemas.openxmlformats.org/officeDocument/2006/customXml" ds:itemID="{930FB849-EB36-450C-948D-F234DEA450D7}"/>
</file>

<file path=customXml/itemProps3.xml><?xml version="1.0" encoding="utf-8"?>
<ds:datastoreItem xmlns:ds="http://schemas.openxmlformats.org/officeDocument/2006/customXml" ds:itemID="{BE57AFF9-E79D-4285-87E0-2DD22B94AAD8}"/>
</file>

<file path=docProps/app.xml><?xml version="1.0" encoding="utf-8"?>
<Properties xmlns="http://schemas.openxmlformats.org/officeDocument/2006/extended-properties" xmlns:vt="http://schemas.openxmlformats.org/officeDocument/2006/docPropsVTypes">
  <Template>Normal</Template>
  <TotalTime>0</TotalTime>
  <Pages>6</Pages>
  <Words>6321</Words>
  <Characters>36034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Vangala</dc:creator>
  <cp:keywords/>
  <dc:description/>
  <cp:lastModifiedBy>Niranjan Vangala</cp:lastModifiedBy>
  <cp:revision>2</cp:revision>
  <dcterms:created xsi:type="dcterms:W3CDTF">2020-05-22T12:16:00Z</dcterms:created>
  <dcterms:modified xsi:type="dcterms:W3CDTF">2020-05-22T12:16:00Z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0x010100663FA498C683E94696A9F9E86390AA5F</vt:lpwstr>
  </property>
</Properties>
</file>